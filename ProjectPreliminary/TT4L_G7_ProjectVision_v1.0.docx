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42E3" w14:textId="77777777" w:rsidR="001776DA" w:rsidRDefault="001776DA" w:rsidP="001776DA">
      <w:pPr>
        <w:jc w:val="center"/>
        <w:rPr>
          <w:ins w:id="1" w:author="Teoh Xuan Xuan" w:date="2025-05-23T15:33:00Z" w16du:dateUtc="2025-05-23T07:33:00Z"/>
        </w:rPr>
      </w:pPr>
    </w:p>
    <w:p w14:paraId="235AB29E" w14:textId="77777777" w:rsidR="001776DA" w:rsidRDefault="001776DA" w:rsidP="001776DA">
      <w:pPr>
        <w:jc w:val="center"/>
        <w:rPr>
          <w:ins w:id="2" w:author="Teoh Xuan Xuan" w:date="2025-05-23T15:33:00Z" w16du:dateUtc="2025-05-23T07:33:00Z"/>
        </w:rPr>
      </w:pPr>
      <w:ins w:id="3" w:author="Teoh Xuan Xuan" w:date="2025-05-23T15:33:00Z" w16du:dateUtc="2025-05-23T07:33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1F024E8E" wp14:editId="368C4E84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9831B0F" w14:textId="77777777" w:rsidR="001776DA" w:rsidRDefault="001776DA" w:rsidP="001776DA">
      <w:pPr>
        <w:jc w:val="center"/>
        <w:rPr>
          <w:ins w:id="4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65B2001D" w14:textId="77777777" w:rsidR="001776DA" w:rsidRDefault="001776DA" w:rsidP="001776DA">
      <w:pPr>
        <w:jc w:val="center"/>
        <w:rPr>
          <w:ins w:id="5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6" w:author="Teoh Xuan Xuan" w:date="2025-05-23T15:33:00Z" w16du:dateUtc="2025-05-23T07:33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78BB476D" w14:textId="77777777" w:rsidR="001776DA" w:rsidRDefault="001776DA" w:rsidP="001776DA">
      <w:pPr>
        <w:jc w:val="center"/>
        <w:rPr>
          <w:ins w:id="7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43B01A35" w14:textId="77777777" w:rsidR="001776DA" w:rsidRDefault="001776DA" w:rsidP="001776DA">
      <w:pPr>
        <w:jc w:val="center"/>
        <w:rPr>
          <w:ins w:id="8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9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55EA3599" w14:textId="77777777" w:rsidR="001776DA" w:rsidRDefault="001776DA" w:rsidP="001776DA">
      <w:pPr>
        <w:jc w:val="center"/>
        <w:rPr>
          <w:ins w:id="10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15172053" w14:textId="77777777" w:rsidR="001776DA" w:rsidRDefault="001776DA" w:rsidP="001776DA">
      <w:pPr>
        <w:jc w:val="center"/>
        <w:rPr>
          <w:ins w:id="11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12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333FDFA7" w14:textId="77777777" w:rsidR="001776DA" w:rsidRDefault="001776DA" w:rsidP="001776DA">
      <w:pPr>
        <w:jc w:val="center"/>
        <w:rPr>
          <w:ins w:id="13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14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3473D8CB" w14:textId="77777777" w:rsidR="001776DA" w:rsidRDefault="001776DA" w:rsidP="001776DA">
      <w:pPr>
        <w:jc w:val="center"/>
        <w:rPr>
          <w:ins w:id="15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5B50B664" w14:textId="77777777" w:rsidR="001776DA" w:rsidRDefault="001776DA" w:rsidP="001776DA">
      <w:pPr>
        <w:jc w:val="center"/>
        <w:rPr>
          <w:ins w:id="16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17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6DA" w14:paraId="40E20C11" w14:textId="77777777" w:rsidTr="00BE72E5">
        <w:trPr>
          <w:trHeight w:val="395"/>
          <w:ins w:id="18" w:author="Teoh Xuan Xuan" w:date="2025-05-23T15:33:00Z" w16du:dateUtc="2025-05-23T07:33:00Z"/>
        </w:trPr>
        <w:tc>
          <w:tcPr>
            <w:tcW w:w="4508" w:type="dxa"/>
          </w:tcPr>
          <w:p w14:paraId="42720194" w14:textId="77777777" w:rsidR="001776DA" w:rsidRPr="00E97CF2" w:rsidRDefault="001776DA" w:rsidP="00BE72E5">
            <w:pPr>
              <w:jc w:val="center"/>
              <w:rPr>
                <w:ins w:id="19" w:author="Teoh Xuan Xuan" w:date="2025-05-23T15:33:00Z" w16du:dateUtc="2025-05-23T07:33:00Z"/>
                <w:rFonts w:cs="Times New Roman"/>
                <w:b/>
                <w:bCs/>
              </w:rPr>
            </w:pPr>
            <w:ins w:id="20" w:author="Teoh Xuan Xuan" w:date="2025-05-23T15:33:00Z" w16du:dateUtc="2025-05-23T07:33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2AB37025" w14:textId="77777777" w:rsidR="001776DA" w:rsidRPr="00E97CF2" w:rsidRDefault="001776DA" w:rsidP="00BE72E5">
            <w:pPr>
              <w:jc w:val="center"/>
              <w:rPr>
                <w:ins w:id="21" w:author="Teoh Xuan Xuan" w:date="2025-05-23T15:33:00Z" w16du:dateUtc="2025-05-23T07:33:00Z"/>
                <w:rFonts w:cs="Times New Roman"/>
                <w:b/>
                <w:bCs/>
              </w:rPr>
            </w:pPr>
            <w:ins w:id="22" w:author="Teoh Xuan Xuan" w:date="2025-05-23T15:33:00Z" w16du:dateUtc="2025-05-23T07:33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1776DA" w14:paraId="0FE55D12" w14:textId="77777777" w:rsidTr="00BE72E5">
        <w:trPr>
          <w:trHeight w:val="341"/>
          <w:ins w:id="23" w:author="Teoh Xuan Xuan" w:date="2025-05-23T15:33:00Z" w16du:dateUtc="2025-05-23T07:33:00Z"/>
        </w:trPr>
        <w:tc>
          <w:tcPr>
            <w:tcW w:w="4508" w:type="dxa"/>
          </w:tcPr>
          <w:p w14:paraId="3AF5ACBC" w14:textId="77777777" w:rsidR="001776DA" w:rsidRPr="00E97CF2" w:rsidRDefault="001776DA" w:rsidP="00BE72E5">
            <w:pPr>
              <w:jc w:val="center"/>
              <w:rPr>
                <w:ins w:id="24" w:author="Teoh Xuan Xuan" w:date="2025-05-23T15:33:00Z" w16du:dateUtc="2025-05-23T07:33:00Z"/>
                <w:rFonts w:cs="Times New Roman"/>
              </w:rPr>
            </w:pPr>
            <w:ins w:id="25" w:author="Teoh Xuan Xuan" w:date="2025-05-23T15:33:00Z" w16du:dateUtc="2025-05-23T07:33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7DF089DA" w14:textId="77777777" w:rsidR="001776DA" w:rsidRPr="00E97CF2" w:rsidRDefault="001776DA" w:rsidP="00BE72E5">
            <w:pPr>
              <w:jc w:val="center"/>
              <w:rPr>
                <w:ins w:id="26" w:author="Teoh Xuan Xuan" w:date="2025-05-23T15:33:00Z" w16du:dateUtc="2025-05-23T07:33:00Z"/>
                <w:rFonts w:cs="Times New Roman"/>
              </w:rPr>
            </w:pPr>
            <w:ins w:id="27" w:author="Teoh Xuan Xuan" w:date="2025-05-23T15:33:00Z" w16du:dateUtc="2025-05-23T07:33:00Z">
              <w:r>
                <w:rPr>
                  <w:rFonts w:cs="Times New Roman"/>
                </w:rPr>
                <w:t>242UC2451Q</w:t>
              </w:r>
            </w:ins>
          </w:p>
        </w:tc>
      </w:tr>
      <w:tr w:rsidR="001776DA" w14:paraId="6CE7B32B" w14:textId="77777777" w:rsidTr="00BE72E5">
        <w:trPr>
          <w:trHeight w:val="359"/>
          <w:ins w:id="28" w:author="Teoh Xuan Xuan" w:date="2025-05-23T15:33:00Z" w16du:dateUtc="2025-05-23T07:33:00Z"/>
        </w:trPr>
        <w:tc>
          <w:tcPr>
            <w:tcW w:w="4508" w:type="dxa"/>
          </w:tcPr>
          <w:p w14:paraId="6D302C2A" w14:textId="77777777" w:rsidR="001776DA" w:rsidRPr="00E97CF2" w:rsidRDefault="001776DA" w:rsidP="00BE72E5">
            <w:pPr>
              <w:jc w:val="center"/>
              <w:rPr>
                <w:ins w:id="29" w:author="Teoh Xuan Xuan" w:date="2025-05-23T15:33:00Z" w16du:dateUtc="2025-05-23T07:33:00Z"/>
                <w:rFonts w:cs="Times New Roman"/>
              </w:rPr>
            </w:pPr>
            <w:ins w:id="30" w:author="Teoh Xuan Xuan" w:date="2025-05-23T15:33:00Z" w16du:dateUtc="2025-05-23T07:33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6C1B4309" w14:textId="77777777" w:rsidR="001776DA" w:rsidRPr="00E97CF2" w:rsidRDefault="001776DA" w:rsidP="00BE72E5">
            <w:pPr>
              <w:jc w:val="center"/>
              <w:rPr>
                <w:ins w:id="31" w:author="Teoh Xuan Xuan" w:date="2025-05-23T15:33:00Z" w16du:dateUtc="2025-05-23T07:33:00Z"/>
                <w:rFonts w:cs="Times New Roman"/>
              </w:rPr>
            </w:pPr>
            <w:ins w:id="32" w:author="Teoh Xuan Xuan" w:date="2025-05-23T15:33:00Z" w16du:dateUtc="2025-05-23T07:33:00Z">
              <w:r>
                <w:rPr>
                  <w:rFonts w:cs="Times New Roman"/>
                </w:rPr>
                <w:t>242UC2451P</w:t>
              </w:r>
            </w:ins>
          </w:p>
        </w:tc>
      </w:tr>
      <w:tr w:rsidR="001776DA" w14:paraId="7D51C705" w14:textId="77777777" w:rsidTr="00BE72E5">
        <w:trPr>
          <w:trHeight w:val="341"/>
          <w:ins w:id="33" w:author="Teoh Xuan Xuan" w:date="2025-05-23T15:33:00Z" w16du:dateUtc="2025-05-23T07:33:00Z"/>
        </w:trPr>
        <w:tc>
          <w:tcPr>
            <w:tcW w:w="4508" w:type="dxa"/>
          </w:tcPr>
          <w:p w14:paraId="0FD15F0D" w14:textId="77777777" w:rsidR="001776DA" w:rsidRPr="00E97CF2" w:rsidRDefault="001776DA" w:rsidP="00BE72E5">
            <w:pPr>
              <w:jc w:val="center"/>
              <w:rPr>
                <w:ins w:id="34" w:author="Teoh Xuan Xuan" w:date="2025-05-23T15:33:00Z" w16du:dateUtc="2025-05-23T07:33:00Z"/>
                <w:rFonts w:cs="Times New Roman"/>
              </w:rPr>
            </w:pPr>
            <w:ins w:id="35" w:author="Teoh Xuan Xuan" w:date="2025-05-23T15:33:00Z" w16du:dateUtc="2025-05-23T07:33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6E3834E2" w14:textId="77777777" w:rsidR="001776DA" w:rsidRPr="00E97CF2" w:rsidRDefault="001776DA" w:rsidP="00BE72E5">
            <w:pPr>
              <w:jc w:val="center"/>
              <w:rPr>
                <w:ins w:id="36" w:author="Teoh Xuan Xuan" w:date="2025-05-23T15:33:00Z" w16du:dateUtc="2025-05-23T07:33:00Z"/>
                <w:rFonts w:cs="Times New Roman"/>
              </w:rPr>
            </w:pPr>
            <w:ins w:id="37" w:author="Teoh Xuan Xuan" w:date="2025-05-23T15:33:00Z" w16du:dateUtc="2025-05-23T07:33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454D1403" w14:textId="77777777" w:rsidR="001776DA" w:rsidRDefault="001776DA" w:rsidP="001776DA">
      <w:pPr>
        <w:rPr>
          <w:ins w:id="38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3905810B" w14:textId="77777777" w:rsidR="001776DA" w:rsidRDefault="001776DA" w:rsidP="001776DA">
      <w:pPr>
        <w:jc w:val="center"/>
        <w:rPr>
          <w:ins w:id="39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40" w:author="Teoh Xuan Xuan" w:date="2025-05-23T15:33:00Z" w16du:dateUtc="2025-05-23T07:33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2334678D" w14:textId="77777777" w:rsidR="001776DA" w:rsidRDefault="001776DA" w:rsidP="001776DA">
      <w:pPr>
        <w:jc w:val="center"/>
        <w:rPr>
          <w:ins w:id="41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42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2C755CEC" w14:textId="77777777" w:rsidR="001776DA" w:rsidRDefault="001776DA" w:rsidP="001776DA">
      <w:pPr>
        <w:rPr>
          <w:ins w:id="43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2D7A9543" w14:textId="77777777" w:rsidR="001776DA" w:rsidRDefault="001776DA" w:rsidP="001776DA">
      <w:pPr>
        <w:pStyle w:val="Heading1"/>
        <w:rPr>
          <w:ins w:id="44" w:author="Teoh Xuan Xuan" w:date="2025-05-23T15:33:00Z" w16du:dateUtc="2025-05-23T07:33:00Z"/>
          <w:rFonts w:cs="Times New Roman"/>
        </w:rPr>
      </w:pPr>
      <w:ins w:id="45" w:author="Teoh Xuan Xuan" w:date="2025-05-23T15:33:00Z" w16du:dateUtc="2025-05-23T07:33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52BD08C6" w14:textId="77777777" w:rsidR="001776DA" w:rsidRDefault="001776DA" w:rsidP="001776DA">
      <w:pPr>
        <w:rPr>
          <w:ins w:id="46" w:author="Teoh Xuan Xuan" w:date="2025-05-23T15:33:00Z" w16du:dateUtc="2025-05-23T07:33:00Z"/>
          <w:rFonts w:eastAsiaTheme="majorEastAsia" w:cstheme="majorBidi"/>
          <w:b/>
          <w:sz w:val="32"/>
          <w:szCs w:val="40"/>
        </w:rPr>
      </w:pPr>
      <w:ins w:id="47" w:author="Teoh Xuan Xuan" w:date="2025-05-23T15:33:00Z" w16du:dateUtc="2025-05-23T07:33:00Z">
        <w:r>
          <w:br w:type="page"/>
        </w:r>
      </w:ins>
    </w:p>
    <w:p w14:paraId="3906812D" w14:textId="77777777" w:rsidR="001776DA" w:rsidRPr="00796DE4" w:rsidRDefault="001776DA" w:rsidP="001776DA">
      <w:pPr>
        <w:pStyle w:val="Heading1"/>
        <w:rPr>
          <w:ins w:id="48" w:author="Teoh Xuan Xuan" w:date="2025-05-23T15:33:00Z" w16du:dateUtc="2025-05-23T07:33:00Z"/>
        </w:rPr>
      </w:pPr>
      <w:ins w:id="49" w:author="Teoh Xuan Xuan" w:date="2025-05-23T15:33:00Z" w16du:dateUtc="2025-05-23T07:33:00Z">
        <w:r>
          <w:lastRenderedPageBreak/>
          <w:t>Introduction</w:t>
        </w:r>
      </w:ins>
    </w:p>
    <w:p w14:paraId="49966EBE" w14:textId="77777777" w:rsidR="001776DA" w:rsidRDefault="001776DA" w:rsidP="001776DA">
      <w:pPr>
        <w:rPr>
          <w:ins w:id="50" w:author="Teoh Xuan Xuan" w:date="2025-05-23T15:33:00Z" w16du:dateUtc="2025-05-23T07:33:00Z"/>
          <w:rFonts w:eastAsiaTheme="majorEastAsia" w:cstheme="majorBidi"/>
          <w:b/>
          <w:sz w:val="32"/>
          <w:szCs w:val="40"/>
        </w:rPr>
      </w:pPr>
      <w:ins w:id="51" w:author="Teoh Xuan Xuan" w:date="2025-05-23T15:33:00Z" w16du:dateUtc="2025-05-23T07:33:00Z">
        <w:r>
          <w:br w:type="page"/>
        </w:r>
      </w:ins>
    </w:p>
    <w:p w14:paraId="2B234F3C" w14:textId="77777777" w:rsidR="001776DA" w:rsidRDefault="001776DA" w:rsidP="001776DA">
      <w:pPr>
        <w:pStyle w:val="Heading1"/>
        <w:rPr>
          <w:ins w:id="52" w:author="Teoh Xuan Xuan" w:date="2025-05-23T15:33:00Z" w16du:dateUtc="2025-05-23T07:33:00Z"/>
        </w:rPr>
      </w:pPr>
      <w:ins w:id="53" w:author="Teoh Xuan Xuan" w:date="2025-05-23T15:33:00Z" w16du:dateUtc="2025-05-23T07:33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776DA" w14:paraId="63B2ECA6" w14:textId="77777777" w:rsidTr="00BE72E5">
        <w:trPr>
          <w:jc w:val="center"/>
          <w:ins w:id="54" w:author="Teoh Xuan Xuan" w:date="2025-05-23T15:33:00Z" w16du:dateUtc="2025-05-23T07:33:00Z"/>
        </w:trPr>
        <w:tc>
          <w:tcPr>
            <w:tcW w:w="1165" w:type="dxa"/>
            <w:vAlign w:val="center"/>
          </w:tcPr>
          <w:p w14:paraId="04A36CF8" w14:textId="77777777" w:rsidR="001776DA" w:rsidRDefault="001776DA" w:rsidP="00BE72E5">
            <w:pPr>
              <w:jc w:val="center"/>
              <w:rPr>
                <w:ins w:id="55" w:author="Teoh Xuan Xuan" w:date="2025-05-23T15:33:00Z" w16du:dateUtc="2025-05-23T07:33:00Z"/>
              </w:rPr>
            </w:pPr>
            <w:ins w:id="56" w:author="Teoh Xuan Xuan" w:date="2025-05-23T15:33:00Z" w16du:dateUtc="2025-05-23T07:33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0C98141A" w14:textId="77777777" w:rsidR="001776DA" w:rsidRDefault="001776DA" w:rsidP="00BE72E5">
            <w:pPr>
              <w:jc w:val="center"/>
              <w:rPr>
                <w:ins w:id="57" w:author="Teoh Xuan Xuan" w:date="2025-05-23T15:33:00Z" w16du:dateUtc="2025-05-23T07:33:00Z"/>
              </w:rPr>
            </w:pPr>
            <w:ins w:id="58" w:author="Teoh Xuan Xuan" w:date="2025-05-23T15:33:00Z" w16du:dateUtc="2025-05-23T07:33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4147F127" w14:textId="77777777" w:rsidR="001776DA" w:rsidRDefault="001776DA" w:rsidP="00BE72E5">
            <w:pPr>
              <w:jc w:val="center"/>
              <w:rPr>
                <w:ins w:id="59" w:author="Teoh Xuan Xuan" w:date="2025-05-23T15:33:00Z" w16du:dateUtc="2025-05-23T07:33:00Z"/>
              </w:rPr>
            </w:pPr>
            <w:ins w:id="60" w:author="Teoh Xuan Xuan" w:date="2025-05-23T15:33:00Z" w16du:dateUtc="2025-05-23T07:33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7FFB387C" w14:textId="77777777" w:rsidR="001776DA" w:rsidRDefault="001776DA" w:rsidP="00BE72E5">
            <w:pPr>
              <w:jc w:val="center"/>
              <w:rPr>
                <w:ins w:id="61" w:author="Teoh Xuan Xuan" w:date="2025-05-23T15:33:00Z" w16du:dateUtc="2025-05-23T07:33:00Z"/>
              </w:rPr>
            </w:pPr>
            <w:ins w:id="62" w:author="Teoh Xuan Xuan" w:date="2025-05-23T15:33:00Z" w16du:dateUtc="2025-05-23T07:33:00Z">
              <w:r>
                <w:t>Changes Made</w:t>
              </w:r>
            </w:ins>
          </w:p>
        </w:tc>
      </w:tr>
      <w:tr w:rsidR="001776DA" w14:paraId="552B595F" w14:textId="77777777" w:rsidTr="00BE72E5">
        <w:trPr>
          <w:jc w:val="center"/>
          <w:ins w:id="63" w:author="Teoh Xuan Xuan" w:date="2025-05-23T15:33:00Z" w16du:dateUtc="2025-05-23T07:33:00Z"/>
        </w:trPr>
        <w:tc>
          <w:tcPr>
            <w:tcW w:w="1165" w:type="dxa"/>
            <w:vAlign w:val="center"/>
          </w:tcPr>
          <w:p w14:paraId="622D8308" w14:textId="77777777" w:rsidR="001776DA" w:rsidRDefault="001776DA" w:rsidP="00BE72E5">
            <w:pPr>
              <w:jc w:val="center"/>
              <w:rPr>
                <w:ins w:id="64" w:author="Teoh Xuan Xuan" w:date="2025-05-23T15:33:00Z" w16du:dateUtc="2025-05-23T07:33:00Z"/>
              </w:rPr>
            </w:pPr>
            <w:ins w:id="65" w:author="Teoh Xuan Xuan" w:date="2025-05-23T15:33:00Z" w16du:dateUtc="2025-05-23T07:33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0708A4DF" w14:textId="77777777" w:rsidR="001776DA" w:rsidRDefault="001776DA" w:rsidP="00BE72E5">
            <w:pPr>
              <w:jc w:val="center"/>
              <w:rPr>
                <w:ins w:id="66" w:author="Teoh Xuan Xuan" w:date="2025-05-23T15:33:00Z" w16du:dateUtc="2025-05-23T07:33:00Z"/>
              </w:rPr>
            </w:pPr>
            <w:ins w:id="67" w:author="Teoh Xuan Xuan" w:date="2025-05-23T15:33:00Z" w16du:dateUtc="2025-05-23T07:33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71A9C61E" w14:textId="77777777" w:rsidR="001776DA" w:rsidRDefault="001776DA" w:rsidP="00BE72E5">
            <w:pPr>
              <w:jc w:val="center"/>
              <w:rPr>
                <w:ins w:id="68" w:author="Teoh Xuan Xuan" w:date="2025-05-23T15:33:00Z" w16du:dateUtc="2025-05-23T07:33:00Z"/>
              </w:rPr>
            </w:pPr>
            <w:ins w:id="69" w:author="Teoh Xuan Xuan" w:date="2025-05-23T15:33:00Z" w16du:dateUtc="2025-05-23T07:33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19225534" w14:textId="77777777" w:rsidR="001776DA" w:rsidRDefault="001776DA" w:rsidP="00BE72E5">
            <w:pPr>
              <w:jc w:val="center"/>
              <w:rPr>
                <w:ins w:id="70" w:author="Teoh Xuan Xuan" w:date="2025-05-23T15:33:00Z" w16du:dateUtc="2025-05-23T07:33:00Z"/>
              </w:rPr>
            </w:pPr>
            <w:ins w:id="71" w:author="Teoh Xuan Xuan" w:date="2025-05-23T15:33:00Z" w16du:dateUtc="2025-05-23T07:33:00Z">
              <w:r w:rsidRPr="007D6FB2">
                <w:t>Added project cover page; created version history log table</w:t>
              </w:r>
            </w:ins>
          </w:p>
        </w:tc>
      </w:tr>
      <w:tr w:rsidR="001776DA" w14:paraId="0EC1C868" w14:textId="77777777" w:rsidTr="00BE72E5">
        <w:trPr>
          <w:jc w:val="center"/>
          <w:ins w:id="72" w:author="Teoh Xuan Xuan" w:date="2025-05-23T15:33:00Z" w16du:dateUtc="2025-05-23T07:33:00Z"/>
        </w:trPr>
        <w:tc>
          <w:tcPr>
            <w:tcW w:w="1165" w:type="dxa"/>
            <w:vAlign w:val="center"/>
          </w:tcPr>
          <w:p w14:paraId="7B10752A" w14:textId="77777777" w:rsidR="001776DA" w:rsidRDefault="001776DA" w:rsidP="00BE72E5">
            <w:pPr>
              <w:jc w:val="center"/>
              <w:rPr>
                <w:ins w:id="73" w:author="Teoh Xuan Xuan" w:date="2025-05-23T15:33:00Z" w16du:dateUtc="2025-05-23T07:33:00Z"/>
              </w:rPr>
            </w:pPr>
          </w:p>
        </w:tc>
        <w:tc>
          <w:tcPr>
            <w:tcW w:w="1620" w:type="dxa"/>
            <w:vAlign w:val="center"/>
          </w:tcPr>
          <w:p w14:paraId="416BBC6D" w14:textId="77777777" w:rsidR="001776DA" w:rsidRDefault="001776DA" w:rsidP="00BE72E5">
            <w:pPr>
              <w:jc w:val="center"/>
              <w:rPr>
                <w:ins w:id="74" w:author="Teoh Xuan Xuan" w:date="2025-05-23T15:33:00Z" w16du:dateUtc="2025-05-23T07:33:00Z"/>
              </w:rPr>
            </w:pPr>
          </w:p>
        </w:tc>
        <w:tc>
          <w:tcPr>
            <w:tcW w:w="2700" w:type="dxa"/>
            <w:vAlign w:val="center"/>
          </w:tcPr>
          <w:p w14:paraId="5D28784A" w14:textId="77777777" w:rsidR="001776DA" w:rsidRDefault="001776DA" w:rsidP="00BE72E5">
            <w:pPr>
              <w:jc w:val="center"/>
              <w:rPr>
                <w:ins w:id="75" w:author="Teoh Xuan Xuan" w:date="2025-05-23T15:33:00Z" w16du:dateUtc="2025-05-23T07:33:00Z"/>
              </w:rPr>
            </w:pPr>
          </w:p>
        </w:tc>
        <w:tc>
          <w:tcPr>
            <w:tcW w:w="3531" w:type="dxa"/>
            <w:vAlign w:val="center"/>
          </w:tcPr>
          <w:p w14:paraId="749B8ECA" w14:textId="77777777" w:rsidR="001776DA" w:rsidRDefault="001776DA" w:rsidP="00BE72E5">
            <w:pPr>
              <w:jc w:val="center"/>
              <w:rPr>
                <w:ins w:id="76" w:author="Teoh Xuan Xuan" w:date="2025-05-23T15:33:00Z" w16du:dateUtc="2025-05-23T07:33:00Z"/>
              </w:rPr>
            </w:pPr>
          </w:p>
        </w:tc>
      </w:tr>
      <w:tr w:rsidR="001776DA" w14:paraId="5A685631" w14:textId="77777777" w:rsidTr="00BE72E5">
        <w:trPr>
          <w:jc w:val="center"/>
          <w:ins w:id="77" w:author="Teoh Xuan Xuan" w:date="2025-05-23T15:33:00Z" w16du:dateUtc="2025-05-23T07:33:00Z"/>
        </w:trPr>
        <w:tc>
          <w:tcPr>
            <w:tcW w:w="1165" w:type="dxa"/>
            <w:vAlign w:val="center"/>
          </w:tcPr>
          <w:p w14:paraId="3B31FC59" w14:textId="77777777" w:rsidR="001776DA" w:rsidRDefault="001776DA" w:rsidP="00BE72E5">
            <w:pPr>
              <w:jc w:val="center"/>
              <w:rPr>
                <w:ins w:id="78" w:author="Teoh Xuan Xuan" w:date="2025-05-23T15:33:00Z" w16du:dateUtc="2025-05-23T07:33:00Z"/>
              </w:rPr>
            </w:pPr>
          </w:p>
        </w:tc>
        <w:tc>
          <w:tcPr>
            <w:tcW w:w="1620" w:type="dxa"/>
            <w:vAlign w:val="center"/>
          </w:tcPr>
          <w:p w14:paraId="07AAAF83" w14:textId="77777777" w:rsidR="001776DA" w:rsidRDefault="001776DA" w:rsidP="00BE72E5">
            <w:pPr>
              <w:jc w:val="center"/>
              <w:rPr>
                <w:ins w:id="79" w:author="Teoh Xuan Xuan" w:date="2025-05-23T15:33:00Z" w16du:dateUtc="2025-05-23T07:33:00Z"/>
              </w:rPr>
            </w:pPr>
          </w:p>
        </w:tc>
        <w:tc>
          <w:tcPr>
            <w:tcW w:w="2700" w:type="dxa"/>
            <w:vAlign w:val="center"/>
          </w:tcPr>
          <w:p w14:paraId="3A1BEB83" w14:textId="77777777" w:rsidR="001776DA" w:rsidRDefault="001776DA" w:rsidP="00BE72E5">
            <w:pPr>
              <w:jc w:val="center"/>
              <w:rPr>
                <w:ins w:id="80" w:author="Teoh Xuan Xuan" w:date="2025-05-23T15:33:00Z" w16du:dateUtc="2025-05-23T07:33:00Z"/>
              </w:rPr>
            </w:pPr>
          </w:p>
        </w:tc>
        <w:tc>
          <w:tcPr>
            <w:tcW w:w="3531" w:type="dxa"/>
            <w:vAlign w:val="center"/>
          </w:tcPr>
          <w:p w14:paraId="5C26DFE6" w14:textId="77777777" w:rsidR="001776DA" w:rsidRDefault="001776DA" w:rsidP="00BE72E5">
            <w:pPr>
              <w:jc w:val="center"/>
              <w:rPr>
                <w:ins w:id="81" w:author="Teoh Xuan Xuan" w:date="2025-05-23T15:33:00Z" w16du:dateUtc="2025-05-23T07:33:00Z"/>
              </w:rPr>
            </w:pPr>
          </w:p>
        </w:tc>
      </w:tr>
    </w:tbl>
    <w:p w14:paraId="6FBF7542" w14:textId="77777777" w:rsidR="001776DA" w:rsidRPr="008E36B5" w:rsidRDefault="001776DA" w:rsidP="001776DA">
      <w:pPr>
        <w:rPr>
          <w:ins w:id="82" w:author="Teoh Xuan Xuan" w:date="2025-05-23T15:33:00Z" w16du:dateUtc="2025-05-23T07:33:00Z"/>
        </w:rPr>
      </w:pPr>
    </w:p>
    <w:p w14:paraId="55F5256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0"/>
    <w:rsid w:val="001776DA"/>
    <w:rsid w:val="001C6989"/>
    <w:rsid w:val="001F3C68"/>
    <w:rsid w:val="002A24FD"/>
    <w:rsid w:val="00343C94"/>
    <w:rsid w:val="00692616"/>
    <w:rsid w:val="006A3458"/>
    <w:rsid w:val="007526B7"/>
    <w:rsid w:val="00A72E90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6BF43"/>
  <w15:chartTrackingRefBased/>
  <w15:docId w15:val="{BD818000-F439-404E-907F-C4E791A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D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6DA"/>
    <w:pPr>
      <w:keepNext/>
      <w:keepLines/>
      <w:spacing w:before="480" w:after="200"/>
      <w:outlineLvl w:val="0"/>
      <w:pPrChange w:id="0" w:author="Teoh Xuan Xuan" w:date="2025-05-23T15:33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33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D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9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776DA"/>
    <w:pPr>
      <w:spacing w:after="0" w:line="240" w:lineRule="auto"/>
    </w:pPr>
  </w:style>
  <w:style w:type="table" w:styleId="TableGrid">
    <w:name w:val="Table Grid"/>
    <w:basedOn w:val="TableNormal"/>
    <w:uiPriority w:val="39"/>
    <w:rsid w:val="0017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398</Characters>
  <Application>Microsoft Office Word</Application>
  <DocSecurity>0</DocSecurity>
  <Lines>49</Lines>
  <Paragraphs>31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2025-05-23T07:33:00Z</dcterms:created>
  <dcterms:modified xsi:type="dcterms:W3CDTF">2025-05-23T07:33:00Z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a3d3630c-323a-4cb6-9a57-51d0fb88df9f</vt:lpwstr>
  </property>
</Properties>
</file>