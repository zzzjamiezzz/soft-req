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B292" w14:textId="77777777" w:rsidR="003169BB" w:rsidRDefault="003169BB" w:rsidP="003169BB">
      <w:pPr>
        <w:jc w:val="center"/>
      </w:pPr>
    </w:p>
    <w:p w14:paraId="33215153" w14:textId="77777777" w:rsidR="003169BB" w:rsidRDefault="003169BB" w:rsidP="003169BB">
      <w:pPr>
        <w:jc w:val="center"/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500F30B8" wp14:editId="71CCF1A9">
            <wp:extent cx="4762500" cy="1623060"/>
            <wp:effectExtent l="0" t="0" r="0" b="0"/>
            <wp:docPr id="18394084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48" b="35417"/>
                    <a:stretch/>
                  </pic:blipFill>
                  <pic:spPr bwMode="auto">
                    <a:xfrm>
                      <a:off x="0" y="0"/>
                      <a:ext cx="47625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9F2B" w14:textId="77777777" w:rsidR="003169BB" w:rsidRDefault="003169BB" w:rsidP="003169BB">
      <w:pPr>
        <w:jc w:val="center"/>
        <w:rPr>
          <w:rFonts w:cs="Times New Roman"/>
          <w:b/>
          <w:bCs/>
          <w:sz w:val="36"/>
          <w:szCs w:val="36"/>
        </w:rPr>
      </w:pPr>
    </w:p>
    <w:p w14:paraId="5D9BE912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FACULTY OF COMPUTING AND INFORMATICS</w:t>
      </w:r>
    </w:p>
    <w:p w14:paraId="41493713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</w:p>
    <w:p w14:paraId="30D29E15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CSE6224 – SOFTWARE REQUIREMENTS ENG</w:t>
      </w:r>
    </w:p>
    <w:p w14:paraId="1B075EBA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</w:p>
    <w:p w14:paraId="04C9C9E9" w14:textId="77777777" w:rsidR="003169BB" w:rsidRPr="0089655B" w:rsidRDefault="003169BB" w:rsidP="003169BB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GROUP: G07</w:t>
      </w:r>
    </w:p>
    <w:p w14:paraId="49EE1F38" w14:textId="4C6A3326" w:rsidR="00B23466" w:rsidRPr="0089655B" w:rsidRDefault="003169BB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SESSION: TT4L</w:t>
      </w:r>
    </w:p>
    <w:p w14:paraId="4256D29E" w14:textId="77777777" w:rsidR="00A10AF1" w:rsidRPr="0089655B" w:rsidRDefault="00A10AF1" w:rsidP="00A10AF1">
      <w:pPr>
        <w:jc w:val="center"/>
        <w:rPr>
          <w:rFonts w:cs="Times New Roman"/>
          <w:b/>
          <w:bCs/>
          <w:sz w:val="32"/>
          <w:szCs w:val="32"/>
        </w:rPr>
      </w:pPr>
    </w:p>
    <w:p w14:paraId="31CA5B5B" w14:textId="77777777" w:rsidR="00A10AF1" w:rsidRPr="0089655B" w:rsidRDefault="003169BB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 xml:space="preserve">PROJECT </w:t>
      </w:r>
      <w:r w:rsidR="00B23466" w:rsidRPr="0089655B">
        <w:rPr>
          <w:rFonts w:cs="Times New Roman"/>
          <w:b/>
          <w:bCs/>
          <w:sz w:val="32"/>
          <w:szCs w:val="32"/>
        </w:rPr>
        <w:t>TITLE:</w:t>
      </w:r>
      <w:r w:rsidR="00A10AF1" w:rsidRPr="0089655B">
        <w:rPr>
          <w:rFonts w:cs="Times New Roman"/>
          <w:b/>
          <w:bCs/>
          <w:sz w:val="32"/>
          <w:szCs w:val="32"/>
        </w:rPr>
        <w:t xml:space="preserve"> </w:t>
      </w:r>
      <w:r w:rsidR="00A10AF1" w:rsidRPr="0089655B">
        <w:rPr>
          <w:rFonts w:cs="Times New Roman"/>
          <w:b/>
          <w:bCs/>
          <w:sz w:val="32"/>
          <w:szCs w:val="32"/>
        </w:rPr>
        <w:t>University Communication and</w:t>
      </w:r>
    </w:p>
    <w:p w14:paraId="01A5B676" w14:textId="4A889732" w:rsidR="003169BB" w:rsidRPr="0089655B" w:rsidRDefault="00A10AF1" w:rsidP="00A10AF1">
      <w:pPr>
        <w:jc w:val="center"/>
        <w:rPr>
          <w:rFonts w:cs="Times New Roman"/>
          <w:b/>
          <w:bCs/>
          <w:sz w:val="32"/>
          <w:szCs w:val="32"/>
        </w:rPr>
      </w:pPr>
      <w:r w:rsidRPr="0089655B">
        <w:rPr>
          <w:rFonts w:cs="Times New Roman"/>
          <w:b/>
          <w:bCs/>
          <w:sz w:val="32"/>
          <w:szCs w:val="32"/>
        </w:rPr>
        <w:t>Services Portal with Campus</w:t>
      </w:r>
      <w:r w:rsidRPr="0089655B">
        <w:rPr>
          <w:rFonts w:cs="Times New Roman"/>
          <w:b/>
          <w:bCs/>
          <w:sz w:val="32"/>
          <w:szCs w:val="32"/>
        </w:rPr>
        <w:t xml:space="preserve"> </w:t>
      </w:r>
      <w:r w:rsidRPr="0089655B">
        <w:rPr>
          <w:rFonts w:cs="Times New Roman"/>
          <w:b/>
          <w:bCs/>
          <w:sz w:val="32"/>
          <w:szCs w:val="32"/>
        </w:rPr>
        <w:t>Management System and SMS Gateway Integration</w:t>
      </w:r>
    </w:p>
    <w:p w14:paraId="183C6AF0" w14:textId="77777777" w:rsidR="00A10AF1" w:rsidRPr="0089655B" w:rsidRDefault="00A10AF1" w:rsidP="00A10AF1">
      <w:pPr>
        <w:jc w:val="center"/>
        <w:rPr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9BB" w14:paraId="6A58C8A2" w14:textId="77777777" w:rsidTr="00BE72E5">
        <w:trPr>
          <w:trHeight w:val="395"/>
        </w:trPr>
        <w:tc>
          <w:tcPr>
            <w:tcW w:w="4508" w:type="dxa"/>
          </w:tcPr>
          <w:p w14:paraId="4D557F85" w14:textId="77777777" w:rsidR="003169BB" w:rsidRPr="00E97CF2" w:rsidRDefault="003169BB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6409E310" w14:textId="77777777" w:rsidR="003169BB" w:rsidRPr="00E97CF2" w:rsidRDefault="003169BB" w:rsidP="00BE72E5">
            <w:pPr>
              <w:jc w:val="center"/>
              <w:rPr>
                <w:rFonts w:cs="Times New Roman"/>
                <w:b/>
                <w:bCs/>
              </w:rPr>
            </w:pPr>
            <w:r w:rsidRPr="00E97CF2">
              <w:rPr>
                <w:rFonts w:cs="Times New Roman"/>
                <w:b/>
                <w:bCs/>
              </w:rPr>
              <w:t>Student ID</w:t>
            </w:r>
          </w:p>
        </w:tc>
      </w:tr>
      <w:tr w:rsidR="003169BB" w14:paraId="2FCB759A" w14:textId="77777777" w:rsidTr="00BE72E5">
        <w:trPr>
          <w:trHeight w:val="341"/>
        </w:trPr>
        <w:tc>
          <w:tcPr>
            <w:tcW w:w="4508" w:type="dxa"/>
          </w:tcPr>
          <w:p w14:paraId="6B15D74D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Yang Jia En</w:t>
            </w:r>
          </w:p>
        </w:tc>
        <w:tc>
          <w:tcPr>
            <w:tcW w:w="4508" w:type="dxa"/>
          </w:tcPr>
          <w:p w14:paraId="3FF186C1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242UC2451Q</w:t>
            </w:r>
          </w:p>
        </w:tc>
      </w:tr>
      <w:tr w:rsidR="003169BB" w14:paraId="026803D5" w14:textId="77777777" w:rsidTr="00BE72E5">
        <w:trPr>
          <w:trHeight w:val="359"/>
        </w:trPr>
        <w:tc>
          <w:tcPr>
            <w:tcW w:w="4508" w:type="dxa"/>
          </w:tcPr>
          <w:p w14:paraId="2B6B6678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Teoh Xuan </w:t>
            </w:r>
            <w:proofErr w:type="spellStart"/>
            <w:r>
              <w:rPr>
                <w:rFonts w:cs="Times New Roman"/>
              </w:rPr>
              <w:t>Xuan</w:t>
            </w:r>
            <w:proofErr w:type="spellEnd"/>
          </w:p>
        </w:tc>
        <w:tc>
          <w:tcPr>
            <w:tcW w:w="4508" w:type="dxa"/>
          </w:tcPr>
          <w:p w14:paraId="5246D50C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242UC2451P</w:t>
            </w:r>
          </w:p>
        </w:tc>
      </w:tr>
      <w:tr w:rsidR="003169BB" w14:paraId="6674358C" w14:textId="77777777" w:rsidTr="00BE72E5">
        <w:trPr>
          <w:trHeight w:val="341"/>
        </w:trPr>
        <w:tc>
          <w:tcPr>
            <w:tcW w:w="4508" w:type="dxa"/>
          </w:tcPr>
          <w:p w14:paraId="6B67A704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Tey Jun Cheng</w:t>
            </w:r>
          </w:p>
        </w:tc>
        <w:tc>
          <w:tcPr>
            <w:tcW w:w="4508" w:type="dxa"/>
          </w:tcPr>
          <w:p w14:paraId="027F3DD8" w14:textId="77777777" w:rsidR="003169BB" w:rsidRPr="00E97CF2" w:rsidRDefault="003169BB" w:rsidP="00BE72E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242UC2452Z</w:t>
            </w:r>
          </w:p>
        </w:tc>
      </w:tr>
    </w:tbl>
    <w:p w14:paraId="133730E7" w14:textId="77777777" w:rsidR="003169BB" w:rsidRDefault="003169BB" w:rsidP="003169BB">
      <w:pPr>
        <w:rPr>
          <w:rFonts w:cs="Times New Roman"/>
          <w:b/>
          <w:bCs/>
          <w:sz w:val="36"/>
          <w:szCs w:val="36"/>
        </w:rPr>
      </w:pPr>
    </w:p>
    <w:p w14:paraId="475BCDC2" w14:textId="77777777" w:rsidR="003169BB" w:rsidRPr="0089655B" w:rsidRDefault="003169BB" w:rsidP="003169B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 xml:space="preserve">Submitted to: Dr. Zarina binti Che </w:t>
      </w:r>
      <w:proofErr w:type="spellStart"/>
      <w:r w:rsidRPr="0089655B">
        <w:rPr>
          <w:rFonts w:cs="Times New Roman"/>
          <w:sz w:val="28"/>
          <w:szCs w:val="28"/>
        </w:rPr>
        <w:t>Embi</w:t>
      </w:r>
      <w:proofErr w:type="spellEnd"/>
    </w:p>
    <w:p w14:paraId="27F15C07" w14:textId="77777777" w:rsidR="003169BB" w:rsidRPr="0089655B" w:rsidRDefault="003169BB" w:rsidP="003169BB">
      <w:pPr>
        <w:jc w:val="center"/>
        <w:rPr>
          <w:rFonts w:cs="Times New Roman"/>
          <w:sz w:val="28"/>
          <w:szCs w:val="28"/>
        </w:rPr>
      </w:pPr>
      <w:r w:rsidRPr="0089655B">
        <w:rPr>
          <w:rFonts w:cs="Times New Roman"/>
          <w:sz w:val="28"/>
          <w:szCs w:val="28"/>
        </w:rPr>
        <w:t>Date: 25 May 2025</w:t>
      </w:r>
    </w:p>
    <w:p w14:paraId="71643622" w14:textId="77777777" w:rsidR="003169BB" w:rsidRDefault="003169BB" w:rsidP="003169BB">
      <w:pPr>
        <w:rPr>
          <w:rFonts w:cs="Times New Roman"/>
          <w:b/>
          <w:bCs/>
          <w:sz w:val="36"/>
          <w:szCs w:val="36"/>
        </w:rPr>
      </w:pPr>
    </w:p>
    <w:p w14:paraId="2C7D9C08" w14:textId="77777777" w:rsidR="003169BB" w:rsidRPr="0089655B" w:rsidRDefault="003169BB" w:rsidP="0089655B">
      <w:pPr>
        <w:rPr>
          <w:b/>
          <w:bCs/>
          <w:sz w:val="32"/>
          <w:szCs w:val="32"/>
        </w:rPr>
      </w:pPr>
      <w:bookmarkStart w:id="0" w:name="_Toc198978936"/>
      <w:r w:rsidRPr="0089655B">
        <w:rPr>
          <w:b/>
          <w:bCs/>
          <w:sz w:val="32"/>
          <w:szCs w:val="32"/>
        </w:rPr>
        <w:t>Table of Contents</w:t>
      </w:r>
      <w:bookmarkEnd w:id="0"/>
    </w:p>
    <w:sdt>
      <w:sdtPr>
        <w:id w:val="149368285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p w14:paraId="72F6B72A" w14:textId="3BB498C9" w:rsidR="00192F87" w:rsidRDefault="00192F87">
          <w:pPr>
            <w:pStyle w:val="TOCHeading"/>
          </w:pPr>
        </w:p>
        <w:p w14:paraId="1788E8EA" w14:textId="6C2E6167" w:rsidR="0089655B" w:rsidRDefault="00192F8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79371" w:history="1">
            <w:r w:rsidR="0089655B" w:rsidRPr="008E5DBE">
              <w:rPr>
                <w:rStyle w:val="Hyperlink"/>
                <w:noProof/>
              </w:rPr>
              <w:t>1.0 Group Information</w:t>
            </w:r>
            <w:r w:rsidR="0089655B">
              <w:rPr>
                <w:noProof/>
                <w:webHidden/>
              </w:rPr>
              <w:tab/>
            </w:r>
            <w:r w:rsidR="0089655B">
              <w:rPr>
                <w:noProof/>
                <w:webHidden/>
              </w:rPr>
              <w:fldChar w:fldCharType="begin"/>
            </w:r>
            <w:r w:rsidR="0089655B">
              <w:rPr>
                <w:noProof/>
                <w:webHidden/>
              </w:rPr>
              <w:instrText xml:space="preserve"> PAGEREF _Toc198979371 \h </w:instrText>
            </w:r>
            <w:r w:rsidR="0089655B">
              <w:rPr>
                <w:noProof/>
                <w:webHidden/>
              </w:rPr>
            </w:r>
            <w:r w:rsidR="0089655B">
              <w:rPr>
                <w:noProof/>
                <w:webHidden/>
              </w:rPr>
              <w:fldChar w:fldCharType="separate"/>
            </w:r>
            <w:r w:rsidR="0089655B">
              <w:rPr>
                <w:noProof/>
                <w:webHidden/>
              </w:rPr>
              <w:t>3</w:t>
            </w:r>
            <w:r w:rsidR="0089655B">
              <w:rPr>
                <w:noProof/>
                <w:webHidden/>
              </w:rPr>
              <w:fldChar w:fldCharType="end"/>
            </w:r>
          </w:hyperlink>
        </w:p>
        <w:p w14:paraId="7A5C291A" w14:textId="20F1D959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2" w:history="1">
            <w:r w:rsidRPr="008E5DBE">
              <w:rPr>
                <w:rStyle w:val="Hyperlink"/>
                <w:noProof/>
              </w:rPr>
              <w:t> 1.1 Group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D151" w14:textId="2F616E92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3" w:history="1">
            <w:r w:rsidRPr="008E5DBE">
              <w:rPr>
                <w:rStyle w:val="Hyperlink"/>
                <w:noProof/>
              </w:rPr>
              <w:t> 1.2 Group Name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E878" w14:textId="1C81AC46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4" w:history="1">
            <w:r w:rsidRPr="008E5DBE">
              <w:rPr>
                <w:rStyle w:val="Hyperlink"/>
                <w:noProof/>
              </w:rPr>
              <w:t> 1.3 Communication Platform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E077B" w14:textId="1B2622A9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5" w:history="1">
            <w:r w:rsidRPr="008E5DBE">
              <w:rPr>
                <w:rStyle w:val="Hyperlink"/>
                <w:noProof/>
              </w:rPr>
              <w:t>2.0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C2E3" w14:textId="6FD2DC0A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6" w:history="1">
            <w:r w:rsidRPr="008E5DBE">
              <w:rPr>
                <w:rStyle w:val="Hyperlink"/>
                <w:noProof/>
              </w:rPr>
              <w:t> 2.1 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6A10" w14:textId="1A10DDE6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7" w:history="1">
            <w:r w:rsidRPr="008E5DBE">
              <w:rPr>
                <w:rStyle w:val="Hyperlink"/>
                <w:noProof/>
              </w:rPr>
              <w:t> 2.2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BB5B" w14:textId="36D89AC1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8" w:history="1">
            <w:r w:rsidRPr="008E5DBE">
              <w:rPr>
                <w:rStyle w:val="Hyperlink"/>
                <w:noProof/>
              </w:rPr>
              <w:t> 2.3 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8033" w14:textId="6F317460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79" w:history="1">
            <w:r w:rsidRPr="008E5DBE">
              <w:rPr>
                <w:rStyle w:val="Hyperlink"/>
                <w:noProof/>
              </w:rPr>
              <w:t>3.0 Initial Brainstorming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252E" w14:textId="03B10301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0" w:history="1">
            <w:r w:rsidRPr="008E5DBE">
              <w:rPr>
                <w:rStyle w:val="Hyperlink"/>
                <w:noProof/>
              </w:rPr>
              <w:t> 3.1 Early Feature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2AD5" w14:textId="0E1CAD78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1" w:history="1">
            <w:r w:rsidRPr="008E5DBE">
              <w:rPr>
                <w:rStyle w:val="Hyperlink"/>
                <w:noProof/>
              </w:rPr>
              <w:t> 3.2 Concerns and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EE0A" w14:textId="67740FF2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2" w:history="1">
            <w:r w:rsidRPr="008E5DBE">
              <w:rPr>
                <w:rStyle w:val="Hyperlink"/>
                <w:noProof/>
              </w:rPr>
              <w:t>4.0 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EC77" w14:textId="21223280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3" w:history="1">
            <w:r w:rsidRPr="008E5DBE">
              <w:rPr>
                <w:rStyle w:val="Hyperlink"/>
                <w:noProof/>
              </w:rPr>
              <w:t> 4.1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94BA" w14:textId="279E5E85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4" w:history="1">
            <w:r w:rsidRPr="008E5DBE">
              <w:rPr>
                <w:rStyle w:val="Hyperlink"/>
                <w:noProof/>
              </w:rPr>
              <w:t> 4.2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9B62" w14:textId="26EFD6F4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5" w:history="1">
            <w:r w:rsidRPr="008E5DBE">
              <w:rPr>
                <w:rStyle w:val="Hyperlink"/>
                <w:noProof/>
              </w:rPr>
              <w:t>5.0 Documentation and Collaboration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C329" w14:textId="37B791E8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6" w:history="1">
            <w:r w:rsidRPr="008E5DBE">
              <w:rPr>
                <w:rStyle w:val="Hyperlink"/>
                <w:noProof/>
              </w:rPr>
              <w:t> 5.1 Microsoft Teams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DD73" w14:textId="3DF7C981" w:rsidR="0089655B" w:rsidRDefault="0089655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7" w:history="1">
            <w:r w:rsidRPr="008E5DBE">
              <w:rPr>
                <w:rStyle w:val="Hyperlink"/>
                <w:noProof/>
              </w:rPr>
              <w:t> 5.2 GitHub Repository and Shared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671A6" w14:textId="20DA53A5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8" w:history="1">
            <w:r w:rsidRPr="008E5DBE">
              <w:rPr>
                <w:rStyle w:val="Hyperlink"/>
                <w:noProof/>
              </w:rPr>
              <w:t>6.0 Summary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C438" w14:textId="6DD66B1E" w:rsidR="0089655B" w:rsidRDefault="0089655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198979389" w:history="1">
            <w:r w:rsidRPr="008E5DBE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CC87" w14:textId="617926A3" w:rsidR="00192F87" w:rsidRDefault="00192F87">
          <w:r>
            <w:rPr>
              <w:b/>
              <w:bCs/>
              <w:noProof/>
            </w:rPr>
            <w:fldChar w:fldCharType="end"/>
          </w:r>
        </w:p>
      </w:sdtContent>
    </w:sdt>
    <w:p w14:paraId="69D7A51D" w14:textId="77777777" w:rsidR="003169BB" w:rsidRDefault="003169BB" w:rsidP="003169BB">
      <w:pPr>
        <w:rPr>
          <w:rFonts w:eastAsiaTheme="majorEastAsia" w:cstheme="majorBidi"/>
          <w:b/>
          <w:sz w:val="32"/>
          <w:szCs w:val="40"/>
        </w:rPr>
      </w:pPr>
      <w:r>
        <w:br w:type="page"/>
      </w:r>
    </w:p>
    <w:p w14:paraId="4BB83FB5" w14:textId="0991FB2D" w:rsidR="00417BEF" w:rsidRPr="00417BEF" w:rsidRDefault="004D7737" w:rsidP="0089655B">
      <w:pPr>
        <w:pStyle w:val="Heading1"/>
      </w:pPr>
      <w:bookmarkStart w:id="1" w:name="_Toc198979371"/>
      <w:r>
        <w:t xml:space="preserve">1.0 </w:t>
      </w:r>
      <w:r w:rsidR="00417BEF" w:rsidRPr="00417BEF">
        <w:t>Group Information</w:t>
      </w:r>
      <w:bookmarkEnd w:id="1"/>
    </w:p>
    <w:p w14:paraId="7670EAD4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2" w:name="_Toc198979372"/>
      <w:r w:rsidRPr="00417BEF">
        <w:t> 1.1 Group Members and Roles</w:t>
      </w:r>
      <w:bookmarkEnd w:id="2"/>
    </w:p>
    <w:p w14:paraId="64EDAC51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3" w:name="_Toc198979373"/>
      <w:r w:rsidRPr="00417BEF">
        <w:t> 1.2 Group Name (Optional)</w:t>
      </w:r>
      <w:bookmarkEnd w:id="3"/>
    </w:p>
    <w:p w14:paraId="0CF88F72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4" w:name="_Toc198979374"/>
      <w:r w:rsidRPr="00417BEF">
        <w:t> 1.3 Communication Platform Setup</w:t>
      </w:r>
      <w:bookmarkEnd w:id="4"/>
    </w:p>
    <w:p w14:paraId="36A3D118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59966E7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5C08DE0" w14:textId="77777777" w:rsidR="002A2A86" w:rsidRDefault="002A2A86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290D75F3" w14:textId="6F1F8900" w:rsidR="00417BEF" w:rsidRPr="00417BEF" w:rsidRDefault="004D7737" w:rsidP="0089655B">
      <w:pPr>
        <w:pStyle w:val="Heading1"/>
      </w:pPr>
      <w:bookmarkStart w:id="5" w:name="_Toc198979375"/>
      <w:r>
        <w:t xml:space="preserve">2.0 </w:t>
      </w:r>
      <w:r w:rsidR="00417BEF" w:rsidRPr="00417BEF">
        <w:t>Project Overview</w:t>
      </w:r>
      <w:bookmarkEnd w:id="5"/>
    </w:p>
    <w:p w14:paraId="0472B071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6" w:name="_Toc198979376"/>
      <w:r w:rsidRPr="00417BEF">
        <w:t> 2.1 Project Vision</w:t>
      </w:r>
      <w:bookmarkEnd w:id="6"/>
    </w:p>
    <w:p w14:paraId="3EE78544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7" w:name="_Toc198979377"/>
      <w:r w:rsidRPr="00417BEF">
        <w:t> 2.2 Project Scope</w:t>
      </w:r>
      <w:bookmarkEnd w:id="7"/>
    </w:p>
    <w:p w14:paraId="52F04D9B" w14:textId="77777777" w:rsidR="00417BEF" w:rsidRDefault="00417BEF" w:rsidP="002A2A86">
      <w:pPr>
        <w:pStyle w:val="Heading2"/>
      </w:pPr>
      <w:r w:rsidRPr="00417BEF">
        <w:t xml:space="preserve"> </w:t>
      </w:r>
      <w:bookmarkStart w:id="8" w:name="_Toc198979378"/>
      <w:r w:rsidRPr="00417BEF">
        <w:t> 2.3 Project Goals</w:t>
      </w:r>
      <w:bookmarkEnd w:id="8"/>
    </w:p>
    <w:p w14:paraId="397E5719" w14:textId="77777777" w:rsidR="002A2A86" w:rsidRPr="0089655B" w:rsidRDefault="002A2A86" w:rsidP="002A2A86"/>
    <w:p w14:paraId="67DE0D38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CAE1C59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69CF4B9E" w14:textId="77777777" w:rsidR="002A2A86" w:rsidRDefault="002A2A86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4E82579A" w14:textId="3ABC6728" w:rsidR="00417BEF" w:rsidRPr="00417BEF" w:rsidRDefault="004D7737" w:rsidP="0089655B">
      <w:pPr>
        <w:pStyle w:val="Heading1"/>
      </w:pPr>
      <w:bookmarkStart w:id="9" w:name="_Toc198979379"/>
      <w:r>
        <w:t xml:space="preserve">3.0 </w:t>
      </w:r>
      <w:r w:rsidR="00417BEF" w:rsidRPr="00417BEF">
        <w:t>Initial Brainstorming Notes</w:t>
      </w:r>
      <w:bookmarkEnd w:id="9"/>
    </w:p>
    <w:p w14:paraId="79677D8B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0" w:name="_Toc198979380"/>
      <w:r w:rsidRPr="00417BEF">
        <w:t> 3.1 Early Feature Ideas</w:t>
      </w:r>
      <w:bookmarkEnd w:id="10"/>
    </w:p>
    <w:p w14:paraId="12482C18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1" w:name="_Toc198979381"/>
      <w:r w:rsidRPr="00417BEF">
        <w:t> 3.2 Concerns and Questions</w:t>
      </w:r>
      <w:bookmarkEnd w:id="11"/>
    </w:p>
    <w:p w14:paraId="75D04C16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5303F11C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10C7774B" w14:textId="77777777" w:rsidR="004D7737" w:rsidRDefault="004D7737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5945A898" w14:textId="41E3BF5F" w:rsidR="00417BEF" w:rsidRPr="0089655B" w:rsidRDefault="004D7737" w:rsidP="0089655B">
      <w:pPr>
        <w:pStyle w:val="Heading1"/>
      </w:pPr>
      <w:bookmarkStart w:id="12" w:name="_Toc198979382"/>
      <w:r w:rsidRPr="0089655B">
        <w:t xml:space="preserve">4.0 </w:t>
      </w:r>
      <w:r w:rsidR="00417BEF" w:rsidRPr="0089655B">
        <w:rPr>
          <w:rStyle w:val="Heading1Char"/>
          <w:b/>
        </w:rPr>
        <w:t>Assumptions and Constrai</w:t>
      </w:r>
      <w:r w:rsidR="00417BEF" w:rsidRPr="0089655B">
        <w:t>nts</w:t>
      </w:r>
      <w:bookmarkEnd w:id="12"/>
    </w:p>
    <w:p w14:paraId="6061BEDC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3" w:name="_Toc198979383"/>
      <w:r w:rsidRPr="00417BEF">
        <w:t> 4.1 Assumptions</w:t>
      </w:r>
      <w:bookmarkEnd w:id="13"/>
    </w:p>
    <w:p w14:paraId="20E3F07D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4" w:name="_Toc198979384"/>
      <w:r w:rsidRPr="00417BEF">
        <w:t> 4.2 Constraints</w:t>
      </w:r>
      <w:bookmarkEnd w:id="14"/>
    </w:p>
    <w:p w14:paraId="638DBAD5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F456BE6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CB88763" w14:textId="77777777" w:rsidR="0089655B" w:rsidRDefault="0089655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35492D53" w14:textId="4A7FB084" w:rsidR="00417BEF" w:rsidRPr="00417BEF" w:rsidRDefault="0089655B" w:rsidP="0089655B">
      <w:pPr>
        <w:pStyle w:val="Heading1"/>
      </w:pPr>
      <w:bookmarkStart w:id="15" w:name="_Toc198979385"/>
      <w:r>
        <w:t xml:space="preserve">5.0 </w:t>
      </w:r>
      <w:r w:rsidR="00417BEF" w:rsidRPr="00417BEF">
        <w:t>Documentation and Collaboration Setup</w:t>
      </w:r>
      <w:bookmarkEnd w:id="15"/>
    </w:p>
    <w:p w14:paraId="535C89AA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6" w:name="_Toc198979386"/>
      <w:r w:rsidRPr="00417BEF">
        <w:t> 5.1 Microsoft Teams Usage</w:t>
      </w:r>
      <w:bookmarkEnd w:id="16"/>
    </w:p>
    <w:p w14:paraId="201A27A9" w14:textId="77777777" w:rsidR="00417BEF" w:rsidRPr="00417BEF" w:rsidRDefault="00417BEF" w:rsidP="0089655B">
      <w:pPr>
        <w:pStyle w:val="Heading2"/>
      </w:pPr>
      <w:r w:rsidRPr="00417BEF">
        <w:t xml:space="preserve"> </w:t>
      </w:r>
      <w:bookmarkStart w:id="17" w:name="_Toc198979387"/>
      <w:r w:rsidRPr="00417BEF">
        <w:t> 5.2 GitHub Repository and Shared Files</w:t>
      </w:r>
      <w:bookmarkEnd w:id="17"/>
    </w:p>
    <w:p w14:paraId="26703D43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3AEAF607" w14:textId="77777777" w:rsidR="00417BEF" w:rsidRPr="00417BEF" w:rsidRDefault="00417BEF" w:rsidP="00417BEF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4E0BE690" w14:textId="77777777" w:rsidR="0089655B" w:rsidRDefault="0089655B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>
        <w:rPr>
          <w:rFonts w:eastAsiaTheme="majorEastAsia" w:cstheme="majorBidi"/>
          <w:b/>
          <w:color w:val="000000" w:themeColor="text1"/>
          <w:sz w:val="32"/>
          <w:szCs w:val="40"/>
        </w:rPr>
        <w:br w:type="page"/>
      </w:r>
    </w:p>
    <w:p w14:paraId="690A3E7C" w14:textId="286C5493" w:rsidR="003169BB" w:rsidRDefault="0089655B" w:rsidP="0089655B">
      <w:pPr>
        <w:pStyle w:val="Heading1"/>
      </w:pPr>
      <w:bookmarkStart w:id="18" w:name="_Toc198979388"/>
      <w:r>
        <w:t xml:space="preserve">6.0 </w:t>
      </w:r>
      <w:r w:rsidR="00417BEF" w:rsidRPr="00417BEF">
        <w:t>Summary and Next Steps</w:t>
      </w:r>
      <w:bookmarkEnd w:id="18"/>
      <w:r w:rsidR="003169BB">
        <w:br w:type="page"/>
      </w:r>
    </w:p>
    <w:p w14:paraId="3F20E3A6" w14:textId="6651383F" w:rsidR="00DC70B4" w:rsidRPr="00DC70B4" w:rsidRDefault="003169BB" w:rsidP="00DC70B4">
      <w:pPr>
        <w:pStyle w:val="Heading1"/>
      </w:pPr>
      <w:bookmarkStart w:id="19" w:name="_Toc198979389"/>
      <w:r>
        <w:t>Change Log Table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3169BB" w14:paraId="6EEAEDA9" w14:textId="77777777" w:rsidTr="00BE72E5">
        <w:trPr>
          <w:jc w:val="center"/>
        </w:trPr>
        <w:tc>
          <w:tcPr>
            <w:tcW w:w="1165" w:type="dxa"/>
            <w:vAlign w:val="center"/>
          </w:tcPr>
          <w:p w14:paraId="6B8A90F4" w14:textId="77777777" w:rsidR="003169BB" w:rsidRDefault="003169BB" w:rsidP="00BE72E5">
            <w:pPr>
              <w:jc w:val="center"/>
            </w:pPr>
            <w:r>
              <w:t>Version</w:t>
            </w:r>
          </w:p>
        </w:tc>
        <w:tc>
          <w:tcPr>
            <w:tcW w:w="1620" w:type="dxa"/>
            <w:vAlign w:val="center"/>
          </w:tcPr>
          <w:p w14:paraId="3DE7C858" w14:textId="77777777" w:rsidR="003169BB" w:rsidRDefault="003169BB" w:rsidP="00BE72E5">
            <w:pPr>
              <w:jc w:val="center"/>
            </w:pPr>
            <w:r>
              <w:t>Date</w:t>
            </w:r>
          </w:p>
        </w:tc>
        <w:tc>
          <w:tcPr>
            <w:tcW w:w="2700" w:type="dxa"/>
            <w:vAlign w:val="center"/>
          </w:tcPr>
          <w:p w14:paraId="7FFD9A6D" w14:textId="77777777" w:rsidR="003169BB" w:rsidRDefault="003169BB" w:rsidP="00BE72E5">
            <w:pPr>
              <w:jc w:val="center"/>
            </w:pPr>
            <w:r>
              <w:t>Author</w:t>
            </w:r>
          </w:p>
        </w:tc>
        <w:tc>
          <w:tcPr>
            <w:tcW w:w="3531" w:type="dxa"/>
            <w:vAlign w:val="center"/>
          </w:tcPr>
          <w:p w14:paraId="3F1A4C39" w14:textId="77777777" w:rsidR="003169BB" w:rsidRDefault="003169BB" w:rsidP="00BE72E5">
            <w:pPr>
              <w:jc w:val="center"/>
            </w:pPr>
            <w:r>
              <w:t>Changes Made</w:t>
            </w:r>
          </w:p>
        </w:tc>
      </w:tr>
      <w:tr w:rsidR="003169BB" w14:paraId="4E692199" w14:textId="77777777" w:rsidTr="00BE72E5">
        <w:trPr>
          <w:jc w:val="center"/>
        </w:trPr>
        <w:tc>
          <w:tcPr>
            <w:tcW w:w="1165" w:type="dxa"/>
            <w:vAlign w:val="center"/>
          </w:tcPr>
          <w:p w14:paraId="45AC6D1F" w14:textId="77777777" w:rsidR="003169BB" w:rsidRDefault="003169BB" w:rsidP="00BE72E5">
            <w:pPr>
              <w:jc w:val="center"/>
            </w:pPr>
            <w:r>
              <w:t>v1.0</w:t>
            </w:r>
          </w:p>
        </w:tc>
        <w:tc>
          <w:tcPr>
            <w:tcW w:w="1620" w:type="dxa"/>
            <w:vAlign w:val="center"/>
          </w:tcPr>
          <w:p w14:paraId="02E31A81" w14:textId="77777777" w:rsidR="003169BB" w:rsidRDefault="003169BB" w:rsidP="00BE72E5">
            <w:pPr>
              <w:jc w:val="center"/>
            </w:pPr>
            <w:r>
              <w:t>23 May 2025</w:t>
            </w:r>
          </w:p>
        </w:tc>
        <w:tc>
          <w:tcPr>
            <w:tcW w:w="2700" w:type="dxa"/>
            <w:vAlign w:val="center"/>
          </w:tcPr>
          <w:p w14:paraId="5D7C6AFA" w14:textId="77777777" w:rsidR="003169BB" w:rsidRDefault="003169BB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0920E7CC" w14:textId="52087F38" w:rsidR="003169BB" w:rsidRDefault="003169BB" w:rsidP="00BE72E5">
            <w:pPr>
              <w:jc w:val="center"/>
            </w:pPr>
            <w:r w:rsidRPr="007D6FB2">
              <w:t>Added project cover page</w:t>
            </w:r>
            <w:r w:rsidR="0089655B">
              <w:t>,</w:t>
            </w:r>
            <w:r w:rsidRPr="007D6FB2">
              <w:t xml:space="preserve"> created version history log table</w:t>
            </w:r>
          </w:p>
        </w:tc>
      </w:tr>
      <w:tr w:rsidR="003169BB" w14:paraId="407BD295" w14:textId="77777777" w:rsidTr="00BE72E5">
        <w:trPr>
          <w:jc w:val="center"/>
        </w:trPr>
        <w:tc>
          <w:tcPr>
            <w:tcW w:w="1165" w:type="dxa"/>
            <w:vAlign w:val="center"/>
          </w:tcPr>
          <w:p w14:paraId="323AD608" w14:textId="7EBD95EA" w:rsidR="003169BB" w:rsidRDefault="0089655B" w:rsidP="00BE72E5">
            <w:pPr>
              <w:jc w:val="center"/>
            </w:pPr>
            <w:r>
              <w:t>v1.1</w:t>
            </w:r>
          </w:p>
        </w:tc>
        <w:tc>
          <w:tcPr>
            <w:tcW w:w="1620" w:type="dxa"/>
            <w:vAlign w:val="center"/>
          </w:tcPr>
          <w:p w14:paraId="1631B684" w14:textId="6514DEB4" w:rsidR="003169BB" w:rsidRDefault="0089655B" w:rsidP="00BE72E5">
            <w:pPr>
              <w:jc w:val="center"/>
            </w:pPr>
            <w:r>
              <w:t>24 May 2025</w:t>
            </w:r>
          </w:p>
        </w:tc>
        <w:tc>
          <w:tcPr>
            <w:tcW w:w="2700" w:type="dxa"/>
            <w:vAlign w:val="center"/>
          </w:tcPr>
          <w:p w14:paraId="0C33B5FB" w14:textId="293D23F4" w:rsidR="003169BB" w:rsidRDefault="0089655B" w:rsidP="00BE72E5">
            <w:pPr>
              <w:jc w:val="center"/>
            </w:pPr>
            <w:r>
              <w:t xml:space="preserve">Teoh Xuan </w:t>
            </w:r>
            <w:proofErr w:type="spellStart"/>
            <w:r>
              <w:t>Xuan</w:t>
            </w:r>
            <w:proofErr w:type="spellEnd"/>
          </w:p>
        </w:tc>
        <w:tc>
          <w:tcPr>
            <w:tcW w:w="3531" w:type="dxa"/>
            <w:vAlign w:val="center"/>
          </w:tcPr>
          <w:p w14:paraId="36D9115C" w14:textId="6A1B50B4" w:rsidR="003169BB" w:rsidRDefault="0089655B" w:rsidP="00BE72E5">
            <w:pPr>
              <w:jc w:val="center"/>
            </w:pPr>
            <w:r>
              <w:t>Update Project Title and Table of Content</w:t>
            </w:r>
          </w:p>
        </w:tc>
      </w:tr>
      <w:tr w:rsidR="003169BB" w14:paraId="51DBF100" w14:textId="77777777" w:rsidTr="00BE72E5">
        <w:trPr>
          <w:jc w:val="center"/>
        </w:trPr>
        <w:tc>
          <w:tcPr>
            <w:tcW w:w="1165" w:type="dxa"/>
            <w:vAlign w:val="center"/>
          </w:tcPr>
          <w:p w14:paraId="694A8800" w14:textId="77777777" w:rsidR="003169BB" w:rsidRDefault="003169BB" w:rsidP="00BE72E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B505B16" w14:textId="77777777" w:rsidR="003169BB" w:rsidRDefault="003169BB" w:rsidP="00BE72E5">
            <w:pPr>
              <w:jc w:val="center"/>
            </w:pPr>
          </w:p>
        </w:tc>
        <w:tc>
          <w:tcPr>
            <w:tcW w:w="2700" w:type="dxa"/>
            <w:vAlign w:val="center"/>
          </w:tcPr>
          <w:p w14:paraId="04C35B33" w14:textId="77777777" w:rsidR="003169BB" w:rsidRDefault="003169BB" w:rsidP="00BE72E5">
            <w:pPr>
              <w:jc w:val="center"/>
            </w:pPr>
          </w:p>
        </w:tc>
        <w:tc>
          <w:tcPr>
            <w:tcW w:w="3531" w:type="dxa"/>
            <w:vAlign w:val="center"/>
          </w:tcPr>
          <w:p w14:paraId="558E5EE9" w14:textId="77777777" w:rsidR="003169BB" w:rsidRDefault="003169BB" w:rsidP="00BE72E5">
            <w:pPr>
              <w:jc w:val="center"/>
            </w:pPr>
          </w:p>
        </w:tc>
      </w:tr>
    </w:tbl>
    <w:p w14:paraId="7DB97D77" w14:textId="77777777" w:rsidR="003169BB" w:rsidRPr="008E36B5" w:rsidRDefault="003169BB" w:rsidP="003169BB"/>
    <w:p w14:paraId="62E567D7" w14:textId="77777777" w:rsidR="006A3458" w:rsidRDefault="006A3458" w:rsidP="0089655B">
      <w:pPr>
        <w:pStyle w:val="Heading1"/>
      </w:pPr>
    </w:p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B9"/>
    <w:rsid w:val="00127884"/>
    <w:rsid w:val="00192F87"/>
    <w:rsid w:val="001C6989"/>
    <w:rsid w:val="002A24FD"/>
    <w:rsid w:val="002A2A86"/>
    <w:rsid w:val="003169BB"/>
    <w:rsid w:val="00343C94"/>
    <w:rsid w:val="00417BEF"/>
    <w:rsid w:val="004D7737"/>
    <w:rsid w:val="00692616"/>
    <w:rsid w:val="006A3458"/>
    <w:rsid w:val="007260FA"/>
    <w:rsid w:val="007526B7"/>
    <w:rsid w:val="0089655B"/>
    <w:rsid w:val="00A10AF1"/>
    <w:rsid w:val="00A60AFD"/>
    <w:rsid w:val="00B23466"/>
    <w:rsid w:val="00CD0CB9"/>
    <w:rsid w:val="00DC70B4"/>
    <w:rsid w:val="00E507CF"/>
    <w:rsid w:val="00E75C08"/>
    <w:rsid w:val="00E9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73A58"/>
  <w15:chartTrackingRefBased/>
  <w15:docId w15:val="{B051F654-1E09-4E21-B394-D204A26B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B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0B4"/>
    <w:pPr>
      <w:keepNext/>
      <w:keepLines/>
      <w:spacing w:before="480" w:after="20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66E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B4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66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B9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3169BB"/>
    <w:pPr>
      <w:spacing w:after="0" w:line="240" w:lineRule="auto"/>
    </w:pPr>
  </w:style>
  <w:style w:type="table" w:styleId="TableGrid">
    <w:name w:val="Table Grid"/>
    <w:basedOn w:val="TableNormal"/>
    <w:uiPriority w:val="39"/>
    <w:rsid w:val="003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2F87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2F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2F8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655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7C8F-95A2-4270-85C7-7A4AAF33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2</cp:revision>
  <dcterms:created xsi:type="dcterms:W3CDTF">2025-05-24T03:42:00Z</dcterms:created>
  <dcterms:modified xsi:type="dcterms:W3CDTF">2025-05-24T03:42:00Z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195d4a56-c91d-4690-a2ca-d76916d0bd31</vt:lpwstr>
  </property>
</Properties>
</file>