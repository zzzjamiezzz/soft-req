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AB292" w14:textId="77777777" w:rsidR="003169BB" w:rsidRDefault="003169BB" w:rsidP="003169BB">
      <w:pPr>
        <w:jc w:val="center"/>
      </w:pPr>
    </w:p>
    <w:p w14:paraId="33215153" w14:textId="77777777" w:rsidR="003169BB" w:rsidRDefault="003169BB" w:rsidP="003169BB">
      <w:pPr>
        <w:jc w:val="center"/>
      </w:pPr>
      <w:r>
        <w:rPr>
          <w:b/>
          <w:bCs/>
          <w:noProof/>
          <w:color w:val="000000"/>
          <w:sz w:val="18"/>
          <w:szCs w:val="18"/>
          <w:bdr w:val="none" w:sz="0" w:space="0" w:color="auto" w:frame="1"/>
        </w:rPr>
        <w:drawing>
          <wp:inline distT="0" distB="0" distL="0" distR="0" wp14:anchorId="500F30B8" wp14:editId="71CCF1A9">
            <wp:extent cx="4762500" cy="1623060"/>
            <wp:effectExtent l="0" t="0" r="0" b="0"/>
            <wp:docPr id="18394084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48" b="35417"/>
                    <a:stretch/>
                  </pic:blipFill>
                  <pic:spPr bwMode="auto">
                    <a:xfrm>
                      <a:off x="0" y="0"/>
                      <a:ext cx="47625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99F2B" w14:textId="77777777" w:rsidR="003169BB" w:rsidRDefault="003169BB" w:rsidP="003169BB">
      <w:pPr>
        <w:jc w:val="center"/>
        <w:rPr>
          <w:rFonts w:cs="Times New Roman"/>
          <w:b/>
          <w:bCs/>
          <w:sz w:val="36"/>
          <w:szCs w:val="36"/>
        </w:rPr>
      </w:pPr>
    </w:p>
    <w:p w14:paraId="5D9BE912" w14:textId="77777777" w:rsidR="003169BB" w:rsidRPr="0089655B" w:rsidRDefault="003169BB" w:rsidP="003169BB">
      <w:pPr>
        <w:jc w:val="center"/>
        <w:rPr>
          <w:rFonts w:cs="Times New Roman"/>
          <w:b/>
          <w:bCs/>
          <w:sz w:val="32"/>
          <w:szCs w:val="32"/>
        </w:rPr>
      </w:pPr>
      <w:r w:rsidRPr="0089655B">
        <w:rPr>
          <w:rFonts w:cs="Times New Roman"/>
          <w:b/>
          <w:bCs/>
          <w:sz w:val="32"/>
          <w:szCs w:val="32"/>
        </w:rPr>
        <w:t>FACULTY OF COMPUTING AND INFORMATICS</w:t>
      </w:r>
    </w:p>
    <w:p w14:paraId="41493713" w14:textId="77777777" w:rsidR="003169BB" w:rsidRPr="0089655B" w:rsidRDefault="003169BB" w:rsidP="003169BB">
      <w:pPr>
        <w:jc w:val="center"/>
        <w:rPr>
          <w:rFonts w:cs="Times New Roman"/>
          <w:b/>
          <w:bCs/>
          <w:sz w:val="32"/>
          <w:szCs w:val="32"/>
        </w:rPr>
      </w:pPr>
    </w:p>
    <w:p w14:paraId="30D29E15" w14:textId="77777777" w:rsidR="003169BB" w:rsidRPr="0089655B" w:rsidRDefault="003169BB" w:rsidP="003169BB">
      <w:pPr>
        <w:jc w:val="center"/>
        <w:rPr>
          <w:rFonts w:cs="Times New Roman"/>
          <w:b/>
          <w:bCs/>
          <w:sz w:val="32"/>
          <w:szCs w:val="32"/>
        </w:rPr>
      </w:pPr>
      <w:r w:rsidRPr="0089655B">
        <w:rPr>
          <w:rFonts w:cs="Times New Roman"/>
          <w:b/>
          <w:bCs/>
          <w:sz w:val="32"/>
          <w:szCs w:val="32"/>
        </w:rPr>
        <w:t>CSE6224 – SOFTWARE REQUIREMENTS ENG</w:t>
      </w:r>
    </w:p>
    <w:p w14:paraId="1B075EBA" w14:textId="77777777" w:rsidR="003169BB" w:rsidRPr="0089655B" w:rsidRDefault="003169BB" w:rsidP="003169BB">
      <w:pPr>
        <w:jc w:val="center"/>
        <w:rPr>
          <w:rFonts w:cs="Times New Roman"/>
          <w:b/>
          <w:bCs/>
          <w:sz w:val="32"/>
          <w:szCs w:val="32"/>
        </w:rPr>
      </w:pPr>
    </w:p>
    <w:p w14:paraId="04C9C9E9" w14:textId="77777777" w:rsidR="003169BB" w:rsidRPr="0089655B" w:rsidRDefault="003169BB" w:rsidP="003169BB">
      <w:pPr>
        <w:jc w:val="center"/>
        <w:rPr>
          <w:rFonts w:cs="Times New Roman"/>
          <w:b/>
          <w:bCs/>
          <w:sz w:val="32"/>
          <w:szCs w:val="32"/>
        </w:rPr>
      </w:pPr>
      <w:r w:rsidRPr="0089655B">
        <w:rPr>
          <w:rFonts w:cs="Times New Roman"/>
          <w:b/>
          <w:bCs/>
          <w:sz w:val="32"/>
          <w:szCs w:val="32"/>
        </w:rPr>
        <w:t>GROUP: G07</w:t>
      </w:r>
    </w:p>
    <w:p w14:paraId="49EE1F38" w14:textId="4C6A3326" w:rsidR="00B23466" w:rsidRPr="0089655B" w:rsidRDefault="003169BB" w:rsidP="00A10AF1">
      <w:pPr>
        <w:jc w:val="center"/>
        <w:rPr>
          <w:rFonts w:cs="Times New Roman"/>
          <w:b/>
          <w:bCs/>
          <w:sz w:val="32"/>
          <w:szCs w:val="32"/>
        </w:rPr>
      </w:pPr>
      <w:r w:rsidRPr="0089655B">
        <w:rPr>
          <w:rFonts w:cs="Times New Roman"/>
          <w:b/>
          <w:bCs/>
          <w:sz w:val="32"/>
          <w:szCs w:val="32"/>
        </w:rPr>
        <w:t>SESSION: TT4L</w:t>
      </w:r>
    </w:p>
    <w:p w14:paraId="4256D29E" w14:textId="77777777" w:rsidR="00A10AF1" w:rsidRPr="0089655B" w:rsidRDefault="00A10AF1" w:rsidP="00A10AF1">
      <w:pPr>
        <w:jc w:val="center"/>
        <w:rPr>
          <w:rFonts w:cs="Times New Roman"/>
          <w:b/>
          <w:bCs/>
          <w:sz w:val="32"/>
          <w:szCs w:val="32"/>
        </w:rPr>
      </w:pPr>
    </w:p>
    <w:p w14:paraId="31CA5B5B" w14:textId="77777777" w:rsidR="00A10AF1" w:rsidRPr="0089655B" w:rsidRDefault="003169BB" w:rsidP="00A10AF1">
      <w:pPr>
        <w:jc w:val="center"/>
        <w:rPr>
          <w:rFonts w:cs="Times New Roman"/>
          <w:b/>
          <w:bCs/>
          <w:sz w:val="32"/>
          <w:szCs w:val="32"/>
        </w:rPr>
      </w:pPr>
      <w:r w:rsidRPr="0089655B">
        <w:rPr>
          <w:rFonts w:cs="Times New Roman"/>
          <w:b/>
          <w:bCs/>
          <w:sz w:val="32"/>
          <w:szCs w:val="32"/>
        </w:rPr>
        <w:t xml:space="preserve">PROJECT </w:t>
      </w:r>
      <w:r w:rsidR="00B23466" w:rsidRPr="0089655B">
        <w:rPr>
          <w:rFonts w:cs="Times New Roman"/>
          <w:b/>
          <w:bCs/>
          <w:sz w:val="32"/>
          <w:szCs w:val="32"/>
        </w:rPr>
        <w:t>TITLE:</w:t>
      </w:r>
      <w:r w:rsidR="00A10AF1" w:rsidRPr="0089655B">
        <w:rPr>
          <w:rFonts w:cs="Times New Roman"/>
          <w:b/>
          <w:bCs/>
          <w:sz w:val="32"/>
          <w:szCs w:val="32"/>
        </w:rPr>
        <w:t xml:space="preserve"> University Communication and</w:t>
      </w:r>
    </w:p>
    <w:p w14:paraId="01A5B676" w14:textId="4A889732" w:rsidR="003169BB" w:rsidRPr="0089655B" w:rsidRDefault="00A10AF1" w:rsidP="00A10AF1">
      <w:pPr>
        <w:jc w:val="center"/>
        <w:rPr>
          <w:rFonts w:cs="Times New Roman"/>
          <w:b/>
          <w:bCs/>
          <w:sz w:val="32"/>
          <w:szCs w:val="32"/>
        </w:rPr>
      </w:pPr>
      <w:r w:rsidRPr="0089655B">
        <w:rPr>
          <w:rFonts w:cs="Times New Roman"/>
          <w:b/>
          <w:bCs/>
          <w:sz w:val="32"/>
          <w:szCs w:val="32"/>
        </w:rPr>
        <w:t>Services Portal with Campus Management System and SMS Gateway Integration</w:t>
      </w:r>
    </w:p>
    <w:p w14:paraId="183C6AF0" w14:textId="77777777" w:rsidR="00A10AF1" w:rsidRPr="0089655B" w:rsidRDefault="00A10AF1" w:rsidP="00A10AF1">
      <w:pPr>
        <w:jc w:val="center"/>
        <w:rPr>
          <w:rFonts w:cs="Times New Roman"/>
          <w:b/>
          <w:bCs/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169BB" w14:paraId="6A58C8A2" w14:textId="77777777" w:rsidTr="00BE72E5">
        <w:trPr>
          <w:trHeight w:val="395"/>
        </w:trPr>
        <w:tc>
          <w:tcPr>
            <w:tcW w:w="4508" w:type="dxa"/>
          </w:tcPr>
          <w:p w14:paraId="4D557F85" w14:textId="77777777" w:rsidR="003169BB" w:rsidRPr="00E97CF2" w:rsidRDefault="003169BB" w:rsidP="00BE72E5">
            <w:pPr>
              <w:jc w:val="center"/>
              <w:rPr>
                <w:rFonts w:cs="Times New Roman"/>
                <w:b/>
                <w:bCs/>
              </w:rPr>
            </w:pPr>
            <w:r w:rsidRPr="00E97CF2">
              <w:rPr>
                <w:rFonts w:cs="Times New Roman"/>
                <w:b/>
                <w:bCs/>
              </w:rPr>
              <w:t>Student Name</w:t>
            </w:r>
          </w:p>
        </w:tc>
        <w:tc>
          <w:tcPr>
            <w:tcW w:w="4508" w:type="dxa"/>
          </w:tcPr>
          <w:p w14:paraId="6409E310" w14:textId="77777777" w:rsidR="003169BB" w:rsidRPr="00E97CF2" w:rsidRDefault="003169BB" w:rsidP="00BE72E5">
            <w:pPr>
              <w:jc w:val="center"/>
              <w:rPr>
                <w:rFonts w:cs="Times New Roman"/>
                <w:b/>
                <w:bCs/>
              </w:rPr>
            </w:pPr>
            <w:r w:rsidRPr="00E97CF2">
              <w:rPr>
                <w:rFonts w:cs="Times New Roman"/>
                <w:b/>
                <w:bCs/>
              </w:rPr>
              <w:t>Student ID</w:t>
            </w:r>
          </w:p>
        </w:tc>
      </w:tr>
      <w:tr w:rsidR="003169BB" w14:paraId="2FCB759A" w14:textId="77777777" w:rsidTr="00BE72E5">
        <w:trPr>
          <w:trHeight w:val="341"/>
        </w:trPr>
        <w:tc>
          <w:tcPr>
            <w:tcW w:w="4508" w:type="dxa"/>
          </w:tcPr>
          <w:p w14:paraId="6B15D74D" w14:textId="77777777" w:rsidR="003169BB" w:rsidRPr="00E97CF2" w:rsidRDefault="003169BB" w:rsidP="00BE72E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Yang Jia En</w:t>
            </w:r>
          </w:p>
        </w:tc>
        <w:tc>
          <w:tcPr>
            <w:tcW w:w="4508" w:type="dxa"/>
          </w:tcPr>
          <w:p w14:paraId="3FF186C1" w14:textId="77777777" w:rsidR="003169BB" w:rsidRPr="00E97CF2" w:rsidRDefault="003169BB" w:rsidP="00BE72E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242UC2451Q</w:t>
            </w:r>
          </w:p>
        </w:tc>
      </w:tr>
      <w:tr w:rsidR="003169BB" w14:paraId="026803D5" w14:textId="77777777" w:rsidTr="00BE72E5">
        <w:trPr>
          <w:trHeight w:val="359"/>
        </w:trPr>
        <w:tc>
          <w:tcPr>
            <w:tcW w:w="4508" w:type="dxa"/>
          </w:tcPr>
          <w:p w14:paraId="2B6B6678" w14:textId="77777777" w:rsidR="003169BB" w:rsidRPr="00E97CF2" w:rsidRDefault="003169BB" w:rsidP="00BE72E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Teoh Xuan </w:t>
            </w:r>
            <w:proofErr w:type="spellStart"/>
            <w:r>
              <w:rPr>
                <w:rFonts w:cs="Times New Roman"/>
              </w:rPr>
              <w:t>Xuan</w:t>
            </w:r>
            <w:proofErr w:type="spellEnd"/>
          </w:p>
        </w:tc>
        <w:tc>
          <w:tcPr>
            <w:tcW w:w="4508" w:type="dxa"/>
          </w:tcPr>
          <w:p w14:paraId="5246D50C" w14:textId="77777777" w:rsidR="003169BB" w:rsidRPr="00E97CF2" w:rsidRDefault="003169BB" w:rsidP="00BE72E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242UC2451P</w:t>
            </w:r>
          </w:p>
        </w:tc>
      </w:tr>
      <w:tr w:rsidR="003169BB" w14:paraId="6674358C" w14:textId="77777777" w:rsidTr="00BE72E5">
        <w:trPr>
          <w:trHeight w:val="341"/>
        </w:trPr>
        <w:tc>
          <w:tcPr>
            <w:tcW w:w="4508" w:type="dxa"/>
          </w:tcPr>
          <w:p w14:paraId="6B67A704" w14:textId="77777777" w:rsidR="003169BB" w:rsidRPr="00E97CF2" w:rsidRDefault="003169BB" w:rsidP="00BE72E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Tey Jun Cheng</w:t>
            </w:r>
          </w:p>
        </w:tc>
        <w:tc>
          <w:tcPr>
            <w:tcW w:w="4508" w:type="dxa"/>
          </w:tcPr>
          <w:p w14:paraId="027F3DD8" w14:textId="77777777" w:rsidR="003169BB" w:rsidRPr="00E97CF2" w:rsidRDefault="003169BB" w:rsidP="00BE72E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242UC2452Z</w:t>
            </w:r>
          </w:p>
        </w:tc>
      </w:tr>
    </w:tbl>
    <w:p w14:paraId="133730E7" w14:textId="77777777" w:rsidR="003169BB" w:rsidRDefault="003169BB" w:rsidP="003169BB">
      <w:pPr>
        <w:rPr>
          <w:rFonts w:cs="Times New Roman"/>
          <w:b/>
          <w:bCs/>
          <w:sz w:val="36"/>
          <w:szCs w:val="36"/>
        </w:rPr>
      </w:pPr>
    </w:p>
    <w:p w14:paraId="475BCDC2" w14:textId="77777777" w:rsidR="003169BB" w:rsidRPr="0089655B" w:rsidRDefault="003169BB" w:rsidP="003169BB">
      <w:pPr>
        <w:jc w:val="center"/>
        <w:rPr>
          <w:rFonts w:cs="Times New Roman"/>
          <w:sz w:val="28"/>
          <w:szCs w:val="28"/>
        </w:rPr>
      </w:pPr>
      <w:r w:rsidRPr="0089655B">
        <w:rPr>
          <w:rFonts w:cs="Times New Roman"/>
          <w:sz w:val="28"/>
          <w:szCs w:val="28"/>
        </w:rPr>
        <w:t xml:space="preserve">Submitted to: Dr. Zarina binti Che </w:t>
      </w:r>
      <w:proofErr w:type="spellStart"/>
      <w:r w:rsidRPr="0089655B">
        <w:rPr>
          <w:rFonts w:cs="Times New Roman"/>
          <w:sz w:val="28"/>
          <w:szCs w:val="28"/>
        </w:rPr>
        <w:t>Embi</w:t>
      </w:r>
      <w:proofErr w:type="spellEnd"/>
    </w:p>
    <w:p w14:paraId="27F15C07" w14:textId="77777777" w:rsidR="003169BB" w:rsidRPr="0089655B" w:rsidRDefault="003169BB" w:rsidP="003169BB">
      <w:pPr>
        <w:jc w:val="center"/>
        <w:rPr>
          <w:rFonts w:cs="Times New Roman"/>
          <w:sz w:val="28"/>
          <w:szCs w:val="28"/>
        </w:rPr>
      </w:pPr>
      <w:r w:rsidRPr="0089655B">
        <w:rPr>
          <w:rFonts w:cs="Times New Roman"/>
          <w:sz w:val="28"/>
          <w:szCs w:val="28"/>
        </w:rPr>
        <w:t>Date: 25 May 2025</w:t>
      </w:r>
    </w:p>
    <w:p w14:paraId="71643622" w14:textId="77777777" w:rsidR="003169BB" w:rsidRDefault="003169BB" w:rsidP="003169BB">
      <w:pPr>
        <w:rPr>
          <w:rFonts w:cs="Times New Roman"/>
          <w:b/>
          <w:bCs/>
          <w:sz w:val="36"/>
          <w:szCs w:val="36"/>
        </w:rPr>
      </w:pPr>
    </w:p>
    <w:p w14:paraId="2C7D9C08" w14:textId="77777777" w:rsidR="003169BB" w:rsidRPr="0089655B" w:rsidRDefault="003169BB" w:rsidP="0089655B">
      <w:pPr>
        <w:rPr>
          <w:b/>
          <w:bCs/>
          <w:sz w:val="32"/>
          <w:szCs w:val="32"/>
        </w:rPr>
      </w:pPr>
      <w:bookmarkStart w:id="0" w:name="_Toc198978936"/>
      <w:r w:rsidRPr="0089655B">
        <w:rPr>
          <w:b/>
          <w:bCs/>
          <w:sz w:val="32"/>
          <w:szCs w:val="32"/>
        </w:rPr>
        <w:lastRenderedPageBreak/>
        <w:t>Table of Contents</w:t>
      </w:r>
      <w:bookmarkEnd w:id="0"/>
    </w:p>
    <w:sdt>
      <w:sdtPr>
        <w:rPr>
          <w:rFonts w:ascii="Times New Roman" w:eastAsiaTheme="minorEastAsia" w:hAnsi="Times New Roman" w:cstheme="minorBidi"/>
          <w:color w:val="auto"/>
          <w:kern w:val="2"/>
          <w:sz w:val="24"/>
          <w:szCs w:val="24"/>
          <w:lang w:val="en-MY" w:eastAsia="zh-CN"/>
          <w14:ligatures w14:val="standardContextual"/>
        </w:rPr>
        <w:id w:val="14936828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F6B72A" w14:textId="3BB498C9" w:rsidR="00192F87" w:rsidRDefault="00192F87">
          <w:pPr>
            <w:pStyle w:val="TOCHeading"/>
          </w:pPr>
        </w:p>
        <w:p w14:paraId="137B1DDC" w14:textId="41A7B890" w:rsidR="00F10E93" w:rsidRDefault="00192F87">
          <w:pPr>
            <w:pStyle w:val="TOC1"/>
            <w:tabs>
              <w:tab w:val="left" w:pos="720"/>
              <w:tab w:val="right" w:leader="dot" w:pos="9016"/>
            </w:tabs>
            <w:rPr>
              <w:ins w:id="1" w:author="Teoh Xuan Xuan" w:date="2025-05-24T12:47:00Z" w16du:dateUtc="2025-05-24T04:47:00Z"/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2" w:author="Teoh Xuan Xuan" w:date="2025-05-24T12:47:00Z" w16du:dateUtc="2025-05-24T04:47:00Z">
            <w:r w:rsidR="00F10E93" w:rsidRPr="0056244E">
              <w:rPr>
                <w:rStyle w:val="Hyperlink"/>
                <w:noProof/>
              </w:rPr>
              <w:fldChar w:fldCharType="begin"/>
            </w:r>
            <w:r w:rsidR="00F10E93" w:rsidRPr="0056244E">
              <w:rPr>
                <w:rStyle w:val="Hyperlink"/>
                <w:noProof/>
              </w:rPr>
              <w:instrText xml:space="preserve"> </w:instrText>
            </w:r>
            <w:r w:rsidR="00F10E93">
              <w:rPr>
                <w:noProof/>
              </w:rPr>
              <w:instrText>HYPERLINK \l "_Toc198983279"</w:instrText>
            </w:r>
            <w:r w:rsidR="00F10E93" w:rsidRPr="0056244E">
              <w:rPr>
                <w:rStyle w:val="Hyperlink"/>
                <w:noProof/>
              </w:rPr>
              <w:instrText xml:space="preserve"> </w:instrText>
            </w:r>
            <w:r w:rsidR="00F10E93" w:rsidRPr="0056244E">
              <w:rPr>
                <w:rStyle w:val="Hyperlink"/>
                <w:noProof/>
              </w:rPr>
            </w:r>
            <w:r w:rsidR="00F10E93" w:rsidRPr="0056244E">
              <w:rPr>
                <w:rStyle w:val="Hyperlink"/>
                <w:noProof/>
              </w:rPr>
              <w:fldChar w:fldCharType="separate"/>
            </w:r>
            <w:r w:rsidR="00F10E93" w:rsidRPr="0056244E">
              <w:rPr>
                <w:rStyle w:val="Hyperlink"/>
                <w:noProof/>
              </w:rPr>
              <w:t>1.0</w:t>
            </w:r>
            <w:r w:rsidR="00F10E93">
              <w:rPr>
                <w:rFonts w:asciiTheme="minorHAnsi" w:hAnsiTheme="minorHAnsi"/>
                <w:noProof/>
              </w:rPr>
              <w:tab/>
            </w:r>
            <w:r w:rsidR="00F10E93" w:rsidRPr="0056244E">
              <w:rPr>
                <w:rStyle w:val="Hyperlink"/>
                <w:noProof/>
              </w:rPr>
              <w:t>Introduction</w:t>
            </w:r>
            <w:r w:rsidR="00F10E93">
              <w:rPr>
                <w:noProof/>
                <w:webHidden/>
              </w:rPr>
              <w:tab/>
            </w:r>
            <w:r w:rsidR="00F10E93">
              <w:rPr>
                <w:noProof/>
                <w:webHidden/>
              </w:rPr>
              <w:fldChar w:fldCharType="begin"/>
            </w:r>
            <w:r w:rsidR="00F10E93">
              <w:rPr>
                <w:noProof/>
                <w:webHidden/>
              </w:rPr>
              <w:instrText xml:space="preserve"> PAGEREF _Toc198983279 \h </w:instrText>
            </w:r>
            <w:r w:rsidR="00F10E93">
              <w:rPr>
                <w:noProof/>
                <w:webHidden/>
              </w:rPr>
            </w:r>
          </w:ins>
          <w:r w:rsidR="00F10E93">
            <w:rPr>
              <w:noProof/>
              <w:webHidden/>
            </w:rPr>
            <w:fldChar w:fldCharType="separate"/>
          </w:r>
          <w:ins w:id="3" w:author="Teoh Xuan Xuan" w:date="2025-05-24T12:47:00Z" w16du:dateUtc="2025-05-24T04:47:00Z">
            <w:r w:rsidR="00F10E93">
              <w:rPr>
                <w:noProof/>
                <w:webHidden/>
              </w:rPr>
              <w:t>3</w:t>
            </w:r>
            <w:r w:rsidR="00F10E93">
              <w:rPr>
                <w:noProof/>
                <w:webHidden/>
              </w:rPr>
              <w:fldChar w:fldCharType="end"/>
            </w:r>
            <w:r w:rsidR="00F10E93" w:rsidRPr="0056244E">
              <w:rPr>
                <w:rStyle w:val="Hyperlink"/>
                <w:noProof/>
              </w:rPr>
              <w:fldChar w:fldCharType="end"/>
            </w:r>
          </w:ins>
        </w:p>
        <w:p w14:paraId="753536A4" w14:textId="04F6FF19" w:rsidR="00F10E93" w:rsidRDefault="00F10E93">
          <w:pPr>
            <w:pStyle w:val="TOC1"/>
            <w:tabs>
              <w:tab w:val="right" w:leader="dot" w:pos="9016"/>
            </w:tabs>
            <w:rPr>
              <w:ins w:id="4" w:author="Teoh Xuan Xuan" w:date="2025-05-24T12:47:00Z" w16du:dateUtc="2025-05-24T04:47:00Z"/>
              <w:rFonts w:asciiTheme="minorHAnsi" w:hAnsiTheme="minorHAnsi"/>
              <w:noProof/>
            </w:rPr>
          </w:pPr>
          <w:ins w:id="5" w:author="Teoh Xuan Xuan" w:date="2025-05-24T12:47:00Z" w16du:dateUtc="2025-05-24T04:47:00Z">
            <w:r w:rsidRPr="0056244E">
              <w:rPr>
                <w:rStyle w:val="Hyperlink"/>
                <w:noProof/>
              </w:rPr>
              <w:fldChar w:fldCharType="begin"/>
            </w:r>
            <w:r w:rsidRPr="0056244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"_Toc198983280"</w:instrText>
            </w:r>
            <w:r w:rsidRPr="0056244E">
              <w:rPr>
                <w:rStyle w:val="Hyperlink"/>
                <w:noProof/>
              </w:rPr>
              <w:instrText xml:space="preserve"> </w:instrText>
            </w:r>
            <w:r w:rsidRPr="0056244E">
              <w:rPr>
                <w:rStyle w:val="Hyperlink"/>
                <w:noProof/>
              </w:rPr>
            </w:r>
            <w:r w:rsidRPr="0056244E">
              <w:rPr>
                <w:rStyle w:val="Hyperlink"/>
                <w:noProof/>
              </w:rPr>
              <w:fldChar w:fldCharType="separate"/>
            </w:r>
            <w:r w:rsidRPr="0056244E">
              <w:rPr>
                <w:rStyle w:val="Hyperlink"/>
                <w:noProof/>
              </w:rPr>
              <w:t>2.0 Context Objects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_Toc198983280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" w:author="Teoh Xuan Xuan" w:date="2025-05-24T12:47:00Z" w16du:dateUtc="2025-05-24T04:47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56244E">
              <w:rPr>
                <w:rStyle w:val="Hyperlink"/>
                <w:noProof/>
              </w:rPr>
              <w:fldChar w:fldCharType="end"/>
            </w:r>
          </w:ins>
        </w:p>
        <w:p w14:paraId="157E3ADA" w14:textId="23DE0511" w:rsidR="00F10E93" w:rsidRDefault="00F10E93">
          <w:pPr>
            <w:pStyle w:val="TOC2"/>
            <w:tabs>
              <w:tab w:val="right" w:leader="dot" w:pos="9016"/>
            </w:tabs>
            <w:rPr>
              <w:ins w:id="7" w:author="Teoh Xuan Xuan" w:date="2025-05-24T12:47:00Z" w16du:dateUtc="2025-05-24T04:47:00Z"/>
              <w:rFonts w:asciiTheme="minorHAnsi" w:hAnsiTheme="minorHAnsi"/>
              <w:noProof/>
            </w:rPr>
          </w:pPr>
          <w:ins w:id="8" w:author="Teoh Xuan Xuan" w:date="2025-05-24T12:47:00Z" w16du:dateUtc="2025-05-24T04:47:00Z">
            <w:r w:rsidRPr="0056244E">
              <w:rPr>
                <w:rStyle w:val="Hyperlink"/>
                <w:noProof/>
              </w:rPr>
              <w:fldChar w:fldCharType="begin"/>
            </w:r>
            <w:r w:rsidRPr="0056244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"_Toc198983281"</w:instrText>
            </w:r>
            <w:r w:rsidRPr="0056244E">
              <w:rPr>
                <w:rStyle w:val="Hyperlink"/>
                <w:noProof/>
              </w:rPr>
              <w:instrText xml:space="preserve"> </w:instrText>
            </w:r>
            <w:r w:rsidRPr="0056244E">
              <w:rPr>
                <w:rStyle w:val="Hyperlink"/>
                <w:noProof/>
              </w:rPr>
            </w:r>
            <w:r w:rsidRPr="0056244E">
              <w:rPr>
                <w:rStyle w:val="Hyperlink"/>
                <w:noProof/>
              </w:rPr>
              <w:fldChar w:fldCharType="separate"/>
            </w:r>
            <w:r w:rsidRPr="0056244E">
              <w:rPr>
                <w:rStyle w:val="Hyperlink"/>
                <w:noProof/>
              </w:rPr>
              <w:t xml:space="preserve">2.1 </w:t>
            </w:r>
            <w:r w:rsidRPr="0056244E">
              <w:rPr>
                <w:rStyle w:val="Hyperlink"/>
                <w:bCs/>
                <w:noProof/>
              </w:rPr>
              <w:t>Object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_Toc198983281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" w:author="Teoh Xuan Xuan" w:date="2025-05-24T12:47:00Z" w16du:dateUtc="2025-05-24T04:47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56244E">
              <w:rPr>
                <w:rStyle w:val="Hyperlink"/>
                <w:noProof/>
              </w:rPr>
              <w:fldChar w:fldCharType="end"/>
            </w:r>
          </w:ins>
        </w:p>
        <w:p w14:paraId="26A467AE" w14:textId="4B8BFD91" w:rsidR="00F10E93" w:rsidRDefault="00F10E93">
          <w:pPr>
            <w:pStyle w:val="TOC2"/>
            <w:tabs>
              <w:tab w:val="right" w:leader="dot" w:pos="9016"/>
            </w:tabs>
            <w:rPr>
              <w:ins w:id="10" w:author="Teoh Xuan Xuan" w:date="2025-05-24T12:47:00Z" w16du:dateUtc="2025-05-24T04:47:00Z"/>
              <w:rFonts w:asciiTheme="minorHAnsi" w:hAnsiTheme="minorHAnsi"/>
              <w:noProof/>
            </w:rPr>
          </w:pPr>
          <w:ins w:id="11" w:author="Teoh Xuan Xuan" w:date="2025-05-24T12:47:00Z" w16du:dateUtc="2025-05-24T04:47:00Z">
            <w:r w:rsidRPr="0056244E">
              <w:rPr>
                <w:rStyle w:val="Hyperlink"/>
                <w:noProof/>
              </w:rPr>
              <w:fldChar w:fldCharType="begin"/>
            </w:r>
            <w:r w:rsidRPr="0056244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"_Toc198983282"</w:instrText>
            </w:r>
            <w:r w:rsidRPr="0056244E">
              <w:rPr>
                <w:rStyle w:val="Hyperlink"/>
                <w:noProof/>
              </w:rPr>
              <w:instrText xml:space="preserve"> </w:instrText>
            </w:r>
            <w:r w:rsidRPr="0056244E">
              <w:rPr>
                <w:rStyle w:val="Hyperlink"/>
                <w:noProof/>
              </w:rPr>
            </w:r>
            <w:r w:rsidRPr="0056244E">
              <w:rPr>
                <w:rStyle w:val="Hyperlink"/>
                <w:noProof/>
              </w:rPr>
              <w:fldChar w:fldCharType="separate"/>
            </w:r>
            <w:r w:rsidRPr="0056244E">
              <w:rPr>
                <w:rStyle w:val="Hyperlink"/>
                <w:bCs/>
                <w:noProof/>
              </w:rPr>
              <w:t>2.2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_Toc198983282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" w:author="Teoh Xuan Xuan" w:date="2025-05-24T12:47:00Z" w16du:dateUtc="2025-05-24T04:47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56244E">
              <w:rPr>
                <w:rStyle w:val="Hyperlink"/>
                <w:noProof/>
              </w:rPr>
              <w:fldChar w:fldCharType="end"/>
            </w:r>
          </w:ins>
        </w:p>
        <w:p w14:paraId="0C2A57AE" w14:textId="3736B592" w:rsidR="00F10E93" w:rsidRDefault="00F10E93">
          <w:pPr>
            <w:pStyle w:val="TOC2"/>
            <w:tabs>
              <w:tab w:val="right" w:leader="dot" w:pos="9016"/>
            </w:tabs>
            <w:rPr>
              <w:ins w:id="13" w:author="Teoh Xuan Xuan" w:date="2025-05-24T12:47:00Z" w16du:dateUtc="2025-05-24T04:47:00Z"/>
              <w:rFonts w:asciiTheme="minorHAnsi" w:hAnsiTheme="minorHAnsi"/>
              <w:noProof/>
            </w:rPr>
          </w:pPr>
          <w:ins w:id="14" w:author="Teoh Xuan Xuan" w:date="2025-05-24T12:47:00Z" w16du:dateUtc="2025-05-24T04:47:00Z">
            <w:r w:rsidRPr="0056244E">
              <w:rPr>
                <w:rStyle w:val="Hyperlink"/>
                <w:noProof/>
              </w:rPr>
              <w:fldChar w:fldCharType="begin"/>
            </w:r>
            <w:r w:rsidRPr="0056244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"_Toc198983283"</w:instrText>
            </w:r>
            <w:r w:rsidRPr="0056244E">
              <w:rPr>
                <w:rStyle w:val="Hyperlink"/>
                <w:noProof/>
              </w:rPr>
              <w:instrText xml:space="preserve"> </w:instrText>
            </w:r>
            <w:r w:rsidRPr="0056244E">
              <w:rPr>
                <w:rStyle w:val="Hyperlink"/>
                <w:noProof/>
              </w:rPr>
            </w:r>
            <w:r w:rsidRPr="0056244E">
              <w:rPr>
                <w:rStyle w:val="Hyperlink"/>
                <w:noProof/>
              </w:rPr>
              <w:fldChar w:fldCharType="separate"/>
            </w:r>
            <w:r w:rsidRPr="0056244E">
              <w:rPr>
                <w:rStyle w:val="Hyperlink"/>
                <w:bCs/>
                <w:noProof/>
              </w:rPr>
              <w:t>2.3 Relevance to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_Toc198983283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5" w:author="Teoh Xuan Xuan" w:date="2025-05-24T12:47:00Z" w16du:dateUtc="2025-05-24T04:47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56244E">
              <w:rPr>
                <w:rStyle w:val="Hyperlink"/>
                <w:noProof/>
              </w:rPr>
              <w:fldChar w:fldCharType="end"/>
            </w:r>
          </w:ins>
        </w:p>
        <w:p w14:paraId="4F725D0A" w14:textId="11C85C1C" w:rsidR="00F10E93" w:rsidRDefault="00F10E93">
          <w:pPr>
            <w:pStyle w:val="TOC2"/>
            <w:tabs>
              <w:tab w:val="right" w:leader="dot" w:pos="9016"/>
            </w:tabs>
            <w:rPr>
              <w:ins w:id="16" w:author="Teoh Xuan Xuan" w:date="2025-05-24T12:47:00Z" w16du:dateUtc="2025-05-24T04:47:00Z"/>
              <w:rFonts w:asciiTheme="minorHAnsi" w:hAnsiTheme="minorHAnsi"/>
              <w:noProof/>
            </w:rPr>
          </w:pPr>
          <w:ins w:id="17" w:author="Teoh Xuan Xuan" w:date="2025-05-24T12:47:00Z" w16du:dateUtc="2025-05-24T04:47:00Z">
            <w:r w:rsidRPr="0056244E">
              <w:rPr>
                <w:rStyle w:val="Hyperlink"/>
                <w:noProof/>
              </w:rPr>
              <w:fldChar w:fldCharType="begin"/>
            </w:r>
            <w:r w:rsidRPr="0056244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"_Toc198983284"</w:instrText>
            </w:r>
            <w:r w:rsidRPr="0056244E">
              <w:rPr>
                <w:rStyle w:val="Hyperlink"/>
                <w:noProof/>
              </w:rPr>
              <w:instrText xml:space="preserve"> </w:instrText>
            </w:r>
            <w:r w:rsidRPr="0056244E">
              <w:rPr>
                <w:rStyle w:val="Hyperlink"/>
                <w:noProof/>
              </w:rPr>
            </w:r>
            <w:r w:rsidRPr="0056244E">
              <w:rPr>
                <w:rStyle w:val="Hyperlink"/>
                <w:noProof/>
              </w:rPr>
              <w:fldChar w:fldCharType="separate"/>
            </w:r>
            <w:r w:rsidRPr="0056244E">
              <w:rPr>
                <w:rStyle w:val="Hyperlink"/>
                <w:bCs/>
                <w:noProof/>
              </w:rPr>
              <w:t>2.4 Associated Role (e.g., Stakeholder, External System, Data Source)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_Toc198983284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8" w:author="Teoh Xuan Xuan" w:date="2025-05-24T12:47:00Z" w16du:dateUtc="2025-05-24T04:47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56244E">
              <w:rPr>
                <w:rStyle w:val="Hyperlink"/>
                <w:noProof/>
              </w:rPr>
              <w:fldChar w:fldCharType="end"/>
            </w:r>
          </w:ins>
        </w:p>
        <w:p w14:paraId="716836A0" w14:textId="7E25D210" w:rsidR="00F10E93" w:rsidRDefault="00F10E93">
          <w:pPr>
            <w:pStyle w:val="TOC2"/>
            <w:tabs>
              <w:tab w:val="right" w:leader="dot" w:pos="9016"/>
            </w:tabs>
            <w:rPr>
              <w:ins w:id="19" w:author="Teoh Xuan Xuan" w:date="2025-05-24T12:47:00Z" w16du:dateUtc="2025-05-24T04:47:00Z"/>
              <w:rFonts w:asciiTheme="minorHAnsi" w:hAnsiTheme="minorHAnsi"/>
              <w:noProof/>
            </w:rPr>
          </w:pPr>
          <w:ins w:id="20" w:author="Teoh Xuan Xuan" w:date="2025-05-24T12:47:00Z" w16du:dateUtc="2025-05-24T04:47:00Z">
            <w:r w:rsidRPr="0056244E">
              <w:rPr>
                <w:rStyle w:val="Hyperlink"/>
                <w:noProof/>
              </w:rPr>
              <w:fldChar w:fldCharType="begin"/>
            </w:r>
            <w:r w:rsidRPr="0056244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"_Toc198983285"</w:instrText>
            </w:r>
            <w:r w:rsidRPr="0056244E">
              <w:rPr>
                <w:rStyle w:val="Hyperlink"/>
                <w:noProof/>
              </w:rPr>
              <w:instrText xml:space="preserve"> </w:instrText>
            </w:r>
            <w:r w:rsidRPr="0056244E">
              <w:rPr>
                <w:rStyle w:val="Hyperlink"/>
                <w:noProof/>
              </w:rPr>
            </w:r>
            <w:r w:rsidRPr="0056244E">
              <w:rPr>
                <w:rStyle w:val="Hyperlink"/>
                <w:noProof/>
              </w:rPr>
              <w:fldChar w:fldCharType="separate"/>
            </w:r>
            <w:r w:rsidRPr="0056244E">
              <w:rPr>
                <w:rStyle w:val="Hyperlink"/>
                <w:bCs/>
                <w:noProof/>
              </w:rPr>
              <w:t>2.5 Source Technique (e.g., Survey, Interview)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_Toc198983285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1" w:author="Teoh Xuan Xuan" w:date="2025-05-24T12:47:00Z" w16du:dateUtc="2025-05-24T04:47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56244E">
              <w:rPr>
                <w:rStyle w:val="Hyperlink"/>
                <w:noProof/>
              </w:rPr>
              <w:fldChar w:fldCharType="end"/>
            </w:r>
          </w:ins>
        </w:p>
        <w:p w14:paraId="46048AD7" w14:textId="788593F0" w:rsidR="00F10E93" w:rsidRDefault="00F10E93">
          <w:pPr>
            <w:pStyle w:val="TOC1"/>
            <w:tabs>
              <w:tab w:val="right" w:leader="dot" w:pos="9016"/>
            </w:tabs>
            <w:rPr>
              <w:ins w:id="22" w:author="Teoh Xuan Xuan" w:date="2025-05-24T12:47:00Z" w16du:dateUtc="2025-05-24T04:47:00Z"/>
              <w:rFonts w:asciiTheme="minorHAnsi" w:hAnsiTheme="minorHAnsi"/>
              <w:noProof/>
            </w:rPr>
          </w:pPr>
          <w:ins w:id="23" w:author="Teoh Xuan Xuan" w:date="2025-05-24T12:47:00Z" w16du:dateUtc="2025-05-24T04:47:00Z">
            <w:r w:rsidRPr="0056244E">
              <w:rPr>
                <w:rStyle w:val="Hyperlink"/>
                <w:noProof/>
              </w:rPr>
              <w:fldChar w:fldCharType="begin"/>
            </w:r>
            <w:r w:rsidRPr="0056244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"_Toc198983286"</w:instrText>
            </w:r>
            <w:r w:rsidRPr="0056244E">
              <w:rPr>
                <w:rStyle w:val="Hyperlink"/>
                <w:noProof/>
              </w:rPr>
              <w:instrText xml:space="preserve"> </w:instrText>
            </w:r>
            <w:r w:rsidRPr="0056244E">
              <w:rPr>
                <w:rStyle w:val="Hyperlink"/>
                <w:noProof/>
              </w:rPr>
            </w:r>
            <w:r w:rsidRPr="0056244E">
              <w:rPr>
                <w:rStyle w:val="Hyperlink"/>
                <w:noProof/>
              </w:rPr>
              <w:fldChar w:fldCharType="separate"/>
            </w:r>
            <w:r w:rsidRPr="0056244E">
              <w:rPr>
                <w:rStyle w:val="Hyperlink"/>
                <w:noProof/>
              </w:rPr>
              <w:t>3.0 Context Object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_Toc198983286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4" w:author="Teoh Xuan Xuan" w:date="2025-05-24T12:47:00Z" w16du:dateUtc="2025-05-24T04:47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56244E">
              <w:rPr>
                <w:rStyle w:val="Hyperlink"/>
                <w:noProof/>
              </w:rPr>
              <w:fldChar w:fldCharType="end"/>
            </w:r>
          </w:ins>
        </w:p>
        <w:p w14:paraId="374F378B" w14:textId="09541089" w:rsidR="00F10E93" w:rsidRDefault="00F10E93">
          <w:pPr>
            <w:pStyle w:val="TOC1"/>
            <w:tabs>
              <w:tab w:val="right" w:leader="dot" w:pos="9016"/>
            </w:tabs>
            <w:rPr>
              <w:ins w:id="25" w:author="Teoh Xuan Xuan" w:date="2025-05-24T12:47:00Z" w16du:dateUtc="2025-05-24T04:47:00Z"/>
              <w:rFonts w:asciiTheme="minorHAnsi" w:hAnsiTheme="minorHAnsi"/>
              <w:noProof/>
            </w:rPr>
          </w:pPr>
          <w:ins w:id="26" w:author="Teoh Xuan Xuan" w:date="2025-05-24T12:47:00Z" w16du:dateUtc="2025-05-24T04:47:00Z">
            <w:r w:rsidRPr="0056244E">
              <w:rPr>
                <w:rStyle w:val="Hyperlink"/>
                <w:noProof/>
              </w:rPr>
              <w:fldChar w:fldCharType="begin"/>
            </w:r>
            <w:r w:rsidRPr="0056244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"_Toc198983287"</w:instrText>
            </w:r>
            <w:r w:rsidRPr="0056244E">
              <w:rPr>
                <w:rStyle w:val="Hyperlink"/>
                <w:noProof/>
              </w:rPr>
              <w:instrText xml:space="preserve"> </w:instrText>
            </w:r>
            <w:r w:rsidRPr="0056244E">
              <w:rPr>
                <w:rStyle w:val="Hyperlink"/>
                <w:noProof/>
              </w:rPr>
            </w:r>
            <w:r w:rsidRPr="0056244E">
              <w:rPr>
                <w:rStyle w:val="Hyperlink"/>
                <w:noProof/>
              </w:rPr>
              <w:fldChar w:fldCharType="separate"/>
            </w:r>
            <w:r w:rsidRPr="0056244E">
              <w:rPr>
                <w:rStyle w:val="Hyperlink"/>
                <w:noProof/>
              </w:rPr>
              <w:t>4.0 Consistency Check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_Toc198983287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7" w:author="Teoh Xuan Xuan" w:date="2025-05-24T12:47:00Z" w16du:dateUtc="2025-05-24T04:4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56244E">
              <w:rPr>
                <w:rStyle w:val="Hyperlink"/>
                <w:noProof/>
              </w:rPr>
              <w:fldChar w:fldCharType="end"/>
            </w:r>
          </w:ins>
        </w:p>
        <w:p w14:paraId="75129660" w14:textId="5933DFDC" w:rsidR="00F10E93" w:rsidRDefault="00F10E93">
          <w:pPr>
            <w:pStyle w:val="TOC1"/>
            <w:tabs>
              <w:tab w:val="right" w:leader="dot" w:pos="9016"/>
            </w:tabs>
            <w:rPr>
              <w:ins w:id="28" w:author="Teoh Xuan Xuan" w:date="2025-05-24T12:47:00Z" w16du:dateUtc="2025-05-24T04:47:00Z"/>
              <w:rFonts w:asciiTheme="minorHAnsi" w:hAnsiTheme="minorHAnsi"/>
              <w:noProof/>
            </w:rPr>
          </w:pPr>
          <w:ins w:id="29" w:author="Teoh Xuan Xuan" w:date="2025-05-24T12:47:00Z" w16du:dateUtc="2025-05-24T04:47:00Z">
            <w:r w:rsidRPr="0056244E">
              <w:rPr>
                <w:rStyle w:val="Hyperlink"/>
                <w:noProof/>
              </w:rPr>
              <w:fldChar w:fldCharType="begin"/>
            </w:r>
            <w:r w:rsidRPr="0056244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"_Toc198983288"</w:instrText>
            </w:r>
            <w:r w:rsidRPr="0056244E">
              <w:rPr>
                <w:rStyle w:val="Hyperlink"/>
                <w:noProof/>
              </w:rPr>
              <w:instrText xml:space="preserve"> </w:instrText>
            </w:r>
            <w:r w:rsidRPr="0056244E">
              <w:rPr>
                <w:rStyle w:val="Hyperlink"/>
                <w:noProof/>
              </w:rPr>
            </w:r>
            <w:r w:rsidRPr="0056244E">
              <w:rPr>
                <w:rStyle w:val="Hyperlink"/>
                <w:noProof/>
              </w:rPr>
              <w:fldChar w:fldCharType="separate"/>
            </w:r>
            <w:r w:rsidRPr="0056244E">
              <w:rPr>
                <w:rStyle w:val="Hyperlink"/>
                <w:noProof/>
              </w:rPr>
              <w:t>5.0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_Toc198983288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0" w:author="Teoh Xuan Xuan" w:date="2025-05-24T12:47:00Z" w16du:dateUtc="2025-05-24T04:47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56244E">
              <w:rPr>
                <w:rStyle w:val="Hyperlink"/>
                <w:noProof/>
              </w:rPr>
              <w:fldChar w:fldCharType="end"/>
            </w:r>
          </w:ins>
        </w:p>
        <w:p w14:paraId="651FDAA2" w14:textId="49B71477" w:rsidR="00F10E93" w:rsidRDefault="00F10E93">
          <w:pPr>
            <w:pStyle w:val="TOC1"/>
            <w:tabs>
              <w:tab w:val="right" w:leader="dot" w:pos="9016"/>
            </w:tabs>
            <w:rPr>
              <w:ins w:id="31" w:author="Teoh Xuan Xuan" w:date="2025-05-24T12:47:00Z" w16du:dateUtc="2025-05-24T04:47:00Z"/>
              <w:rFonts w:asciiTheme="minorHAnsi" w:hAnsiTheme="minorHAnsi"/>
              <w:noProof/>
            </w:rPr>
          </w:pPr>
          <w:ins w:id="32" w:author="Teoh Xuan Xuan" w:date="2025-05-24T12:47:00Z" w16du:dateUtc="2025-05-24T04:47:00Z">
            <w:r w:rsidRPr="0056244E">
              <w:rPr>
                <w:rStyle w:val="Hyperlink"/>
                <w:noProof/>
              </w:rPr>
              <w:fldChar w:fldCharType="begin"/>
            </w:r>
            <w:r w:rsidRPr="0056244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"_Toc198983289"</w:instrText>
            </w:r>
            <w:r w:rsidRPr="0056244E">
              <w:rPr>
                <w:rStyle w:val="Hyperlink"/>
                <w:noProof/>
              </w:rPr>
              <w:instrText xml:space="preserve"> </w:instrText>
            </w:r>
            <w:r w:rsidRPr="0056244E">
              <w:rPr>
                <w:rStyle w:val="Hyperlink"/>
                <w:noProof/>
              </w:rPr>
            </w:r>
            <w:r w:rsidRPr="0056244E">
              <w:rPr>
                <w:rStyle w:val="Hyperlink"/>
                <w:noProof/>
              </w:rPr>
              <w:fldChar w:fldCharType="separate"/>
            </w:r>
            <w:r w:rsidRPr="0056244E">
              <w:rPr>
                <w:rStyle w:val="Hyperlink"/>
                <w:noProof/>
              </w:rPr>
              <w:t>Change Log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_Toc198983289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3" w:author="Teoh Xuan Xuan" w:date="2025-05-24T12:47:00Z" w16du:dateUtc="2025-05-24T04:47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56244E">
              <w:rPr>
                <w:rStyle w:val="Hyperlink"/>
                <w:noProof/>
              </w:rPr>
              <w:fldChar w:fldCharType="end"/>
            </w:r>
          </w:ins>
        </w:p>
        <w:p w14:paraId="7F334822" w14:textId="12135923" w:rsidR="00054730" w:rsidDel="00F10E93" w:rsidRDefault="00054730">
          <w:pPr>
            <w:pStyle w:val="TOC1"/>
            <w:tabs>
              <w:tab w:val="right" w:leader="dot" w:pos="9016"/>
            </w:tabs>
            <w:rPr>
              <w:del w:id="34" w:author="Teoh Xuan Xuan" w:date="2025-05-24T12:47:00Z" w16du:dateUtc="2025-05-24T04:47:00Z"/>
              <w:rFonts w:asciiTheme="minorHAnsi" w:hAnsiTheme="minorHAnsi"/>
              <w:noProof/>
            </w:rPr>
          </w:pPr>
          <w:del w:id="35" w:author="Teoh Xuan Xuan" w:date="2025-05-24T12:47:00Z" w16du:dateUtc="2025-05-24T04:47:00Z">
            <w:r w:rsidRPr="00F10E93" w:rsidDel="00F10E93">
              <w:rPr>
                <w:noProof/>
                <w:rPrChange w:id="36" w:author="Teoh Xuan Xuan" w:date="2025-05-24T12:47:00Z" w16du:dateUtc="2025-05-24T04:47:00Z">
                  <w:rPr>
                    <w:rStyle w:val="Hyperlink"/>
                    <w:noProof/>
                  </w:rPr>
                </w:rPrChange>
              </w:rPr>
              <w:delText>1.0 Introduction</w:delText>
            </w:r>
            <w:r w:rsidDel="00F10E93">
              <w:rPr>
                <w:noProof/>
                <w:webHidden/>
              </w:rPr>
              <w:tab/>
              <w:delText>3</w:delText>
            </w:r>
          </w:del>
        </w:p>
        <w:p w14:paraId="6D633457" w14:textId="5AAC3EBC" w:rsidR="00054730" w:rsidDel="00F10E93" w:rsidRDefault="00054730">
          <w:pPr>
            <w:pStyle w:val="TOC1"/>
            <w:tabs>
              <w:tab w:val="right" w:leader="dot" w:pos="9016"/>
            </w:tabs>
            <w:rPr>
              <w:del w:id="37" w:author="Teoh Xuan Xuan" w:date="2025-05-24T12:47:00Z" w16du:dateUtc="2025-05-24T04:47:00Z"/>
              <w:rFonts w:asciiTheme="minorHAnsi" w:hAnsiTheme="minorHAnsi"/>
              <w:noProof/>
            </w:rPr>
          </w:pPr>
          <w:del w:id="38" w:author="Teoh Xuan Xuan" w:date="2025-05-24T12:47:00Z" w16du:dateUtc="2025-05-24T04:47:00Z">
            <w:r w:rsidRPr="00F10E93" w:rsidDel="00F10E93">
              <w:rPr>
                <w:noProof/>
                <w:rPrChange w:id="39" w:author="Teoh Xuan Xuan" w:date="2025-05-24T12:47:00Z" w16du:dateUtc="2025-05-24T04:47:00Z">
                  <w:rPr>
                    <w:rStyle w:val="Hyperlink"/>
                    <w:noProof/>
                  </w:rPr>
                </w:rPrChange>
              </w:rPr>
              <w:delText>2.0 Context Objects List</w:delText>
            </w:r>
            <w:r w:rsidDel="00F10E93">
              <w:rPr>
                <w:noProof/>
                <w:webHidden/>
              </w:rPr>
              <w:tab/>
              <w:delText>4</w:delText>
            </w:r>
          </w:del>
        </w:p>
        <w:p w14:paraId="11DBCE57" w14:textId="1A5F62BC" w:rsidR="00054730" w:rsidDel="00F10E93" w:rsidRDefault="00054730">
          <w:pPr>
            <w:pStyle w:val="TOC1"/>
            <w:tabs>
              <w:tab w:val="right" w:leader="dot" w:pos="9016"/>
            </w:tabs>
            <w:rPr>
              <w:del w:id="40" w:author="Teoh Xuan Xuan" w:date="2025-05-24T12:47:00Z" w16du:dateUtc="2025-05-24T04:47:00Z"/>
              <w:rFonts w:asciiTheme="minorHAnsi" w:hAnsiTheme="minorHAnsi"/>
              <w:noProof/>
            </w:rPr>
          </w:pPr>
          <w:del w:id="41" w:author="Teoh Xuan Xuan" w:date="2025-05-24T12:47:00Z" w16du:dateUtc="2025-05-24T04:47:00Z">
            <w:r w:rsidRPr="00F10E93" w:rsidDel="00F10E93">
              <w:rPr>
                <w:noProof/>
                <w:rPrChange w:id="42" w:author="Teoh Xuan Xuan" w:date="2025-05-24T12:47:00Z" w16du:dateUtc="2025-05-24T04:47:00Z">
                  <w:rPr>
                    <w:rStyle w:val="Hyperlink"/>
                    <w:noProof/>
                  </w:rPr>
                </w:rPrChange>
              </w:rPr>
              <w:delText>3.0 Context Object Table</w:delText>
            </w:r>
            <w:r w:rsidDel="00F10E93">
              <w:rPr>
                <w:noProof/>
                <w:webHidden/>
              </w:rPr>
              <w:tab/>
              <w:delText>5</w:delText>
            </w:r>
          </w:del>
        </w:p>
        <w:p w14:paraId="3887A643" w14:textId="2B40A8AB" w:rsidR="00054730" w:rsidDel="00F10E93" w:rsidRDefault="00054730">
          <w:pPr>
            <w:pStyle w:val="TOC1"/>
            <w:tabs>
              <w:tab w:val="right" w:leader="dot" w:pos="9016"/>
            </w:tabs>
            <w:rPr>
              <w:del w:id="43" w:author="Teoh Xuan Xuan" w:date="2025-05-24T12:47:00Z" w16du:dateUtc="2025-05-24T04:47:00Z"/>
              <w:rFonts w:asciiTheme="minorHAnsi" w:hAnsiTheme="minorHAnsi"/>
              <w:noProof/>
            </w:rPr>
          </w:pPr>
          <w:del w:id="44" w:author="Teoh Xuan Xuan" w:date="2025-05-24T12:47:00Z" w16du:dateUtc="2025-05-24T04:47:00Z">
            <w:r w:rsidRPr="00F10E93" w:rsidDel="00F10E93">
              <w:rPr>
                <w:noProof/>
                <w:rPrChange w:id="45" w:author="Teoh Xuan Xuan" w:date="2025-05-24T12:47:00Z" w16du:dateUtc="2025-05-24T04:47:00Z">
                  <w:rPr>
                    <w:rStyle w:val="Hyperlink"/>
                    <w:noProof/>
                  </w:rPr>
                </w:rPrChange>
              </w:rPr>
              <w:delText>4.0 Consistency Check Notes</w:delText>
            </w:r>
            <w:r w:rsidDel="00F10E93">
              <w:rPr>
                <w:noProof/>
                <w:webHidden/>
              </w:rPr>
              <w:tab/>
              <w:delText>6</w:delText>
            </w:r>
          </w:del>
        </w:p>
        <w:p w14:paraId="47023D31" w14:textId="3E521958" w:rsidR="00054730" w:rsidDel="00F10E93" w:rsidRDefault="00054730">
          <w:pPr>
            <w:pStyle w:val="TOC1"/>
            <w:tabs>
              <w:tab w:val="right" w:leader="dot" w:pos="9016"/>
            </w:tabs>
            <w:rPr>
              <w:del w:id="46" w:author="Teoh Xuan Xuan" w:date="2025-05-24T12:47:00Z" w16du:dateUtc="2025-05-24T04:47:00Z"/>
              <w:rFonts w:asciiTheme="minorHAnsi" w:hAnsiTheme="minorHAnsi"/>
              <w:noProof/>
            </w:rPr>
          </w:pPr>
          <w:del w:id="47" w:author="Teoh Xuan Xuan" w:date="2025-05-24T12:47:00Z" w16du:dateUtc="2025-05-24T04:47:00Z">
            <w:r w:rsidRPr="00F10E93" w:rsidDel="00F10E93">
              <w:rPr>
                <w:noProof/>
                <w:rPrChange w:id="48" w:author="Teoh Xuan Xuan" w:date="2025-05-24T12:47:00Z" w16du:dateUtc="2025-05-24T04:47:00Z">
                  <w:rPr>
                    <w:rStyle w:val="Hyperlink"/>
                    <w:noProof/>
                  </w:rPr>
                </w:rPrChange>
              </w:rPr>
              <w:delText>5.0 Summary</w:delText>
            </w:r>
            <w:r w:rsidDel="00F10E93">
              <w:rPr>
                <w:noProof/>
                <w:webHidden/>
              </w:rPr>
              <w:tab/>
              <w:delText>7</w:delText>
            </w:r>
          </w:del>
        </w:p>
        <w:p w14:paraId="3BF26D5F" w14:textId="597A8087" w:rsidR="00054730" w:rsidDel="00F10E93" w:rsidRDefault="00054730">
          <w:pPr>
            <w:pStyle w:val="TOC1"/>
            <w:tabs>
              <w:tab w:val="right" w:leader="dot" w:pos="9016"/>
            </w:tabs>
            <w:rPr>
              <w:del w:id="49" w:author="Teoh Xuan Xuan" w:date="2025-05-24T12:47:00Z" w16du:dateUtc="2025-05-24T04:47:00Z"/>
              <w:rFonts w:asciiTheme="minorHAnsi" w:hAnsiTheme="minorHAnsi"/>
              <w:noProof/>
            </w:rPr>
          </w:pPr>
          <w:del w:id="50" w:author="Teoh Xuan Xuan" w:date="2025-05-24T12:47:00Z" w16du:dateUtc="2025-05-24T04:47:00Z">
            <w:r w:rsidRPr="00F10E93" w:rsidDel="00F10E93">
              <w:rPr>
                <w:noProof/>
                <w:rPrChange w:id="51" w:author="Teoh Xuan Xuan" w:date="2025-05-24T12:47:00Z" w16du:dateUtc="2025-05-24T04:47:00Z">
                  <w:rPr>
                    <w:rStyle w:val="Hyperlink"/>
                    <w:noProof/>
                  </w:rPr>
                </w:rPrChange>
              </w:rPr>
              <w:delText>Change Log Table</w:delText>
            </w:r>
            <w:r w:rsidDel="00F10E93">
              <w:rPr>
                <w:noProof/>
                <w:webHidden/>
              </w:rPr>
              <w:tab/>
              <w:delText>8</w:delText>
            </w:r>
          </w:del>
        </w:p>
        <w:p w14:paraId="7DDDCC87" w14:textId="617926A3" w:rsidR="00192F87" w:rsidRDefault="00192F87">
          <w:r>
            <w:rPr>
              <w:b/>
              <w:bCs/>
              <w:noProof/>
            </w:rPr>
            <w:fldChar w:fldCharType="end"/>
          </w:r>
        </w:p>
      </w:sdtContent>
    </w:sdt>
    <w:p w14:paraId="69D7A51D" w14:textId="77777777" w:rsidR="003169BB" w:rsidRDefault="003169BB" w:rsidP="003169BB">
      <w:pPr>
        <w:rPr>
          <w:rFonts w:eastAsiaTheme="majorEastAsia" w:cstheme="majorBidi"/>
          <w:b/>
          <w:sz w:val="32"/>
          <w:szCs w:val="40"/>
        </w:rPr>
      </w:pPr>
      <w:r>
        <w:br w:type="page"/>
      </w:r>
    </w:p>
    <w:p w14:paraId="7682FE04" w14:textId="77777777" w:rsidR="000759F2" w:rsidRDefault="00054730" w:rsidP="000759F2">
      <w:pPr>
        <w:pStyle w:val="Heading1"/>
        <w:numPr>
          <w:ilvl w:val="0"/>
          <w:numId w:val="1"/>
        </w:numPr>
        <w:rPr>
          <w:ins w:id="52" w:author="Teoh Xuan Xuan" w:date="2025-05-24T12:45:00Z" w16du:dateUtc="2025-05-24T04:45:00Z"/>
        </w:rPr>
      </w:pPr>
      <w:del w:id="53" w:author="Teoh Xuan Xuan" w:date="2025-05-24T12:45:00Z" w16du:dateUtc="2025-05-24T04:45:00Z">
        <w:r w:rsidDel="000759F2">
          <w:lastRenderedPageBreak/>
          <w:delText xml:space="preserve">1.0 </w:delText>
        </w:r>
      </w:del>
      <w:bookmarkStart w:id="54" w:name="_Toc198983279"/>
      <w:r w:rsidRPr="00054730">
        <w:t>Introduction</w:t>
      </w:r>
      <w:bookmarkEnd w:id="54"/>
    </w:p>
    <w:p w14:paraId="3411321E" w14:textId="4735D040" w:rsidR="008B0F94" w:rsidRDefault="00054730" w:rsidP="000759F2">
      <w:pPr>
        <w:rPr>
          <w:ins w:id="55" w:author="Teoh Xuan Xuan" w:date="2025-05-24T12:38:00Z" w16du:dateUtc="2025-05-24T04:38:00Z"/>
        </w:rPr>
        <w:pPrChange w:id="56" w:author="Teoh Xuan Xuan" w:date="2025-05-24T12:45:00Z" w16du:dateUtc="2025-05-24T04:45:00Z">
          <w:pPr>
            <w:pStyle w:val="Heading1"/>
          </w:pPr>
        </w:pPrChange>
      </w:pPr>
      <w:r w:rsidRPr="00054730">
        <w:br/>
      </w:r>
    </w:p>
    <w:p w14:paraId="62F67517" w14:textId="77777777" w:rsidR="008B0F94" w:rsidRDefault="008B0F94">
      <w:pPr>
        <w:rPr>
          <w:ins w:id="57" w:author="Teoh Xuan Xuan" w:date="2025-05-24T12:38:00Z" w16du:dateUtc="2025-05-24T04:38:00Z"/>
          <w:rFonts w:eastAsiaTheme="majorEastAsia" w:cstheme="majorBidi"/>
          <w:b/>
          <w:color w:val="000000" w:themeColor="text1"/>
          <w:sz w:val="32"/>
          <w:szCs w:val="40"/>
        </w:rPr>
      </w:pPr>
      <w:ins w:id="58" w:author="Teoh Xuan Xuan" w:date="2025-05-24T12:38:00Z" w16du:dateUtc="2025-05-24T04:38:00Z">
        <w:r>
          <w:br w:type="page"/>
        </w:r>
      </w:ins>
    </w:p>
    <w:p w14:paraId="50B521A3" w14:textId="77777777" w:rsidR="00F10E93" w:rsidRDefault="000759F2" w:rsidP="000759F2">
      <w:pPr>
        <w:pStyle w:val="Heading1"/>
        <w:rPr>
          <w:ins w:id="59" w:author="Teoh Xuan Xuan" w:date="2025-05-24T12:46:00Z" w16du:dateUtc="2025-05-24T04:46:00Z"/>
          <w:rStyle w:val="Heading1Char"/>
          <w:b/>
        </w:rPr>
      </w:pPr>
      <w:bookmarkStart w:id="60" w:name="_Toc198983280"/>
      <w:ins w:id="61" w:author="Teoh Xuan Xuan" w:date="2025-05-24T12:45:00Z" w16du:dateUtc="2025-05-24T04:45:00Z">
        <w:r>
          <w:lastRenderedPageBreak/>
          <w:t xml:space="preserve">2.0 </w:t>
        </w:r>
        <w:bookmarkStart w:id="62" w:name="_Toc198983070"/>
        <w:r w:rsidR="00F10E93" w:rsidRPr="00F57D21">
          <w:rPr>
            <w:rStyle w:val="Heading1Char"/>
            <w:b/>
          </w:rPr>
          <w:t>Context Objects List</w:t>
        </w:r>
      </w:ins>
      <w:bookmarkEnd w:id="62"/>
      <w:bookmarkEnd w:id="60"/>
    </w:p>
    <w:p w14:paraId="6E64F4FD" w14:textId="79E5F95B" w:rsidR="00F10E93" w:rsidRDefault="00F10E93" w:rsidP="00F10E93">
      <w:pPr>
        <w:pStyle w:val="Heading2"/>
        <w:ind w:firstLine="720"/>
        <w:rPr>
          <w:ins w:id="63" w:author="Teoh Xuan Xuan" w:date="2025-05-24T12:46:00Z" w16du:dateUtc="2025-05-24T04:46:00Z"/>
          <w:rStyle w:val="Heading2Char"/>
          <w:b/>
          <w:bCs/>
        </w:rPr>
      </w:pPr>
      <w:bookmarkStart w:id="64" w:name="_Toc198983281"/>
      <w:ins w:id="65" w:author="Teoh Xuan Xuan" w:date="2025-05-24T12:46:00Z" w16du:dateUtc="2025-05-24T04:46:00Z">
        <w:r>
          <w:t xml:space="preserve">2.1 </w:t>
        </w:r>
        <w:r w:rsidRPr="00F57D21">
          <w:rPr>
            <w:rStyle w:val="Heading2Char"/>
            <w:b/>
            <w:bCs/>
          </w:rPr>
          <w:t>Object Name</w:t>
        </w:r>
        <w:bookmarkEnd w:id="64"/>
      </w:ins>
    </w:p>
    <w:p w14:paraId="4EF4B3E5" w14:textId="4375BA7A" w:rsidR="00F10E93" w:rsidRDefault="00F10E93" w:rsidP="00F10E93">
      <w:pPr>
        <w:pStyle w:val="Heading2"/>
        <w:ind w:firstLine="720"/>
        <w:rPr>
          <w:ins w:id="66" w:author="Teoh Xuan Xuan" w:date="2025-05-24T12:46:00Z" w16du:dateUtc="2025-05-24T04:46:00Z"/>
          <w:rStyle w:val="Heading2Char"/>
          <w:b/>
          <w:bCs/>
        </w:rPr>
      </w:pPr>
      <w:bookmarkStart w:id="67" w:name="_Toc198983282"/>
      <w:ins w:id="68" w:author="Teoh Xuan Xuan" w:date="2025-05-24T12:46:00Z" w16du:dateUtc="2025-05-24T04:46:00Z">
        <w:r>
          <w:rPr>
            <w:rStyle w:val="Heading2Char"/>
            <w:b/>
            <w:bCs/>
          </w:rPr>
          <w:t>2.2</w:t>
        </w:r>
      </w:ins>
      <w:ins w:id="69" w:author="Teoh Xuan Xuan" w:date="2025-05-24T12:47:00Z" w16du:dateUtc="2025-05-24T04:47:00Z">
        <w:r>
          <w:rPr>
            <w:rStyle w:val="Heading2Char"/>
            <w:b/>
            <w:bCs/>
          </w:rPr>
          <w:t xml:space="preserve"> Description</w:t>
        </w:r>
      </w:ins>
      <w:bookmarkEnd w:id="67"/>
    </w:p>
    <w:p w14:paraId="4E12FB18" w14:textId="10CA371C" w:rsidR="00F10E93" w:rsidRDefault="00F10E93" w:rsidP="00F10E93">
      <w:pPr>
        <w:pStyle w:val="Heading2"/>
        <w:ind w:firstLine="720"/>
        <w:rPr>
          <w:ins w:id="70" w:author="Teoh Xuan Xuan" w:date="2025-05-24T12:46:00Z" w16du:dateUtc="2025-05-24T04:46:00Z"/>
          <w:rStyle w:val="Heading2Char"/>
          <w:b/>
          <w:bCs/>
        </w:rPr>
      </w:pPr>
      <w:bookmarkStart w:id="71" w:name="_Toc198983283"/>
      <w:ins w:id="72" w:author="Teoh Xuan Xuan" w:date="2025-05-24T12:46:00Z" w16du:dateUtc="2025-05-24T04:46:00Z">
        <w:r>
          <w:rPr>
            <w:rStyle w:val="Heading2Char"/>
            <w:b/>
            <w:bCs/>
          </w:rPr>
          <w:t xml:space="preserve">2.3 </w:t>
        </w:r>
      </w:ins>
      <w:ins w:id="73" w:author="Teoh Xuan Xuan" w:date="2025-05-24T12:47:00Z" w16du:dateUtc="2025-05-24T04:47:00Z">
        <w:r>
          <w:rPr>
            <w:rStyle w:val="Heading2Char"/>
            <w:b/>
            <w:bCs/>
          </w:rPr>
          <w:t>Relevance to System</w:t>
        </w:r>
      </w:ins>
      <w:bookmarkEnd w:id="71"/>
    </w:p>
    <w:p w14:paraId="33F1C006" w14:textId="6662B3A5" w:rsidR="00F10E93" w:rsidRDefault="00F10E93" w:rsidP="00F10E93">
      <w:pPr>
        <w:pStyle w:val="Heading2"/>
        <w:ind w:firstLine="720"/>
        <w:rPr>
          <w:ins w:id="74" w:author="Teoh Xuan Xuan" w:date="2025-05-24T12:47:00Z" w16du:dateUtc="2025-05-24T04:47:00Z"/>
          <w:rStyle w:val="Heading2Char"/>
          <w:b/>
          <w:bCs/>
        </w:rPr>
      </w:pPr>
      <w:bookmarkStart w:id="75" w:name="_Toc198983284"/>
      <w:ins w:id="76" w:author="Teoh Xuan Xuan" w:date="2025-05-24T12:46:00Z" w16du:dateUtc="2025-05-24T04:46:00Z">
        <w:r>
          <w:rPr>
            <w:rStyle w:val="Heading2Char"/>
            <w:b/>
            <w:bCs/>
          </w:rPr>
          <w:t>2.4</w:t>
        </w:r>
      </w:ins>
      <w:ins w:id="77" w:author="Teoh Xuan Xuan" w:date="2025-05-24T12:47:00Z" w16du:dateUtc="2025-05-24T04:47:00Z">
        <w:r>
          <w:rPr>
            <w:rStyle w:val="Heading2Char"/>
            <w:b/>
            <w:bCs/>
          </w:rPr>
          <w:t xml:space="preserve"> </w:t>
        </w:r>
        <w:r w:rsidRPr="00F57D21">
          <w:rPr>
            <w:rStyle w:val="Heading2Char"/>
            <w:b/>
            <w:bCs/>
          </w:rPr>
          <w:t>Associated Role (e.g., Stakeholder, External System, Data Source)</w:t>
        </w:r>
        <w:bookmarkEnd w:id="75"/>
      </w:ins>
    </w:p>
    <w:p w14:paraId="69C502C9" w14:textId="28FF63E3" w:rsidR="00F10E93" w:rsidRPr="00F10E93" w:rsidRDefault="00F10E93" w:rsidP="00F10E93">
      <w:pPr>
        <w:pStyle w:val="Heading2"/>
        <w:ind w:firstLine="720"/>
        <w:rPr>
          <w:ins w:id="78" w:author="Teoh Xuan Xuan" w:date="2025-05-24T12:46:00Z" w16du:dateUtc="2025-05-24T04:46:00Z"/>
          <w:bCs/>
          <w:rPrChange w:id="79" w:author="Teoh Xuan Xuan" w:date="2025-05-24T12:47:00Z" w16du:dateUtc="2025-05-24T04:47:00Z">
            <w:rPr>
              <w:ins w:id="80" w:author="Teoh Xuan Xuan" w:date="2025-05-24T12:46:00Z" w16du:dateUtc="2025-05-24T04:46:00Z"/>
              <w:rStyle w:val="Heading1Char"/>
              <w:b/>
            </w:rPr>
          </w:rPrChange>
        </w:rPr>
        <w:pPrChange w:id="81" w:author="Teoh Xuan Xuan" w:date="2025-05-24T12:47:00Z" w16du:dateUtc="2025-05-24T04:47:00Z">
          <w:pPr>
            <w:pStyle w:val="Heading1"/>
          </w:pPr>
        </w:pPrChange>
      </w:pPr>
      <w:bookmarkStart w:id="82" w:name="_Toc198983285"/>
      <w:ins w:id="83" w:author="Teoh Xuan Xuan" w:date="2025-05-24T12:47:00Z" w16du:dateUtc="2025-05-24T04:47:00Z">
        <w:r>
          <w:rPr>
            <w:rStyle w:val="Heading2Char"/>
            <w:b/>
            <w:bCs/>
          </w:rPr>
          <w:t xml:space="preserve">2.5 </w:t>
        </w:r>
        <w:r w:rsidRPr="00F57D21">
          <w:rPr>
            <w:rStyle w:val="Heading2Char"/>
            <w:b/>
            <w:bCs/>
          </w:rPr>
          <w:t>Source Technique (e.g., Survey, Interview)</w:t>
        </w:r>
      </w:ins>
      <w:bookmarkEnd w:id="82"/>
    </w:p>
    <w:p w14:paraId="0727E63E" w14:textId="0CCA874C" w:rsidR="000759F2" w:rsidRDefault="000759F2" w:rsidP="00F10E93">
      <w:pPr>
        <w:rPr>
          <w:ins w:id="84" w:author="Teoh Xuan Xuan" w:date="2025-05-24T12:45:00Z" w16du:dateUtc="2025-05-24T04:45:00Z"/>
        </w:rPr>
      </w:pPr>
      <w:ins w:id="85" w:author="Teoh Xuan Xuan" w:date="2025-05-24T12:45:00Z" w16du:dateUtc="2025-05-24T04:45:00Z">
        <w:r>
          <w:br w:type="page"/>
        </w:r>
      </w:ins>
    </w:p>
    <w:p w14:paraId="5D25FE25" w14:textId="4B93FB98" w:rsidR="00054730" w:rsidRPr="000759F2" w:rsidDel="008B0F94" w:rsidRDefault="00054730" w:rsidP="000759F2">
      <w:pPr>
        <w:rPr>
          <w:del w:id="86" w:author="Teoh Xuan Xuan" w:date="2025-05-24T12:38:00Z" w16du:dateUtc="2025-05-24T04:38:00Z"/>
        </w:rPr>
        <w:pPrChange w:id="87" w:author="Teoh Xuan Xuan" w:date="2025-05-24T12:45:00Z" w16du:dateUtc="2025-05-24T04:45:00Z">
          <w:pPr>
            <w:pStyle w:val="Heading1"/>
          </w:pPr>
        </w:pPrChange>
      </w:pPr>
      <w:del w:id="88" w:author="Teoh Xuan Xuan" w:date="2025-05-24T12:38:00Z" w16du:dateUtc="2025-05-24T04:38:00Z">
        <w:r w:rsidRPr="000759F2" w:rsidDel="008B0F94">
          <w:lastRenderedPageBreak/>
          <w:br/>
        </w:r>
      </w:del>
    </w:p>
    <w:p w14:paraId="143733F6" w14:textId="0C589B4B" w:rsidR="00054730" w:rsidRPr="000759F2" w:rsidDel="00690D1D" w:rsidRDefault="00054730" w:rsidP="000759F2">
      <w:pPr>
        <w:rPr>
          <w:del w:id="89" w:author="Teoh Xuan Xuan" w:date="2025-05-24T12:30:00Z" w16du:dateUtc="2025-05-24T04:30:00Z"/>
          <w:rStyle w:val="Heading1Char"/>
        </w:rPr>
        <w:pPrChange w:id="90" w:author="Teoh Xuan Xuan" w:date="2025-05-24T12:45:00Z" w16du:dateUtc="2025-05-24T04:45:00Z">
          <w:pPr/>
        </w:pPrChange>
      </w:pPr>
      <w:del w:id="91" w:author="Teoh Xuan Xuan" w:date="2025-05-24T12:30:00Z" w16du:dateUtc="2025-05-24T04:30:00Z">
        <w:r w:rsidRPr="000759F2" w:rsidDel="00690D1D">
          <w:rPr>
            <w:rStyle w:val="Heading1Char"/>
            <w:rFonts w:eastAsiaTheme="minorEastAsia" w:cstheme="minorBidi"/>
            <w:b w:val="0"/>
            <w:color w:val="auto"/>
            <w:sz w:val="24"/>
            <w:szCs w:val="24"/>
          </w:rPr>
          <w:br w:type="page"/>
        </w:r>
      </w:del>
    </w:p>
    <w:p w14:paraId="1593A883" w14:textId="13DBB991" w:rsidR="00054730" w:rsidRPr="00054730" w:rsidDel="00690D1D" w:rsidRDefault="00054730" w:rsidP="000759F2">
      <w:pPr>
        <w:rPr>
          <w:del w:id="92" w:author="Teoh Xuan Xuan" w:date="2025-05-24T12:31:00Z" w16du:dateUtc="2025-05-24T04:31:00Z"/>
          <w:sz w:val="32"/>
          <w:szCs w:val="40"/>
        </w:rPr>
        <w:pPrChange w:id="93" w:author="Teoh Xuan Xuan" w:date="2025-05-24T12:45:00Z" w16du:dateUtc="2025-05-24T04:45:00Z">
          <w:pPr/>
        </w:pPrChange>
      </w:pPr>
      <w:del w:id="94" w:author="Teoh Xuan Xuan" w:date="2025-05-24T12:31:00Z" w16du:dateUtc="2025-05-24T04:31:00Z">
        <w:r w:rsidRPr="003E49BA" w:rsidDel="00690D1D">
          <w:rPr>
            <w:rStyle w:val="Heading1Char"/>
          </w:rPr>
          <w:delText>2.0 Context Objects List</w:delText>
        </w:r>
        <w:r w:rsidRPr="00054730" w:rsidDel="00690D1D">
          <w:rPr>
            <w:sz w:val="32"/>
            <w:szCs w:val="40"/>
          </w:rPr>
          <w:br/>
          <w:delText xml:space="preserve"> </w:delText>
        </w:r>
        <w:r w:rsidRPr="00054730" w:rsidDel="00690D1D">
          <w:rPr>
            <w:sz w:val="32"/>
            <w:szCs w:val="40"/>
          </w:rPr>
          <w:delText> </w:delText>
        </w:r>
        <w:r w:rsidRPr="003A72F1" w:rsidDel="00690D1D">
          <w:rPr>
            <w:rStyle w:val="Heading2Char"/>
          </w:rPr>
          <w:delText>2.1 Object Name</w:delText>
        </w:r>
        <w:r w:rsidRPr="003A72F1" w:rsidDel="00690D1D">
          <w:rPr>
            <w:rStyle w:val="Heading2Char"/>
          </w:rPr>
          <w:br/>
          <w:delText xml:space="preserve"> </w:delText>
        </w:r>
        <w:r w:rsidRPr="003A72F1" w:rsidDel="00690D1D">
          <w:rPr>
            <w:rStyle w:val="Heading2Char"/>
          </w:rPr>
          <w:delText> </w:delText>
        </w:r>
        <w:r w:rsidRPr="003A72F1" w:rsidDel="00690D1D">
          <w:rPr>
            <w:rStyle w:val="Heading2Char"/>
          </w:rPr>
          <w:delText>2.2 Description</w:delText>
        </w:r>
        <w:r w:rsidRPr="003A72F1" w:rsidDel="00690D1D">
          <w:rPr>
            <w:rStyle w:val="Heading2Char"/>
          </w:rPr>
          <w:br/>
          <w:delText xml:space="preserve"> </w:delText>
        </w:r>
        <w:r w:rsidRPr="003A72F1" w:rsidDel="00690D1D">
          <w:rPr>
            <w:rStyle w:val="Heading2Char"/>
          </w:rPr>
          <w:delText> </w:delText>
        </w:r>
        <w:r w:rsidRPr="003A72F1" w:rsidDel="00690D1D">
          <w:rPr>
            <w:rStyle w:val="Heading2Char"/>
          </w:rPr>
          <w:delText>2.3 Relevance to System</w:delText>
        </w:r>
        <w:r w:rsidRPr="003A72F1" w:rsidDel="00690D1D">
          <w:rPr>
            <w:rStyle w:val="Heading2Char"/>
          </w:rPr>
          <w:br/>
          <w:delText xml:space="preserve"> </w:delText>
        </w:r>
        <w:r w:rsidRPr="003A72F1" w:rsidDel="00690D1D">
          <w:rPr>
            <w:rStyle w:val="Heading2Char"/>
          </w:rPr>
          <w:delText> </w:delText>
        </w:r>
        <w:r w:rsidRPr="003A72F1" w:rsidDel="00690D1D">
          <w:rPr>
            <w:rStyle w:val="Heading2Char"/>
          </w:rPr>
          <w:delText>2.4 Associated Role (e.g., Stakeholder, External System, Data Source)</w:delText>
        </w:r>
        <w:r w:rsidRPr="003A72F1" w:rsidDel="00690D1D">
          <w:rPr>
            <w:rStyle w:val="Heading2Char"/>
          </w:rPr>
          <w:br/>
          <w:delText xml:space="preserve"> </w:delText>
        </w:r>
        <w:r w:rsidRPr="003A72F1" w:rsidDel="00690D1D">
          <w:rPr>
            <w:rStyle w:val="Heading2Char"/>
          </w:rPr>
          <w:delText> </w:delText>
        </w:r>
        <w:r w:rsidRPr="003A72F1" w:rsidDel="00690D1D">
          <w:rPr>
            <w:rStyle w:val="Heading2Char"/>
          </w:rPr>
          <w:delText>2.5 Source Technique (e.g., Survey, Interview)</w:delText>
        </w:r>
        <w:r w:rsidRPr="003A72F1" w:rsidDel="00690D1D">
          <w:rPr>
            <w:rStyle w:val="Heading2Char"/>
          </w:rPr>
          <w:br/>
        </w:r>
        <w:r w:rsidRPr="00054730" w:rsidDel="00690D1D">
          <w:rPr>
            <w:sz w:val="32"/>
            <w:szCs w:val="40"/>
          </w:rPr>
          <w:br/>
        </w:r>
      </w:del>
    </w:p>
    <w:p w14:paraId="543D9E4E" w14:textId="40649A6C" w:rsidR="00054730" w:rsidDel="000759F2" w:rsidRDefault="00054730" w:rsidP="000759F2">
      <w:pPr>
        <w:rPr>
          <w:del w:id="95" w:author="Teoh Xuan Xuan" w:date="2025-05-24T12:45:00Z" w16du:dateUtc="2025-05-24T04:45:00Z"/>
        </w:rPr>
      </w:pPr>
      <w:del w:id="96" w:author="Teoh Xuan Xuan" w:date="2025-05-24T12:45:00Z" w16du:dateUtc="2025-05-24T04:45:00Z">
        <w:r w:rsidDel="000759F2">
          <w:br w:type="page"/>
        </w:r>
      </w:del>
    </w:p>
    <w:p w14:paraId="5CB45F9D" w14:textId="0162B1EC" w:rsidR="00054730" w:rsidRPr="00054730" w:rsidRDefault="00054730" w:rsidP="003E49BA">
      <w:pPr>
        <w:pStyle w:val="Heading1"/>
      </w:pPr>
      <w:bookmarkStart w:id="97" w:name="_Toc198983286"/>
      <w:r>
        <w:t xml:space="preserve">3.0 </w:t>
      </w:r>
      <w:r w:rsidRPr="00054730">
        <w:t>Context Object Table</w:t>
      </w:r>
      <w:bookmarkEnd w:id="97"/>
      <w:r w:rsidRPr="00054730">
        <w:br/>
      </w:r>
      <w:r w:rsidRPr="00054730">
        <w:br/>
      </w:r>
    </w:p>
    <w:p w14:paraId="25AAABDB" w14:textId="77777777" w:rsidR="00054730" w:rsidRDefault="00054730">
      <w:pPr>
        <w:rPr>
          <w:rFonts w:eastAsiaTheme="majorEastAsia" w:cstheme="majorBidi"/>
          <w:b/>
          <w:color w:val="000000" w:themeColor="text1"/>
          <w:sz w:val="32"/>
          <w:szCs w:val="40"/>
        </w:rPr>
      </w:pPr>
      <w:r>
        <w:rPr>
          <w:rFonts w:eastAsiaTheme="majorEastAsia" w:cstheme="majorBidi"/>
          <w:b/>
          <w:color w:val="000000" w:themeColor="text1"/>
          <w:sz w:val="32"/>
          <w:szCs w:val="40"/>
        </w:rPr>
        <w:br w:type="page"/>
      </w:r>
    </w:p>
    <w:p w14:paraId="0EC4E274" w14:textId="1052A8AD" w:rsidR="00054730" w:rsidRPr="00054730" w:rsidRDefault="00054730" w:rsidP="003E49BA">
      <w:pPr>
        <w:pStyle w:val="Heading1"/>
      </w:pPr>
      <w:bookmarkStart w:id="98" w:name="_Toc198983287"/>
      <w:r>
        <w:lastRenderedPageBreak/>
        <w:t xml:space="preserve">4.0 </w:t>
      </w:r>
      <w:r w:rsidRPr="00054730">
        <w:t>Consistency Check Notes</w:t>
      </w:r>
      <w:bookmarkEnd w:id="98"/>
      <w:r w:rsidRPr="00054730">
        <w:br/>
      </w:r>
      <w:r w:rsidRPr="00054730">
        <w:br/>
      </w:r>
    </w:p>
    <w:p w14:paraId="08D9312B" w14:textId="77777777" w:rsidR="00054730" w:rsidRDefault="00054730">
      <w:pPr>
        <w:rPr>
          <w:rFonts w:eastAsiaTheme="majorEastAsia" w:cstheme="majorBidi"/>
          <w:b/>
          <w:color w:val="000000" w:themeColor="text1"/>
          <w:sz w:val="32"/>
          <w:szCs w:val="40"/>
        </w:rPr>
      </w:pPr>
      <w:r>
        <w:rPr>
          <w:rFonts w:eastAsiaTheme="majorEastAsia" w:cstheme="majorBidi"/>
          <w:b/>
          <w:color w:val="000000" w:themeColor="text1"/>
          <w:sz w:val="32"/>
          <w:szCs w:val="40"/>
        </w:rPr>
        <w:br w:type="page"/>
      </w:r>
    </w:p>
    <w:p w14:paraId="32303C81" w14:textId="45BD8BB1" w:rsidR="00054730" w:rsidRPr="00054730" w:rsidRDefault="00054730" w:rsidP="003E49BA">
      <w:pPr>
        <w:pStyle w:val="Heading1"/>
      </w:pPr>
      <w:bookmarkStart w:id="99" w:name="_Toc198983288"/>
      <w:r>
        <w:lastRenderedPageBreak/>
        <w:t xml:space="preserve">5.0 </w:t>
      </w:r>
      <w:r w:rsidRPr="00054730">
        <w:t>Summary</w:t>
      </w:r>
      <w:bookmarkEnd w:id="99"/>
    </w:p>
    <w:p w14:paraId="690A3E7C" w14:textId="366044DD" w:rsidR="003169BB" w:rsidRDefault="003169BB" w:rsidP="0089655B">
      <w:pPr>
        <w:pStyle w:val="Heading1"/>
      </w:pPr>
      <w:r>
        <w:br w:type="page"/>
      </w:r>
    </w:p>
    <w:p w14:paraId="3F20E3A6" w14:textId="6651383F" w:rsidR="00DC70B4" w:rsidRPr="00DC70B4" w:rsidRDefault="003169BB" w:rsidP="00DC70B4">
      <w:pPr>
        <w:pStyle w:val="Heading1"/>
      </w:pPr>
      <w:bookmarkStart w:id="100" w:name="_Toc198983289"/>
      <w:r>
        <w:lastRenderedPageBreak/>
        <w:t>Change Log Table</w:t>
      </w:r>
      <w:bookmarkEnd w:id="10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1620"/>
        <w:gridCol w:w="2700"/>
        <w:gridCol w:w="3531"/>
      </w:tblGrid>
      <w:tr w:rsidR="003169BB" w14:paraId="6EEAEDA9" w14:textId="77777777" w:rsidTr="00BE72E5">
        <w:trPr>
          <w:jc w:val="center"/>
        </w:trPr>
        <w:tc>
          <w:tcPr>
            <w:tcW w:w="1165" w:type="dxa"/>
            <w:vAlign w:val="center"/>
          </w:tcPr>
          <w:p w14:paraId="6B8A90F4" w14:textId="77777777" w:rsidR="003169BB" w:rsidRDefault="003169BB" w:rsidP="00BE72E5">
            <w:pPr>
              <w:jc w:val="center"/>
            </w:pPr>
            <w:r>
              <w:t>Version</w:t>
            </w:r>
          </w:p>
        </w:tc>
        <w:tc>
          <w:tcPr>
            <w:tcW w:w="1620" w:type="dxa"/>
            <w:vAlign w:val="center"/>
          </w:tcPr>
          <w:p w14:paraId="3DE7C858" w14:textId="77777777" w:rsidR="003169BB" w:rsidRDefault="003169BB" w:rsidP="00BE72E5">
            <w:pPr>
              <w:jc w:val="center"/>
            </w:pPr>
            <w:r>
              <w:t>Date</w:t>
            </w:r>
          </w:p>
        </w:tc>
        <w:tc>
          <w:tcPr>
            <w:tcW w:w="2700" w:type="dxa"/>
            <w:vAlign w:val="center"/>
          </w:tcPr>
          <w:p w14:paraId="7FFD9A6D" w14:textId="77777777" w:rsidR="003169BB" w:rsidRDefault="003169BB" w:rsidP="00BE72E5">
            <w:pPr>
              <w:jc w:val="center"/>
            </w:pPr>
            <w:r>
              <w:t>Author</w:t>
            </w:r>
          </w:p>
        </w:tc>
        <w:tc>
          <w:tcPr>
            <w:tcW w:w="3531" w:type="dxa"/>
            <w:vAlign w:val="center"/>
          </w:tcPr>
          <w:p w14:paraId="3F1A4C39" w14:textId="77777777" w:rsidR="003169BB" w:rsidRDefault="003169BB" w:rsidP="00BE72E5">
            <w:pPr>
              <w:jc w:val="center"/>
            </w:pPr>
            <w:r>
              <w:t>Changes Made</w:t>
            </w:r>
          </w:p>
        </w:tc>
      </w:tr>
      <w:tr w:rsidR="003169BB" w14:paraId="4E692199" w14:textId="77777777" w:rsidTr="00BE72E5">
        <w:trPr>
          <w:jc w:val="center"/>
        </w:trPr>
        <w:tc>
          <w:tcPr>
            <w:tcW w:w="1165" w:type="dxa"/>
            <w:vAlign w:val="center"/>
          </w:tcPr>
          <w:p w14:paraId="45AC6D1F" w14:textId="77777777" w:rsidR="003169BB" w:rsidRDefault="003169BB" w:rsidP="00BE72E5">
            <w:pPr>
              <w:jc w:val="center"/>
            </w:pPr>
            <w:r>
              <w:t>v1.0</w:t>
            </w:r>
          </w:p>
        </w:tc>
        <w:tc>
          <w:tcPr>
            <w:tcW w:w="1620" w:type="dxa"/>
            <w:vAlign w:val="center"/>
          </w:tcPr>
          <w:p w14:paraId="02E31A81" w14:textId="77777777" w:rsidR="003169BB" w:rsidRDefault="003169BB" w:rsidP="00BE72E5">
            <w:pPr>
              <w:jc w:val="center"/>
            </w:pPr>
            <w:r>
              <w:t>23 May 2025</w:t>
            </w:r>
          </w:p>
        </w:tc>
        <w:tc>
          <w:tcPr>
            <w:tcW w:w="2700" w:type="dxa"/>
            <w:vAlign w:val="center"/>
          </w:tcPr>
          <w:p w14:paraId="5D7C6AFA" w14:textId="77777777" w:rsidR="003169BB" w:rsidRDefault="003169BB" w:rsidP="00BE72E5">
            <w:pPr>
              <w:jc w:val="center"/>
            </w:pPr>
            <w:r>
              <w:t xml:space="preserve">Teoh Xuan </w:t>
            </w:r>
            <w:proofErr w:type="spellStart"/>
            <w:r>
              <w:t>Xuan</w:t>
            </w:r>
            <w:proofErr w:type="spellEnd"/>
          </w:p>
        </w:tc>
        <w:tc>
          <w:tcPr>
            <w:tcW w:w="3531" w:type="dxa"/>
            <w:vAlign w:val="center"/>
          </w:tcPr>
          <w:p w14:paraId="0920E7CC" w14:textId="52087F38" w:rsidR="003169BB" w:rsidRDefault="003169BB" w:rsidP="00BE72E5">
            <w:pPr>
              <w:jc w:val="center"/>
            </w:pPr>
            <w:r w:rsidRPr="007D6FB2">
              <w:t>Added project cover page</w:t>
            </w:r>
            <w:r w:rsidR="0089655B">
              <w:t>,</w:t>
            </w:r>
            <w:r w:rsidRPr="007D6FB2">
              <w:t xml:space="preserve"> created version history log table</w:t>
            </w:r>
          </w:p>
        </w:tc>
      </w:tr>
      <w:tr w:rsidR="003169BB" w14:paraId="407BD295" w14:textId="77777777" w:rsidTr="00BE72E5">
        <w:trPr>
          <w:jc w:val="center"/>
        </w:trPr>
        <w:tc>
          <w:tcPr>
            <w:tcW w:w="1165" w:type="dxa"/>
            <w:vAlign w:val="center"/>
          </w:tcPr>
          <w:p w14:paraId="323AD608" w14:textId="7EBD95EA" w:rsidR="003169BB" w:rsidRDefault="0089655B" w:rsidP="00BE72E5">
            <w:pPr>
              <w:jc w:val="center"/>
            </w:pPr>
            <w:r>
              <w:t>v1.1</w:t>
            </w:r>
          </w:p>
        </w:tc>
        <w:tc>
          <w:tcPr>
            <w:tcW w:w="1620" w:type="dxa"/>
            <w:vAlign w:val="center"/>
          </w:tcPr>
          <w:p w14:paraId="1631B684" w14:textId="6514DEB4" w:rsidR="003169BB" w:rsidRDefault="0089655B" w:rsidP="00BE72E5">
            <w:pPr>
              <w:jc w:val="center"/>
            </w:pPr>
            <w:r>
              <w:t>24 May 2025</w:t>
            </w:r>
          </w:p>
        </w:tc>
        <w:tc>
          <w:tcPr>
            <w:tcW w:w="2700" w:type="dxa"/>
            <w:vAlign w:val="center"/>
          </w:tcPr>
          <w:p w14:paraId="0C33B5FB" w14:textId="293D23F4" w:rsidR="003169BB" w:rsidRDefault="0089655B" w:rsidP="00BE72E5">
            <w:pPr>
              <w:jc w:val="center"/>
            </w:pPr>
            <w:r>
              <w:t xml:space="preserve">Teoh Xuan </w:t>
            </w:r>
            <w:proofErr w:type="spellStart"/>
            <w:r>
              <w:t>Xuan</w:t>
            </w:r>
            <w:proofErr w:type="spellEnd"/>
          </w:p>
        </w:tc>
        <w:tc>
          <w:tcPr>
            <w:tcW w:w="3531" w:type="dxa"/>
            <w:vAlign w:val="center"/>
          </w:tcPr>
          <w:p w14:paraId="36D9115C" w14:textId="6A1B50B4" w:rsidR="003169BB" w:rsidRDefault="0089655B" w:rsidP="00BE72E5">
            <w:pPr>
              <w:jc w:val="center"/>
            </w:pPr>
            <w:r>
              <w:t>Update Project Title and Table of Content</w:t>
            </w:r>
          </w:p>
        </w:tc>
      </w:tr>
      <w:tr w:rsidR="003169BB" w14:paraId="51DBF100" w14:textId="77777777" w:rsidTr="00BE72E5">
        <w:trPr>
          <w:jc w:val="center"/>
        </w:trPr>
        <w:tc>
          <w:tcPr>
            <w:tcW w:w="1165" w:type="dxa"/>
            <w:vAlign w:val="center"/>
          </w:tcPr>
          <w:p w14:paraId="694A8800" w14:textId="69C1E786" w:rsidR="003169BB" w:rsidRDefault="00175AC0" w:rsidP="00BE72E5">
            <w:pPr>
              <w:jc w:val="center"/>
            </w:pPr>
            <w:r>
              <w:t>v1.2</w:t>
            </w:r>
          </w:p>
        </w:tc>
        <w:tc>
          <w:tcPr>
            <w:tcW w:w="1620" w:type="dxa"/>
            <w:vAlign w:val="center"/>
          </w:tcPr>
          <w:p w14:paraId="6B505B16" w14:textId="06B8BA99" w:rsidR="003169BB" w:rsidRDefault="00175AC0" w:rsidP="00BE72E5">
            <w:pPr>
              <w:jc w:val="center"/>
            </w:pPr>
            <w:r>
              <w:t>24 May 2025</w:t>
            </w:r>
          </w:p>
        </w:tc>
        <w:tc>
          <w:tcPr>
            <w:tcW w:w="2700" w:type="dxa"/>
            <w:vAlign w:val="center"/>
          </w:tcPr>
          <w:p w14:paraId="04C35B33" w14:textId="2DCE7DB2" w:rsidR="003169BB" w:rsidRDefault="00175AC0" w:rsidP="00BE72E5">
            <w:pPr>
              <w:jc w:val="center"/>
            </w:pPr>
            <w:r>
              <w:t xml:space="preserve">Teoh Xuan </w:t>
            </w:r>
            <w:proofErr w:type="spellStart"/>
            <w:r>
              <w:t>Xuan</w:t>
            </w:r>
            <w:proofErr w:type="spellEnd"/>
          </w:p>
        </w:tc>
        <w:tc>
          <w:tcPr>
            <w:tcW w:w="3531" w:type="dxa"/>
            <w:vAlign w:val="center"/>
          </w:tcPr>
          <w:p w14:paraId="558E5EE9" w14:textId="488CB331" w:rsidR="003169BB" w:rsidRDefault="00175AC0" w:rsidP="00BE72E5">
            <w:pPr>
              <w:jc w:val="center"/>
            </w:pPr>
            <w:r>
              <w:t>Update format</w:t>
            </w:r>
          </w:p>
        </w:tc>
      </w:tr>
    </w:tbl>
    <w:p w14:paraId="7DB97D77" w14:textId="77777777" w:rsidR="003169BB" w:rsidRPr="008E36B5" w:rsidRDefault="003169BB" w:rsidP="003169BB"/>
    <w:p w14:paraId="62E567D7" w14:textId="77777777" w:rsidR="006A3458" w:rsidRDefault="006A3458" w:rsidP="0089655B">
      <w:pPr>
        <w:pStyle w:val="Heading1"/>
      </w:pPr>
    </w:p>
    <w:sectPr w:rsidR="006A3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B82AF2"/>
    <w:multiLevelType w:val="multilevel"/>
    <w:tmpl w:val="01CEBAD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129763899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eoh Xuan Xuan">
    <w15:presenceInfo w15:providerId="Windows Live" w15:userId="e725433cec652b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CB9"/>
    <w:rsid w:val="00054730"/>
    <w:rsid w:val="000759F2"/>
    <w:rsid w:val="00127884"/>
    <w:rsid w:val="00157EB0"/>
    <w:rsid w:val="00175AC0"/>
    <w:rsid w:val="00192F87"/>
    <w:rsid w:val="001C6989"/>
    <w:rsid w:val="002549D8"/>
    <w:rsid w:val="002A24FD"/>
    <w:rsid w:val="002A2A86"/>
    <w:rsid w:val="003169BB"/>
    <w:rsid w:val="00343C94"/>
    <w:rsid w:val="003A72F1"/>
    <w:rsid w:val="003E49BA"/>
    <w:rsid w:val="00417BEF"/>
    <w:rsid w:val="004D7737"/>
    <w:rsid w:val="005A25BF"/>
    <w:rsid w:val="00690D1D"/>
    <w:rsid w:val="00692616"/>
    <w:rsid w:val="006A3458"/>
    <w:rsid w:val="006E07E6"/>
    <w:rsid w:val="007260FA"/>
    <w:rsid w:val="007526B7"/>
    <w:rsid w:val="0089655B"/>
    <w:rsid w:val="008A15A9"/>
    <w:rsid w:val="008B0F94"/>
    <w:rsid w:val="00913D2B"/>
    <w:rsid w:val="00A10AF1"/>
    <w:rsid w:val="00A60AFD"/>
    <w:rsid w:val="00B23466"/>
    <w:rsid w:val="00CD0CB9"/>
    <w:rsid w:val="00CE19A3"/>
    <w:rsid w:val="00DC70B4"/>
    <w:rsid w:val="00E507CF"/>
    <w:rsid w:val="00E75C08"/>
    <w:rsid w:val="00E76D2D"/>
    <w:rsid w:val="00E9466E"/>
    <w:rsid w:val="00F1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373A58"/>
  <w15:chartTrackingRefBased/>
  <w15:docId w15:val="{B051F654-1E09-4E21-B394-D204A26B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9B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0B4"/>
    <w:pPr>
      <w:keepNext/>
      <w:keepLines/>
      <w:spacing w:before="480" w:after="200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66E"/>
    <w:pPr>
      <w:keepNext/>
      <w:keepLines/>
      <w:spacing w:before="160" w:after="80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C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C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0B4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466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C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C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C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C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C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C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CB9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3169BB"/>
    <w:pPr>
      <w:spacing w:after="0" w:line="240" w:lineRule="auto"/>
    </w:pPr>
  </w:style>
  <w:style w:type="table" w:styleId="TableGrid">
    <w:name w:val="Table Grid"/>
    <w:basedOn w:val="TableNormal"/>
    <w:uiPriority w:val="39"/>
    <w:rsid w:val="00316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92F87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92F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92F8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9655B"/>
    <w:pPr>
      <w:spacing w:after="100"/>
      <w:ind w:left="240"/>
    </w:pPr>
  </w:style>
  <w:style w:type="paragraph" w:styleId="NoSpacing">
    <w:name w:val="No Spacing"/>
    <w:uiPriority w:val="1"/>
    <w:qFormat/>
    <w:rsid w:val="006E07E6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0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87C8F-95A2-4270-85C7-7A4AAF33A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199</Words>
  <Characters>2176</Characters>
  <Application>Microsoft Office Word</Application>
  <DocSecurity>0</DocSecurity>
  <Lines>18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 Xuan Xuan</dc:creator>
  <cp:keywords/>
  <dc:description/>
  <cp:lastModifiedBy>Teoh Xuan Xuan</cp:lastModifiedBy>
  <cp:revision>15</cp:revision>
  <dcterms:created xsi:type="dcterms:W3CDTF">2025-05-24T04:24:00Z</dcterms:created>
  <dcterms:modified xsi:type="dcterms:W3CDTF">2025-05-24T04:47:00Z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195d4a56-c91d-4690-a2ca-d76916d0bd31</vt:lpwstr>
  </property>
</Properties>
</file>