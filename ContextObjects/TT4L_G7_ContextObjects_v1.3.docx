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B292" w14:textId="77777777" w:rsidR="003169BB" w:rsidRDefault="003169BB" w:rsidP="003169BB">
      <w:pPr>
        <w:jc w:val="center"/>
      </w:pPr>
    </w:p>
    <w:p w14:paraId="33215153" w14:textId="77777777" w:rsidR="003169BB" w:rsidRDefault="003169BB" w:rsidP="003169BB">
      <w:pPr>
        <w:jc w:val="center"/>
      </w:pPr>
      <w:r>
        <w:rPr>
          <w:b/>
          <w:bCs/>
          <w:noProof/>
          <w:color w:val="000000"/>
          <w:sz w:val="18"/>
          <w:szCs w:val="18"/>
          <w:bdr w:val="none" w:sz="0" w:space="0" w:color="auto" w:frame="1"/>
        </w:rPr>
        <w:drawing>
          <wp:inline distT="0" distB="0" distL="0" distR="0" wp14:anchorId="500F30B8" wp14:editId="71CCF1A9">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20399F2B" w14:textId="77777777" w:rsidR="003169BB" w:rsidRDefault="003169BB" w:rsidP="003169BB">
      <w:pPr>
        <w:jc w:val="center"/>
        <w:rPr>
          <w:rFonts w:cs="Times New Roman"/>
          <w:b/>
          <w:bCs/>
          <w:sz w:val="36"/>
          <w:szCs w:val="36"/>
        </w:rPr>
      </w:pPr>
    </w:p>
    <w:p w14:paraId="5D9BE912" w14:textId="77777777" w:rsidR="003169BB" w:rsidRPr="0089655B" w:rsidRDefault="003169BB" w:rsidP="003169BB">
      <w:pPr>
        <w:jc w:val="center"/>
        <w:rPr>
          <w:rFonts w:cs="Times New Roman"/>
          <w:b/>
          <w:bCs/>
          <w:sz w:val="32"/>
          <w:szCs w:val="32"/>
        </w:rPr>
      </w:pPr>
      <w:r w:rsidRPr="0089655B">
        <w:rPr>
          <w:rFonts w:cs="Times New Roman"/>
          <w:b/>
          <w:bCs/>
          <w:sz w:val="32"/>
          <w:szCs w:val="32"/>
        </w:rPr>
        <w:t>FACULTY OF COMPUTING AND INFORMATICS</w:t>
      </w:r>
    </w:p>
    <w:p w14:paraId="41493713" w14:textId="77777777" w:rsidR="003169BB" w:rsidRPr="0089655B" w:rsidRDefault="003169BB" w:rsidP="003169BB">
      <w:pPr>
        <w:jc w:val="center"/>
        <w:rPr>
          <w:rFonts w:cs="Times New Roman"/>
          <w:b/>
          <w:bCs/>
          <w:sz w:val="32"/>
          <w:szCs w:val="32"/>
        </w:rPr>
      </w:pPr>
    </w:p>
    <w:p w14:paraId="30D29E15" w14:textId="77777777" w:rsidR="003169BB" w:rsidRPr="0089655B" w:rsidRDefault="003169BB" w:rsidP="003169BB">
      <w:pPr>
        <w:jc w:val="center"/>
        <w:rPr>
          <w:rFonts w:cs="Times New Roman"/>
          <w:b/>
          <w:bCs/>
          <w:sz w:val="32"/>
          <w:szCs w:val="32"/>
        </w:rPr>
      </w:pPr>
      <w:r w:rsidRPr="0089655B">
        <w:rPr>
          <w:rFonts w:cs="Times New Roman"/>
          <w:b/>
          <w:bCs/>
          <w:sz w:val="32"/>
          <w:szCs w:val="32"/>
        </w:rPr>
        <w:t>CSE6224 – SOFTWARE REQUIREMENTS ENG</w:t>
      </w:r>
    </w:p>
    <w:p w14:paraId="1B075EBA" w14:textId="77777777" w:rsidR="003169BB" w:rsidRPr="0089655B" w:rsidRDefault="003169BB" w:rsidP="003169BB">
      <w:pPr>
        <w:jc w:val="center"/>
        <w:rPr>
          <w:rFonts w:cs="Times New Roman"/>
          <w:b/>
          <w:bCs/>
          <w:sz w:val="32"/>
          <w:szCs w:val="32"/>
        </w:rPr>
      </w:pPr>
    </w:p>
    <w:p w14:paraId="04C9C9E9" w14:textId="77777777" w:rsidR="003169BB" w:rsidRPr="0089655B" w:rsidRDefault="003169BB" w:rsidP="003169BB">
      <w:pPr>
        <w:jc w:val="center"/>
        <w:rPr>
          <w:rFonts w:cs="Times New Roman"/>
          <w:b/>
          <w:bCs/>
          <w:sz w:val="32"/>
          <w:szCs w:val="32"/>
        </w:rPr>
      </w:pPr>
      <w:r w:rsidRPr="0089655B">
        <w:rPr>
          <w:rFonts w:cs="Times New Roman"/>
          <w:b/>
          <w:bCs/>
          <w:sz w:val="32"/>
          <w:szCs w:val="32"/>
        </w:rPr>
        <w:t>GROUP: G07</w:t>
      </w:r>
    </w:p>
    <w:p w14:paraId="49EE1F38" w14:textId="4C6A3326" w:rsidR="00B23466" w:rsidRPr="0089655B" w:rsidRDefault="003169BB" w:rsidP="00A10AF1">
      <w:pPr>
        <w:jc w:val="center"/>
        <w:rPr>
          <w:rFonts w:cs="Times New Roman"/>
          <w:b/>
          <w:bCs/>
          <w:sz w:val="32"/>
          <w:szCs w:val="32"/>
        </w:rPr>
      </w:pPr>
      <w:r w:rsidRPr="0089655B">
        <w:rPr>
          <w:rFonts w:cs="Times New Roman"/>
          <w:b/>
          <w:bCs/>
          <w:sz w:val="32"/>
          <w:szCs w:val="32"/>
        </w:rPr>
        <w:t>SESSION: TT4L</w:t>
      </w:r>
    </w:p>
    <w:p w14:paraId="4256D29E" w14:textId="77777777" w:rsidR="00A10AF1" w:rsidRPr="0089655B" w:rsidRDefault="00A10AF1" w:rsidP="00A10AF1">
      <w:pPr>
        <w:jc w:val="center"/>
        <w:rPr>
          <w:rFonts w:cs="Times New Roman"/>
          <w:b/>
          <w:bCs/>
          <w:sz w:val="32"/>
          <w:szCs w:val="32"/>
        </w:rPr>
      </w:pPr>
    </w:p>
    <w:p w14:paraId="31CA5B5B" w14:textId="77777777" w:rsidR="00A10AF1" w:rsidRPr="0089655B" w:rsidRDefault="003169BB" w:rsidP="00A10AF1">
      <w:pPr>
        <w:jc w:val="center"/>
        <w:rPr>
          <w:rFonts w:cs="Times New Roman"/>
          <w:b/>
          <w:bCs/>
          <w:sz w:val="32"/>
          <w:szCs w:val="32"/>
        </w:rPr>
      </w:pPr>
      <w:r w:rsidRPr="0089655B">
        <w:rPr>
          <w:rFonts w:cs="Times New Roman"/>
          <w:b/>
          <w:bCs/>
          <w:sz w:val="32"/>
          <w:szCs w:val="32"/>
        </w:rPr>
        <w:t xml:space="preserve">PROJECT </w:t>
      </w:r>
      <w:r w:rsidR="00B23466" w:rsidRPr="0089655B">
        <w:rPr>
          <w:rFonts w:cs="Times New Roman"/>
          <w:b/>
          <w:bCs/>
          <w:sz w:val="32"/>
          <w:szCs w:val="32"/>
        </w:rPr>
        <w:t>TITLE:</w:t>
      </w:r>
      <w:r w:rsidR="00A10AF1" w:rsidRPr="0089655B">
        <w:rPr>
          <w:rFonts w:cs="Times New Roman"/>
          <w:b/>
          <w:bCs/>
          <w:sz w:val="32"/>
          <w:szCs w:val="32"/>
        </w:rPr>
        <w:t xml:space="preserve"> University Communication and</w:t>
      </w:r>
    </w:p>
    <w:p w14:paraId="01A5B676" w14:textId="4A889732" w:rsidR="003169BB" w:rsidRPr="0089655B" w:rsidRDefault="00A10AF1" w:rsidP="00A10AF1">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183C6AF0" w14:textId="77777777" w:rsidR="00A10AF1" w:rsidRPr="0089655B" w:rsidRDefault="00A10AF1" w:rsidP="00A10AF1">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3169BB" w14:paraId="6A58C8A2" w14:textId="77777777" w:rsidTr="00BE72E5">
        <w:trPr>
          <w:trHeight w:val="395"/>
        </w:trPr>
        <w:tc>
          <w:tcPr>
            <w:tcW w:w="4508" w:type="dxa"/>
          </w:tcPr>
          <w:p w14:paraId="4D557F85" w14:textId="77777777" w:rsidR="003169BB" w:rsidRPr="00E97CF2" w:rsidRDefault="003169BB" w:rsidP="00BE72E5">
            <w:pPr>
              <w:jc w:val="center"/>
              <w:rPr>
                <w:rFonts w:cs="Times New Roman"/>
                <w:b/>
                <w:bCs/>
              </w:rPr>
            </w:pPr>
            <w:r w:rsidRPr="00E97CF2">
              <w:rPr>
                <w:rFonts w:cs="Times New Roman"/>
                <w:b/>
                <w:bCs/>
              </w:rPr>
              <w:t>Student Name</w:t>
            </w:r>
          </w:p>
        </w:tc>
        <w:tc>
          <w:tcPr>
            <w:tcW w:w="4508" w:type="dxa"/>
          </w:tcPr>
          <w:p w14:paraId="6409E310" w14:textId="77777777" w:rsidR="003169BB" w:rsidRPr="00E97CF2" w:rsidRDefault="003169BB" w:rsidP="00BE72E5">
            <w:pPr>
              <w:jc w:val="center"/>
              <w:rPr>
                <w:rFonts w:cs="Times New Roman"/>
                <w:b/>
                <w:bCs/>
              </w:rPr>
            </w:pPr>
            <w:r w:rsidRPr="00E97CF2">
              <w:rPr>
                <w:rFonts w:cs="Times New Roman"/>
                <w:b/>
                <w:bCs/>
              </w:rPr>
              <w:t>Student ID</w:t>
            </w:r>
          </w:p>
        </w:tc>
      </w:tr>
      <w:tr w:rsidR="003169BB" w14:paraId="2FCB759A" w14:textId="77777777" w:rsidTr="00BE72E5">
        <w:trPr>
          <w:trHeight w:val="341"/>
        </w:trPr>
        <w:tc>
          <w:tcPr>
            <w:tcW w:w="4508" w:type="dxa"/>
          </w:tcPr>
          <w:p w14:paraId="6B15D74D" w14:textId="77777777" w:rsidR="003169BB" w:rsidRPr="00E97CF2" w:rsidRDefault="003169BB" w:rsidP="00BE72E5">
            <w:pPr>
              <w:jc w:val="center"/>
              <w:rPr>
                <w:rFonts w:cs="Times New Roman"/>
              </w:rPr>
            </w:pPr>
            <w:r>
              <w:rPr>
                <w:rFonts w:cs="Times New Roman"/>
              </w:rPr>
              <w:t>Yang Jia En</w:t>
            </w:r>
          </w:p>
        </w:tc>
        <w:tc>
          <w:tcPr>
            <w:tcW w:w="4508" w:type="dxa"/>
          </w:tcPr>
          <w:p w14:paraId="3FF186C1" w14:textId="77777777" w:rsidR="003169BB" w:rsidRPr="00E97CF2" w:rsidRDefault="003169BB" w:rsidP="00BE72E5">
            <w:pPr>
              <w:jc w:val="center"/>
              <w:rPr>
                <w:rFonts w:cs="Times New Roman"/>
              </w:rPr>
            </w:pPr>
            <w:r>
              <w:rPr>
                <w:rFonts w:cs="Times New Roman"/>
              </w:rPr>
              <w:t>242UC2451Q</w:t>
            </w:r>
          </w:p>
        </w:tc>
      </w:tr>
      <w:tr w:rsidR="003169BB" w14:paraId="026803D5" w14:textId="77777777" w:rsidTr="00BE72E5">
        <w:trPr>
          <w:trHeight w:val="359"/>
        </w:trPr>
        <w:tc>
          <w:tcPr>
            <w:tcW w:w="4508" w:type="dxa"/>
          </w:tcPr>
          <w:p w14:paraId="2B6B6678" w14:textId="77777777" w:rsidR="003169BB" w:rsidRPr="00E97CF2" w:rsidRDefault="003169BB" w:rsidP="00BE72E5">
            <w:pPr>
              <w:jc w:val="center"/>
              <w:rPr>
                <w:rFonts w:cs="Times New Roman"/>
              </w:rPr>
            </w:pPr>
            <w:r>
              <w:rPr>
                <w:rFonts w:cs="Times New Roman"/>
              </w:rPr>
              <w:t xml:space="preserve">Teoh Xuan </w:t>
            </w:r>
            <w:proofErr w:type="spellStart"/>
            <w:r>
              <w:rPr>
                <w:rFonts w:cs="Times New Roman"/>
              </w:rPr>
              <w:t>Xuan</w:t>
            </w:r>
            <w:proofErr w:type="spellEnd"/>
          </w:p>
        </w:tc>
        <w:tc>
          <w:tcPr>
            <w:tcW w:w="4508" w:type="dxa"/>
          </w:tcPr>
          <w:p w14:paraId="5246D50C" w14:textId="77777777" w:rsidR="003169BB" w:rsidRPr="00E97CF2" w:rsidRDefault="003169BB" w:rsidP="00BE72E5">
            <w:pPr>
              <w:jc w:val="center"/>
              <w:rPr>
                <w:rFonts w:cs="Times New Roman"/>
              </w:rPr>
            </w:pPr>
            <w:r>
              <w:rPr>
                <w:rFonts w:cs="Times New Roman"/>
              </w:rPr>
              <w:t>242UC2451P</w:t>
            </w:r>
          </w:p>
        </w:tc>
      </w:tr>
      <w:tr w:rsidR="003169BB" w14:paraId="6674358C" w14:textId="77777777" w:rsidTr="00BE72E5">
        <w:trPr>
          <w:trHeight w:val="341"/>
        </w:trPr>
        <w:tc>
          <w:tcPr>
            <w:tcW w:w="4508" w:type="dxa"/>
          </w:tcPr>
          <w:p w14:paraId="6B67A704" w14:textId="77777777" w:rsidR="003169BB" w:rsidRPr="00E97CF2" w:rsidRDefault="003169BB" w:rsidP="00BE72E5">
            <w:pPr>
              <w:jc w:val="center"/>
              <w:rPr>
                <w:rFonts w:cs="Times New Roman"/>
              </w:rPr>
            </w:pPr>
            <w:r>
              <w:rPr>
                <w:rFonts w:cs="Times New Roman"/>
              </w:rPr>
              <w:t>Tey Jun Cheng</w:t>
            </w:r>
          </w:p>
        </w:tc>
        <w:tc>
          <w:tcPr>
            <w:tcW w:w="4508" w:type="dxa"/>
          </w:tcPr>
          <w:p w14:paraId="027F3DD8" w14:textId="77777777" w:rsidR="003169BB" w:rsidRPr="00E97CF2" w:rsidRDefault="003169BB" w:rsidP="00BE72E5">
            <w:pPr>
              <w:jc w:val="center"/>
              <w:rPr>
                <w:rFonts w:cs="Times New Roman"/>
              </w:rPr>
            </w:pPr>
            <w:r>
              <w:rPr>
                <w:rFonts w:cs="Times New Roman"/>
              </w:rPr>
              <w:t>242UC2452Z</w:t>
            </w:r>
          </w:p>
        </w:tc>
      </w:tr>
    </w:tbl>
    <w:p w14:paraId="133730E7" w14:textId="77777777" w:rsidR="003169BB" w:rsidRDefault="003169BB" w:rsidP="003169BB">
      <w:pPr>
        <w:rPr>
          <w:rFonts w:cs="Times New Roman"/>
          <w:b/>
          <w:bCs/>
          <w:sz w:val="36"/>
          <w:szCs w:val="36"/>
        </w:rPr>
      </w:pPr>
    </w:p>
    <w:p w14:paraId="475BCDC2" w14:textId="77777777" w:rsidR="003169BB" w:rsidRPr="0089655B" w:rsidRDefault="003169BB" w:rsidP="003169BB">
      <w:pPr>
        <w:jc w:val="center"/>
        <w:rPr>
          <w:rFonts w:cs="Times New Roman"/>
          <w:sz w:val="28"/>
          <w:szCs w:val="28"/>
        </w:rPr>
      </w:pPr>
      <w:r w:rsidRPr="0089655B">
        <w:rPr>
          <w:rFonts w:cs="Times New Roman"/>
          <w:sz w:val="28"/>
          <w:szCs w:val="28"/>
        </w:rPr>
        <w:t xml:space="preserve">Submitted to: Dr. Zarina binti Che </w:t>
      </w:r>
      <w:proofErr w:type="spellStart"/>
      <w:r w:rsidRPr="0089655B">
        <w:rPr>
          <w:rFonts w:cs="Times New Roman"/>
          <w:sz w:val="28"/>
          <w:szCs w:val="28"/>
        </w:rPr>
        <w:t>Embi</w:t>
      </w:r>
      <w:proofErr w:type="spellEnd"/>
    </w:p>
    <w:p w14:paraId="27F15C07" w14:textId="77777777" w:rsidR="003169BB" w:rsidRPr="0089655B" w:rsidRDefault="003169BB" w:rsidP="003169BB">
      <w:pPr>
        <w:jc w:val="center"/>
        <w:rPr>
          <w:rFonts w:cs="Times New Roman"/>
          <w:sz w:val="28"/>
          <w:szCs w:val="28"/>
        </w:rPr>
      </w:pPr>
      <w:r w:rsidRPr="0089655B">
        <w:rPr>
          <w:rFonts w:cs="Times New Roman"/>
          <w:sz w:val="28"/>
          <w:szCs w:val="28"/>
        </w:rPr>
        <w:t>Date: 25 May 2025</w:t>
      </w:r>
    </w:p>
    <w:p w14:paraId="71643622" w14:textId="77777777" w:rsidR="003169BB" w:rsidRDefault="003169BB" w:rsidP="003169BB">
      <w:pPr>
        <w:rPr>
          <w:rFonts w:cs="Times New Roman"/>
          <w:b/>
          <w:bCs/>
          <w:sz w:val="36"/>
          <w:szCs w:val="36"/>
        </w:rPr>
      </w:pPr>
    </w:p>
    <w:p w14:paraId="2C7D9C08" w14:textId="77777777" w:rsidR="003169BB" w:rsidRPr="0089655B" w:rsidRDefault="003169BB" w:rsidP="0089655B">
      <w:pPr>
        <w:rPr>
          <w:b/>
          <w:bCs/>
          <w:sz w:val="32"/>
          <w:szCs w:val="32"/>
        </w:rPr>
      </w:pPr>
      <w:bookmarkStart w:id="0" w:name="_Toc198978936"/>
      <w:r w:rsidRPr="0089655B">
        <w:rPr>
          <w:b/>
          <w:bCs/>
          <w:sz w:val="32"/>
          <w:szCs w:val="32"/>
        </w:rPr>
        <w:lastRenderedPageBreak/>
        <w:t>Table of Contents</w:t>
      </w:r>
      <w:bookmarkEnd w:id="0"/>
    </w:p>
    <w:sdt>
      <w:sdtPr>
        <w:rPr>
          <w:rFonts w:ascii="Times New Roman" w:eastAsiaTheme="minorEastAsia" w:hAnsi="Times New Roman" w:cstheme="minorBidi"/>
          <w:color w:val="auto"/>
          <w:kern w:val="2"/>
          <w:sz w:val="24"/>
          <w:szCs w:val="24"/>
          <w:lang w:val="en-MY" w:eastAsia="zh-CN"/>
          <w14:ligatures w14:val="standardContextual"/>
        </w:rPr>
        <w:id w:val="1493682851"/>
        <w:docPartObj>
          <w:docPartGallery w:val="Table of Contents"/>
          <w:docPartUnique/>
        </w:docPartObj>
      </w:sdtPr>
      <w:sdtEndPr>
        <w:rPr>
          <w:b/>
          <w:bCs/>
          <w:noProof/>
        </w:rPr>
      </w:sdtEndPr>
      <w:sdtContent>
        <w:p w14:paraId="72F6B72A" w14:textId="3BB498C9" w:rsidR="00192F87" w:rsidRDefault="00192F87">
          <w:pPr>
            <w:pStyle w:val="TOCHeading"/>
          </w:pPr>
        </w:p>
        <w:p w14:paraId="13065C7D" w14:textId="041AED02" w:rsidR="00AA0F24" w:rsidRDefault="00192F87">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9101650" w:history="1">
            <w:r w:rsidR="00AA0F24" w:rsidRPr="00C50C32">
              <w:rPr>
                <w:rStyle w:val="Hyperlink"/>
                <w:noProof/>
              </w:rPr>
              <w:t>1.0 Context Objects</w:t>
            </w:r>
            <w:r w:rsidR="00AA0F24">
              <w:rPr>
                <w:noProof/>
                <w:webHidden/>
              </w:rPr>
              <w:tab/>
            </w:r>
            <w:r w:rsidR="00AA0F24">
              <w:rPr>
                <w:noProof/>
                <w:webHidden/>
              </w:rPr>
              <w:fldChar w:fldCharType="begin"/>
            </w:r>
            <w:r w:rsidR="00AA0F24">
              <w:rPr>
                <w:noProof/>
                <w:webHidden/>
              </w:rPr>
              <w:instrText xml:space="preserve"> PAGEREF _Toc199101650 \h </w:instrText>
            </w:r>
            <w:r w:rsidR="00AA0F24">
              <w:rPr>
                <w:noProof/>
                <w:webHidden/>
              </w:rPr>
            </w:r>
            <w:r w:rsidR="00AA0F24">
              <w:rPr>
                <w:noProof/>
                <w:webHidden/>
              </w:rPr>
              <w:fldChar w:fldCharType="separate"/>
            </w:r>
            <w:r w:rsidR="005D38FC">
              <w:rPr>
                <w:noProof/>
                <w:webHidden/>
              </w:rPr>
              <w:t>3</w:t>
            </w:r>
            <w:r w:rsidR="00AA0F24">
              <w:rPr>
                <w:noProof/>
                <w:webHidden/>
              </w:rPr>
              <w:fldChar w:fldCharType="end"/>
            </w:r>
          </w:hyperlink>
        </w:p>
        <w:p w14:paraId="7616F0FD" w14:textId="10D74B6A" w:rsidR="00AA0F24" w:rsidRDefault="00AA0F24">
          <w:pPr>
            <w:pStyle w:val="TOC2"/>
            <w:tabs>
              <w:tab w:val="right" w:leader="dot" w:pos="9016"/>
            </w:tabs>
            <w:rPr>
              <w:rFonts w:asciiTheme="minorHAnsi" w:hAnsiTheme="minorHAnsi"/>
              <w:noProof/>
            </w:rPr>
          </w:pPr>
          <w:hyperlink w:anchor="_Toc199101651" w:history="1">
            <w:r w:rsidRPr="00C50C32">
              <w:rPr>
                <w:rStyle w:val="Hyperlink"/>
                <w:noProof/>
              </w:rPr>
              <w:t xml:space="preserve">1.1 </w:t>
            </w:r>
            <w:r w:rsidRPr="00C50C32">
              <w:rPr>
                <w:rStyle w:val="Hyperlink"/>
                <w:bCs/>
                <w:noProof/>
              </w:rPr>
              <w:t>Identified Context Objects</w:t>
            </w:r>
            <w:r>
              <w:rPr>
                <w:noProof/>
                <w:webHidden/>
              </w:rPr>
              <w:tab/>
            </w:r>
            <w:r>
              <w:rPr>
                <w:noProof/>
                <w:webHidden/>
              </w:rPr>
              <w:fldChar w:fldCharType="begin"/>
            </w:r>
            <w:r>
              <w:rPr>
                <w:noProof/>
                <w:webHidden/>
              </w:rPr>
              <w:instrText xml:space="preserve"> PAGEREF _Toc199101651 \h </w:instrText>
            </w:r>
            <w:r>
              <w:rPr>
                <w:noProof/>
                <w:webHidden/>
              </w:rPr>
            </w:r>
            <w:r>
              <w:rPr>
                <w:noProof/>
                <w:webHidden/>
              </w:rPr>
              <w:fldChar w:fldCharType="separate"/>
            </w:r>
            <w:r w:rsidR="005D38FC">
              <w:rPr>
                <w:noProof/>
                <w:webHidden/>
              </w:rPr>
              <w:t>3</w:t>
            </w:r>
            <w:r>
              <w:rPr>
                <w:noProof/>
                <w:webHidden/>
              </w:rPr>
              <w:fldChar w:fldCharType="end"/>
            </w:r>
          </w:hyperlink>
        </w:p>
        <w:p w14:paraId="692801FC" w14:textId="5166ACE0" w:rsidR="00AA0F24" w:rsidRDefault="00AA0F24">
          <w:pPr>
            <w:pStyle w:val="TOC2"/>
            <w:tabs>
              <w:tab w:val="right" w:leader="dot" w:pos="9016"/>
            </w:tabs>
            <w:rPr>
              <w:rFonts w:asciiTheme="minorHAnsi" w:hAnsiTheme="minorHAnsi"/>
              <w:noProof/>
            </w:rPr>
          </w:pPr>
          <w:hyperlink w:anchor="_Toc199101652" w:history="1">
            <w:r w:rsidRPr="00C50C32">
              <w:rPr>
                <w:rStyle w:val="Hyperlink"/>
                <w:bCs/>
                <w:noProof/>
              </w:rPr>
              <w:t>1.2 Requirement Sources</w:t>
            </w:r>
            <w:r>
              <w:rPr>
                <w:noProof/>
                <w:webHidden/>
              </w:rPr>
              <w:tab/>
            </w:r>
            <w:r>
              <w:rPr>
                <w:noProof/>
                <w:webHidden/>
              </w:rPr>
              <w:fldChar w:fldCharType="begin"/>
            </w:r>
            <w:r>
              <w:rPr>
                <w:noProof/>
                <w:webHidden/>
              </w:rPr>
              <w:instrText xml:space="preserve"> PAGEREF _Toc199101652 \h </w:instrText>
            </w:r>
            <w:r>
              <w:rPr>
                <w:noProof/>
                <w:webHidden/>
              </w:rPr>
            </w:r>
            <w:r>
              <w:rPr>
                <w:noProof/>
                <w:webHidden/>
              </w:rPr>
              <w:fldChar w:fldCharType="separate"/>
            </w:r>
            <w:r w:rsidR="005D38FC">
              <w:rPr>
                <w:noProof/>
                <w:webHidden/>
              </w:rPr>
              <w:t>3</w:t>
            </w:r>
            <w:r>
              <w:rPr>
                <w:noProof/>
                <w:webHidden/>
              </w:rPr>
              <w:fldChar w:fldCharType="end"/>
            </w:r>
          </w:hyperlink>
        </w:p>
        <w:p w14:paraId="3EE105ED" w14:textId="6B3EA5B3" w:rsidR="00AA0F24" w:rsidRDefault="00AA0F24">
          <w:pPr>
            <w:pStyle w:val="TOC1"/>
            <w:tabs>
              <w:tab w:val="right" w:leader="dot" w:pos="9016"/>
            </w:tabs>
            <w:rPr>
              <w:rFonts w:asciiTheme="minorHAnsi" w:hAnsiTheme="minorHAnsi"/>
              <w:noProof/>
            </w:rPr>
          </w:pPr>
          <w:hyperlink w:anchor="_Toc199101653" w:history="1">
            <w:r w:rsidRPr="00C50C32">
              <w:rPr>
                <w:rStyle w:val="Hyperlink"/>
                <w:noProof/>
              </w:rPr>
              <w:t xml:space="preserve">2.0 Context Object </w:t>
            </w:r>
            <w:r w:rsidRPr="00C50C32">
              <w:rPr>
                <w:rStyle w:val="Hyperlink"/>
                <w:bCs/>
                <w:noProof/>
              </w:rPr>
              <w:t xml:space="preserve">&amp; Requirement Source </w:t>
            </w:r>
            <w:r w:rsidRPr="00C50C32">
              <w:rPr>
                <w:rStyle w:val="Hyperlink"/>
                <w:noProof/>
              </w:rPr>
              <w:t>Table</w:t>
            </w:r>
            <w:r>
              <w:rPr>
                <w:noProof/>
                <w:webHidden/>
              </w:rPr>
              <w:tab/>
            </w:r>
            <w:r>
              <w:rPr>
                <w:noProof/>
                <w:webHidden/>
              </w:rPr>
              <w:fldChar w:fldCharType="begin"/>
            </w:r>
            <w:r>
              <w:rPr>
                <w:noProof/>
                <w:webHidden/>
              </w:rPr>
              <w:instrText xml:space="preserve"> PAGEREF _Toc199101653 \h </w:instrText>
            </w:r>
            <w:r>
              <w:rPr>
                <w:noProof/>
                <w:webHidden/>
              </w:rPr>
            </w:r>
            <w:r>
              <w:rPr>
                <w:noProof/>
                <w:webHidden/>
              </w:rPr>
              <w:fldChar w:fldCharType="separate"/>
            </w:r>
            <w:r w:rsidR="005D38FC">
              <w:rPr>
                <w:noProof/>
                <w:webHidden/>
              </w:rPr>
              <w:t>4</w:t>
            </w:r>
            <w:r>
              <w:rPr>
                <w:noProof/>
                <w:webHidden/>
              </w:rPr>
              <w:fldChar w:fldCharType="end"/>
            </w:r>
          </w:hyperlink>
        </w:p>
        <w:p w14:paraId="59AD25B8" w14:textId="6E7E7898" w:rsidR="00AA0F24" w:rsidRDefault="00AA0F24">
          <w:pPr>
            <w:pStyle w:val="TOC1"/>
            <w:tabs>
              <w:tab w:val="right" w:leader="dot" w:pos="9016"/>
            </w:tabs>
            <w:rPr>
              <w:rFonts w:asciiTheme="minorHAnsi" w:hAnsiTheme="minorHAnsi"/>
              <w:noProof/>
            </w:rPr>
          </w:pPr>
          <w:hyperlink w:anchor="_Toc199101654" w:history="1">
            <w:r w:rsidRPr="00C50C32">
              <w:rPr>
                <w:rStyle w:val="Hyperlink"/>
                <w:noProof/>
              </w:rPr>
              <w:t>3.0 Summary</w:t>
            </w:r>
            <w:r>
              <w:rPr>
                <w:noProof/>
                <w:webHidden/>
              </w:rPr>
              <w:tab/>
            </w:r>
            <w:r>
              <w:rPr>
                <w:noProof/>
                <w:webHidden/>
              </w:rPr>
              <w:fldChar w:fldCharType="begin"/>
            </w:r>
            <w:r>
              <w:rPr>
                <w:noProof/>
                <w:webHidden/>
              </w:rPr>
              <w:instrText xml:space="preserve"> PAGEREF _Toc199101654 \h </w:instrText>
            </w:r>
            <w:r>
              <w:rPr>
                <w:noProof/>
                <w:webHidden/>
              </w:rPr>
            </w:r>
            <w:r>
              <w:rPr>
                <w:noProof/>
                <w:webHidden/>
              </w:rPr>
              <w:fldChar w:fldCharType="separate"/>
            </w:r>
            <w:r w:rsidR="005D38FC">
              <w:rPr>
                <w:noProof/>
                <w:webHidden/>
              </w:rPr>
              <w:t>5</w:t>
            </w:r>
            <w:r>
              <w:rPr>
                <w:noProof/>
                <w:webHidden/>
              </w:rPr>
              <w:fldChar w:fldCharType="end"/>
            </w:r>
          </w:hyperlink>
        </w:p>
        <w:p w14:paraId="628CEEC4" w14:textId="6E3727CE" w:rsidR="00AA0F24" w:rsidRDefault="00AA0F24">
          <w:pPr>
            <w:pStyle w:val="TOC1"/>
            <w:tabs>
              <w:tab w:val="right" w:leader="dot" w:pos="9016"/>
            </w:tabs>
            <w:rPr>
              <w:rFonts w:asciiTheme="minorHAnsi" w:hAnsiTheme="minorHAnsi"/>
              <w:noProof/>
            </w:rPr>
          </w:pPr>
          <w:hyperlink w:anchor="_Toc199101655" w:history="1">
            <w:r w:rsidRPr="00C50C32">
              <w:rPr>
                <w:rStyle w:val="Hyperlink"/>
                <w:noProof/>
              </w:rPr>
              <w:t>Change Log Table</w:t>
            </w:r>
            <w:r>
              <w:rPr>
                <w:noProof/>
                <w:webHidden/>
              </w:rPr>
              <w:tab/>
            </w:r>
            <w:r>
              <w:rPr>
                <w:noProof/>
                <w:webHidden/>
              </w:rPr>
              <w:fldChar w:fldCharType="begin"/>
            </w:r>
            <w:r>
              <w:rPr>
                <w:noProof/>
                <w:webHidden/>
              </w:rPr>
              <w:instrText xml:space="preserve"> PAGEREF _Toc199101655 \h </w:instrText>
            </w:r>
            <w:r>
              <w:rPr>
                <w:noProof/>
                <w:webHidden/>
              </w:rPr>
            </w:r>
            <w:r>
              <w:rPr>
                <w:noProof/>
                <w:webHidden/>
              </w:rPr>
              <w:fldChar w:fldCharType="separate"/>
            </w:r>
            <w:r w:rsidR="005D38FC">
              <w:rPr>
                <w:noProof/>
                <w:webHidden/>
              </w:rPr>
              <w:t>6</w:t>
            </w:r>
            <w:r>
              <w:rPr>
                <w:noProof/>
                <w:webHidden/>
              </w:rPr>
              <w:fldChar w:fldCharType="end"/>
            </w:r>
          </w:hyperlink>
        </w:p>
        <w:p w14:paraId="7DDDCC87" w14:textId="49006ED3" w:rsidR="00192F87" w:rsidRDefault="00192F87">
          <w:r>
            <w:rPr>
              <w:b/>
              <w:bCs/>
              <w:noProof/>
            </w:rPr>
            <w:fldChar w:fldCharType="end"/>
          </w:r>
        </w:p>
      </w:sdtContent>
    </w:sdt>
    <w:p w14:paraId="62F67517" w14:textId="0C894AC5" w:rsidR="008B0F94" w:rsidRPr="00182AE0" w:rsidRDefault="008B0F94">
      <w:pPr>
        <w:rPr>
          <w:rFonts w:eastAsiaTheme="majorEastAsia" w:cstheme="majorBidi"/>
          <w:b/>
          <w:sz w:val="32"/>
          <w:szCs w:val="40"/>
        </w:rPr>
      </w:pPr>
      <w:r>
        <w:br w:type="page"/>
      </w:r>
    </w:p>
    <w:p w14:paraId="50B521A3" w14:textId="04B27C5B" w:rsidR="00F10E93" w:rsidRDefault="00182AE0" w:rsidP="000759F2">
      <w:pPr>
        <w:pStyle w:val="Heading1"/>
        <w:rPr>
          <w:rStyle w:val="Heading1Char"/>
          <w:b/>
        </w:rPr>
      </w:pPr>
      <w:bookmarkStart w:id="1" w:name="_Toc199101650"/>
      <w:r>
        <w:rPr>
          <w:rFonts w:hint="eastAsia"/>
        </w:rPr>
        <w:lastRenderedPageBreak/>
        <w:t>1</w:t>
      </w:r>
      <w:r w:rsidR="000759F2">
        <w:t xml:space="preserve">.0 </w:t>
      </w:r>
      <w:bookmarkStart w:id="2" w:name="_Toc198983070"/>
      <w:r w:rsidR="00F10E93" w:rsidRPr="00F57D21">
        <w:rPr>
          <w:rStyle w:val="Heading1Char"/>
          <w:b/>
        </w:rPr>
        <w:t>Context Objects</w:t>
      </w:r>
      <w:bookmarkEnd w:id="1"/>
      <w:bookmarkEnd w:id="2"/>
    </w:p>
    <w:p w14:paraId="6E64F4FD" w14:textId="3E7C4451" w:rsidR="00F10E93" w:rsidRDefault="00182AE0" w:rsidP="00F10E93">
      <w:pPr>
        <w:pStyle w:val="Heading2"/>
        <w:ind w:firstLine="720"/>
        <w:rPr>
          <w:rStyle w:val="Heading2Char"/>
          <w:b/>
          <w:bCs/>
        </w:rPr>
      </w:pPr>
      <w:bookmarkStart w:id="3" w:name="_Toc199101651"/>
      <w:r>
        <w:rPr>
          <w:rFonts w:hint="eastAsia"/>
        </w:rPr>
        <w:t>1</w:t>
      </w:r>
      <w:r w:rsidR="00F10E93">
        <w:t xml:space="preserve">.1 </w:t>
      </w:r>
      <w:r>
        <w:rPr>
          <w:rStyle w:val="Heading2Char"/>
          <w:b/>
          <w:bCs/>
        </w:rPr>
        <w:t>Identified Context Objects</w:t>
      </w:r>
      <w:bookmarkEnd w:id="3"/>
    </w:p>
    <w:p w14:paraId="0BDC30AB" w14:textId="77777777" w:rsidR="006E7873" w:rsidRDefault="006E7873" w:rsidP="00182AE0">
      <w:pPr>
        <w:jc w:val="center"/>
        <w:rPr>
          <w:i/>
          <w:iCs/>
          <w:lang w:val="en-GB"/>
        </w:rPr>
      </w:pPr>
    </w:p>
    <w:p w14:paraId="4B136D89" w14:textId="149AA5ED" w:rsidR="00182AE0" w:rsidRPr="00182AE0" w:rsidRDefault="00182AE0" w:rsidP="00182AE0">
      <w:pPr>
        <w:jc w:val="center"/>
        <w:rPr>
          <w:i/>
          <w:iCs/>
          <w:lang w:val="en-GB"/>
        </w:rPr>
      </w:pPr>
      <w:r w:rsidRPr="00182AE0">
        <w:rPr>
          <w:i/>
          <w:iCs/>
          <w:lang w:val="en-GB"/>
        </w:rPr>
        <w:t>Table 1: Identified Context Objects Table</w:t>
      </w:r>
    </w:p>
    <w:tbl>
      <w:tblPr>
        <w:tblStyle w:val="TableGrid"/>
        <w:tblW w:w="0" w:type="auto"/>
        <w:tblLook w:val="04A0" w:firstRow="1" w:lastRow="0" w:firstColumn="1" w:lastColumn="0" w:noHBand="0" w:noVBand="1"/>
      </w:tblPr>
      <w:tblGrid>
        <w:gridCol w:w="4508"/>
        <w:gridCol w:w="4508"/>
      </w:tblGrid>
      <w:tr w:rsidR="00182AE0" w14:paraId="52F88FC3" w14:textId="77777777" w:rsidTr="00182AE0">
        <w:tc>
          <w:tcPr>
            <w:tcW w:w="4508" w:type="dxa"/>
          </w:tcPr>
          <w:p w14:paraId="5D8317FA" w14:textId="1EB48285" w:rsidR="00182AE0" w:rsidRPr="00182AE0" w:rsidRDefault="00182AE0" w:rsidP="00182AE0">
            <w:pPr>
              <w:rPr>
                <w:b/>
                <w:bCs/>
              </w:rPr>
            </w:pPr>
            <w:r w:rsidRPr="00182AE0">
              <w:rPr>
                <w:b/>
                <w:bCs/>
              </w:rPr>
              <w:t>Context Object</w:t>
            </w:r>
          </w:p>
        </w:tc>
        <w:tc>
          <w:tcPr>
            <w:tcW w:w="4508" w:type="dxa"/>
          </w:tcPr>
          <w:p w14:paraId="093BB76D" w14:textId="31A8ED70" w:rsidR="00182AE0" w:rsidRPr="00182AE0" w:rsidRDefault="00182AE0" w:rsidP="00182AE0">
            <w:pPr>
              <w:rPr>
                <w:b/>
                <w:bCs/>
              </w:rPr>
            </w:pPr>
            <w:r w:rsidRPr="00182AE0">
              <w:rPr>
                <w:b/>
                <w:bCs/>
              </w:rPr>
              <w:t>Description</w:t>
            </w:r>
          </w:p>
        </w:tc>
      </w:tr>
      <w:tr w:rsidR="00182AE0" w14:paraId="5E60879A" w14:textId="77777777" w:rsidTr="00182AE0">
        <w:tc>
          <w:tcPr>
            <w:tcW w:w="4508" w:type="dxa"/>
          </w:tcPr>
          <w:p w14:paraId="24B00A67" w14:textId="2E80AD39" w:rsidR="00182AE0" w:rsidRDefault="00182AE0" w:rsidP="00182AE0">
            <w:r>
              <w:t>Student</w:t>
            </w:r>
          </w:p>
        </w:tc>
        <w:tc>
          <w:tcPr>
            <w:tcW w:w="4508" w:type="dxa"/>
          </w:tcPr>
          <w:p w14:paraId="108BCDBD" w14:textId="7F3039D7" w:rsidR="00182AE0" w:rsidRDefault="00182AE0" w:rsidP="00182AE0">
            <w:r w:rsidRPr="00182AE0">
              <w:t>Primary users accessing academic, billing, and attendance data.</w:t>
            </w:r>
          </w:p>
        </w:tc>
      </w:tr>
      <w:tr w:rsidR="00182AE0" w14:paraId="73EB7632" w14:textId="77777777" w:rsidTr="00182AE0">
        <w:tc>
          <w:tcPr>
            <w:tcW w:w="4508" w:type="dxa"/>
          </w:tcPr>
          <w:p w14:paraId="383F04C6" w14:textId="5A940751" w:rsidR="00182AE0" w:rsidRDefault="00182AE0" w:rsidP="00182AE0">
            <w:r>
              <w:t>Lecturer</w:t>
            </w:r>
          </w:p>
        </w:tc>
        <w:tc>
          <w:tcPr>
            <w:tcW w:w="4508" w:type="dxa"/>
          </w:tcPr>
          <w:p w14:paraId="64A6F3FF" w14:textId="4B79416E" w:rsidR="00182AE0" w:rsidRDefault="00182AE0" w:rsidP="00182AE0">
            <w:r w:rsidRPr="00182AE0">
              <w:t>Interacts with academic records and communicates announcements.</w:t>
            </w:r>
          </w:p>
        </w:tc>
      </w:tr>
      <w:tr w:rsidR="00182AE0" w14:paraId="0FE3B41F" w14:textId="77777777" w:rsidTr="00182AE0">
        <w:tc>
          <w:tcPr>
            <w:tcW w:w="4508" w:type="dxa"/>
          </w:tcPr>
          <w:p w14:paraId="2B223FF8" w14:textId="104790A2" w:rsidR="00182AE0" w:rsidRDefault="00182AE0" w:rsidP="00182AE0">
            <w:r>
              <w:t>Admin</w:t>
            </w:r>
          </w:p>
        </w:tc>
        <w:tc>
          <w:tcPr>
            <w:tcW w:w="4508" w:type="dxa"/>
          </w:tcPr>
          <w:p w14:paraId="5BFCE4D5" w14:textId="4E8D0E30" w:rsidR="00182AE0" w:rsidRDefault="00182AE0" w:rsidP="00182AE0">
            <w:r w:rsidRPr="00182AE0">
              <w:t>Manages data, user accounts, and controls system configuration.</w:t>
            </w:r>
          </w:p>
        </w:tc>
      </w:tr>
      <w:tr w:rsidR="00182AE0" w14:paraId="7E7F727C" w14:textId="77777777" w:rsidTr="00182AE0">
        <w:tc>
          <w:tcPr>
            <w:tcW w:w="4508" w:type="dxa"/>
          </w:tcPr>
          <w:p w14:paraId="2D81BC97" w14:textId="6416CF08" w:rsidR="00182AE0" w:rsidRDefault="00182AE0" w:rsidP="00182AE0">
            <w:r>
              <w:t>Parent</w:t>
            </w:r>
          </w:p>
        </w:tc>
        <w:tc>
          <w:tcPr>
            <w:tcW w:w="4508" w:type="dxa"/>
          </w:tcPr>
          <w:p w14:paraId="652CB097" w14:textId="32EFD899" w:rsidR="00182AE0" w:rsidRDefault="00182AE0" w:rsidP="00182AE0">
            <w:r w:rsidRPr="00182AE0">
              <w:t>Receives updates via SMS; passive user.</w:t>
            </w:r>
          </w:p>
        </w:tc>
      </w:tr>
      <w:tr w:rsidR="00182AE0" w14:paraId="79C1B5FA" w14:textId="77777777" w:rsidTr="00182AE0">
        <w:tc>
          <w:tcPr>
            <w:tcW w:w="4508" w:type="dxa"/>
          </w:tcPr>
          <w:p w14:paraId="7A57F2E2" w14:textId="71A8D6B3" w:rsidR="00182AE0" w:rsidRDefault="00182AE0" w:rsidP="00182AE0">
            <w:r>
              <w:t>Campus Management System</w:t>
            </w:r>
          </w:p>
        </w:tc>
        <w:tc>
          <w:tcPr>
            <w:tcW w:w="4508" w:type="dxa"/>
          </w:tcPr>
          <w:p w14:paraId="1B0DC16A" w14:textId="11F25EC0" w:rsidR="00182AE0" w:rsidRDefault="00182AE0" w:rsidP="00182AE0">
            <w:r w:rsidRPr="00182AE0">
              <w:t>External system integrated for data retrieval.</w:t>
            </w:r>
          </w:p>
        </w:tc>
      </w:tr>
      <w:tr w:rsidR="00182AE0" w14:paraId="4C20E143" w14:textId="77777777" w:rsidTr="00182AE0">
        <w:tc>
          <w:tcPr>
            <w:tcW w:w="4508" w:type="dxa"/>
          </w:tcPr>
          <w:p w14:paraId="77C22420" w14:textId="21F4F8BE" w:rsidR="00182AE0" w:rsidRDefault="00182AE0" w:rsidP="00182AE0">
            <w:r>
              <w:t>SMS Getaway</w:t>
            </w:r>
          </w:p>
        </w:tc>
        <w:tc>
          <w:tcPr>
            <w:tcW w:w="4508" w:type="dxa"/>
          </w:tcPr>
          <w:p w14:paraId="6DF0DB7B" w14:textId="4E1DF0B8" w:rsidR="00182AE0" w:rsidRDefault="00182AE0" w:rsidP="00182AE0">
            <w:r w:rsidRPr="00182AE0">
              <w:t>Sends alerts such as low attendance or billing reminders.</w:t>
            </w:r>
          </w:p>
        </w:tc>
      </w:tr>
      <w:tr w:rsidR="00182AE0" w14:paraId="67794312" w14:textId="77777777" w:rsidTr="00182AE0">
        <w:tc>
          <w:tcPr>
            <w:tcW w:w="4508" w:type="dxa"/>
          </w:tcPr>
          <w:p w14:paraId="30FEEB5C" w14:textId="0C8DA302" w:rsidR="00182AE0" w:rsidRDefault="00182AE0" w:rsidP="00182AE0">
            <w:r>
              <w:t>Academic Performance Data</w:t>
            </w:r>
          </w:p>
        </w:tc>
        <w:tc>
          <w:tcPr>
            <w:tcW w:w="4508" w:type="dxa"/>
          </w:tcPr>
          <w:p w14:paraId="3E97FAB2" w14:textId="369BEB18" w:rsidR="00182AE0" w:rsidRDefault="00182AE0" w:rsidP="00182AE0">
            <w:r w:rsidRPr="00182AE0">
              <w:t>A key data source for student progress reporting.</w:t>
            </w:r>
          </w:p>
        </w:tc>
      </w:tr>
      <w:tr w:rsidR="00182AE0" w14:paraId="68A9734A" w14:textId="77777777" w:rsidTr="00182AE0">
        <w:tc>
          <w:tcPr>
            <w:tcW w:w="4508" w:type="dxa"/>
          </w:tcPr>
          <w:p w14:paraId="07BEFF91" w14:textId="571A9081" w:rsidR="00182AE0" w:rsidRDefault="00182AE0" w:rsidP="00182AE0">
            <w:r>
              <w:t>Attendance Records</w:t>
            </w:r>
          </w:p>
        </w:tc>
        <w:tc>
          <w:tcPr>
            <w:tcW w:w="4508" w:type="dxa"/>
          </w:tcPr>
          <w:p w14:paraId="455F00AB" w14:textId="049700B3" w:rsidR="00182AE0" w:rsidRDefault="00182AE0" w:rsidP="00182AE0">
            <w:r w:rsidRPr="00182AE0">
              <w:t>Used to trigger alerts and calculate attendance percentages.</w:t>
            </w:r>
          </w:p>
        </w:tc>
      </w:tr>
      <w:tr w:rsidR="00182AE0" w14:paraId="3B97E5EC" w14:textId="77777777" w:rsidTr="00182AE0">
        <w:tc>
          <w:tcPr>
            <w:tcW w:w="4508" w:type="dxa"/>
          </w:tcPr>
          <w:p w14:paraId="4D86FB5D" w14:textId="0E6B1CFF" w:rsidR="00182AE0" w:rsidRDefault="00182AE0" w:rsidP="00182AE0">
            <w:r>
              <w:t>Billing System</w:t>
            </w:r>
          </w:p>
        </w:tc>
        <w:tc>
          <w:tcPr>
            <w:tcW w:w="4508" w:type="dxa"/>
          </w:tcPr>
          <w:p w14:paraId="4E6609EF" w14:textId="4C325E22" w:rsidR="00182AE0" w:rsidRDefault="00182AE0" w:rsidP="00182AE0">
            <w:r w:rsidRPr="00182AE0">
              <w:t>Manages tuition, fees, and payment history.</w:t>
            </w:r>
          </w:p>
        </w:tc>
      </w:tr>
      <w:tr w:rsidR="00182AE0" w14:paraId="2AF2ADB5" w14:textId="77777777" w:rsidTr="00182AE0">
        <w:tc>
          <w:tcPr>
            <w:tcW w:w="4508" w:type="dxa"/>
          </w:tcPr>
          <w:p w14:paraId="44F96F09" w14:textId="460BA887" w:rsidR="00182AE0" w:rsidRDefault="00182AE0" w:rsidP="00182AE0">
            <w:r>
              <w:t>Announcement Modules</w:t>
            </w:r>
          </w:p>
        </w:tc>
        <w:tc>
          <w:tcPr>
            <w:tcW w:w="4508" w:type="dxa"/>
          </w:tcPr>
          <w:p w14:paraId="30258882" w14:textId="4B341224" w:rsidR="00182AE0" w:rsidRDefault="00182AE0" w:rsidP="00182AE0">
            <w:r w:rsidRPr="00182AE0">
              <w:t>Enables official university announcements through the portal.</w:t>
            </w:r>
          </w:p>
        </w:tc>
      </w:tr>
    </w:tbl>
    <w:p w14:paraId="5FA35652" w14:textId="77777777" w:rsidR="00182AE0" w:rsidRPr="00182AE0" w:rsidRDefault="00182AE0" w:rsidP="00182AE0"/>
    <w:p w14:paraId="4EF4B3E5" w14:textId="6E93FB56" w:rsidR="00F10E93" w:rsidRDefault="00182AE0" w:rsidP="00F10E93">
      <w:pPr>
        <w:pStyle w:val="Heading2"/>
        <w:ind w:firstLine="720"/>
        <w:rPr>
          <w:rStyle w:val="Heading2Char"/>
          <w:b/>
          <w:bCs/>
        </w:rPr>
      </w:pPr>
      <w:bookmarkStart w:id="4" w:name="_Toc199101652"/>
      <w:r>
        <w:rPr>
          <w:rStyle w:val="Heading2Char"/>
          <w:rFonts w:hint="eastAsia"/>
          <w:b/>
          <w:bCs/>
        </w:rPr>
        <w:t>1</w:t>
      </w:r>
      <w:r w:rsidR="00F10E93">
        <w:rPr>
          <w:rStyle w:val="Heading2Char"/>
          <w:b/>
          <w:bCs/>
        </w:rPr>
        <w:t xml:space="preserve">.2 </w:t>
      </w:r>
      <w:r>
        <w:rPr>
          <w:rStyle w:val="Heading2Char"/>
          <w:b/>
          <w:bCs/>
        </w:rPr>
        <w:t>Requirement Sources</w:t>
      </w:r>
      <w:bookmarkEnd w:id="4"/>
    </w:p>
    <w:p w14:paraId="3D308CB5" w14:textId="77777777" w:rsidR="006E7873" w:rsidRDefault="006E7873" w:rsidP="00182AE0">
      <w:pPr>
        <w:jc w:val="center"/>
        <w:rPr>
          <w:i/>
          <w:iCs/>
        </w:rPr>
      </w:pPr>
    </w:p>
    <w:p w14:paraId="03F39604" w14:textId="3EF44CBC" w:rsidR="00182AE0" w:rsidRPr="00182AE0" w:rsidRDefault="00182AE0" w:rsidP="00182AE0">
      <w:pPr>
        <w:jc w:val="center"/>
        <w:rPr>
          <w:i/>
          <w:iCs/>
        </w:rPr>
      </w:pPr>
      <w:r w:rsidRPr="00182AE0">
        <w:rPr>
          <w:i/>
          <w:iCs/>
        </w:rPr>
        <w:t>Table 2: Requirement Sources</w:t>
      </w:r>
    </w:p>
    <w:tbl>
      <w:tblPr>
        <w:tblStyle w:val="TableGrid"/>
        <w:tblW w:w="0" w:type="auto"/>
        <w:tblLook w:val="04A0" w:firstRow="1" w:lastRow="0" w:firstColumn="1" w:lastColumn="0" w:noHBand="0" w:noVBand="1"/>
      </w:tblPr>
      <w:tblGrid>
        <w:gridCol w:w="4508"/>
        <w:gridCol w:w="4508"/>
      </w:tblGrid>
      <w:tr w:rsidR="00182AE0" w14:paraId="66F0D908" w14:textId="77777777" w:rsidTr="00182AE0">
        <w:tc>
          <w:tcPr>
            <w:tcW w:w="4508" w:type="dxa"/>
          </w:tcPr>
          <w:p w14:paraId="70F93951" w14:textId="254C65B1" w:rsidR="00182AE0" w:rsidRPr="00182AE0" w:rsidRDefault="00182AE0" w:rsidP="00182AE0">
            <w:pPr>
              <w:rPr>
                <w:b/>
                <w:bCs/>
              </w:rPr>
            </w:pPr>
            <w:r w:rsidRPr="00182AE0">
              <w:rPr>
                <w:b/>
                <w:bCs/>
              </w:rPr>
              <w:t>Context Object</w:t>
            </w:r>
          </w:p>
        </w:tc>
        <w:tc>
          <w:tcPr>
            <w:tcW w:w="4508" w:type="dxa"/>
          </w:tcPr>
          <w:p w14:paraId="2418D003" w14:textId="6E734075" w:rsidR="00182AE0" w:rsidRPr="00182AE0" w:rsidRDefault="00182AE0" w:rsidP="00182AE0">
            <w:pPr>
              <w:rPr>
                <w:b/>
                <w:bCs/>
              </w:rPr>
            </w:pPr>
            <w:r w:rsidRPr="00182AE0">
              <w:rPr>
                <w:b/>
                <w:bCs/>
              </w:rPr>
              <w:t>Requirement Source Type</w:t>
            </w:r>
          </w:p>
        </w:tc>
      </w:tr>
      <w:tr w:rsidR="00182AE0" w14:paraId="1A2531B5" w14:textId="77777777" w:rsidTr="00182AE0">
        <w:tc>
          <w:tcPr>
            <w:tcW w:w="4508" w:type="dxa"/>
          </w:tcPr>
          <w:p w14:paraId="40C2EEDC" w14:textId="6D49E2B6" w:rsidR="00182AE0" w:rsidRDefault="00182AE0" w:rsidP="00182AE0">
            <w:r>
              <w:t>Student</w:t>
            </w:r>
          </w:p>
        </w:tc>
        <w:tc>
          <w:tcPr>
            <w:tcW w:w="4508" w:type="dxa"/>
          </w:tcPr>
          <w:p w14:paraId="1152376E" w14:textId="3893991E" w:rsidR="00182AE0" w:rsidRDefault="00182AE0" w:rsidP="00182AE0">
            <w:r>
              <w:t>Stakeholder</w:t>
            </w:r>
          </w:p>
        </w:tc>
      </w:tr>
      <w:tr w:rsidR="00182AE0" w14:paraId="5C48F374" w14:textId="77777777" w:rsidTr="00182AE0">
        <w:tc>
          <w:tcPr>
            <w:tcW w:w="4508" w:type="dxa"/>
          </w:tcPr>
          <w:p w14:paraId="1FF0AFD1" w14:textId="468B59F3" w:rsidR="00182AE0" w:rsidRDefault="00182AE0" w:rsidP="00182AE0">
            <w:r>
              <w:t>Lecturer</w:t>
            </w:r>
          </w:p>
        </w:tc>
        <w:tc>
          <w:tcPr>
            <w:tcW w:w="4508" w:type="dxa"/>
          </w:tcPr>
          <w:p w14:paraId="6F95AE34" w14:textId="0E97BAC0" w:rsidR="00182AE0" w:rsidRDefault="00182AE0" w:rsidP="00182AE0">
            <w:r>
              <w:t>Stakeholder</w:t>
            </w:r>
          </w:p>
        </w:tc>
      </w:tr>
      <w:tr w:rsidR="00182AE0" w14:paraId="4942660E" w14:textId="77777777" w:rsidTr="00182AE0">
        <w:tc>
          <w:tcPr>
            <w:tcW w:w="4508" w:type="dxa"/>
          </w:tcPr>
          <w:p w14:paraId="75B09F00" w14:textId="6B06A69A" w:rsidR="00182AE0" w:rsidRDefault="00182AE0" w:rsidP="00182AE0">
            <w:r>
              <w:t>Admin</w:t>
            </w:r>
          </w:p>
        </w:tc>
        <w:tc>
          <w:tcPr>
            <w:tcW w:w="4508" w:type="dxa"/>
          </w:tcPr>
          <w:p w14:paraId="13D0B87E" w14:textId="0D6F2466" w:rsidR="00182AE0" w:rsidRDefault="00182AE0" w:rsidP="00182AE0">
            <w:r>
              <w:t>Stakeholder</w:t>
            </w:r>
          </w:p>
        </w:tc>
      </w:tr>
      <w:tr w:rsidR="00182AE0" w14:paraId="78F54A62" w14:textId="77777777" w:rsidTr="00182AE0">
        <w:tc>
          <w:tcPr>
            <w:tcW w:w="4508" w:type="dxa"/>
          </w:tcPr>
          <w:p w14:paraId="13520E57" w14:textId="79324E4A" w:rsidR="00182AE0" w:rsidRDefault="00182AE0" w:rsidP="00182AE0">
            <w:r>
              <w:t>Parent</w:t>
            </w:r>
          </w:p>
        </w:tc>
        <w:tc>
          <w:tcPr>
            <w:tcW w:w="4508" w:type="dxa"/>
          </w:tcPr>
          <w:p w14:paraId="4DFCDE9F" w14:textId="5D5F7DE9" w:rsidR="00182AE0" w:rsidRDefault="00182AE0" w:rsidP="00182AE0">
            <w:r>
              <w:t>Stakeholder</w:t>
            </w:r>
          </w:p>
        </w:tc>
      </w:tr>
      <w:tr w:rsidR="00182AE0" w14:paraId="668E849C" w14:textId="77777777" w:rsidTr="00182AE0">
        <w:tc>
          <w:tcPr>
            <w:tcW w:w="4508" w:type="dxa"/>
          </w:tcPr>
          <w:p w14:paraId="75337C85" w14:textId="19F25FE7" w:rsidR="00182AE0" w:rsidRDefault="00182AE0" w:rsidP="00182AE0">
            <w:r>
              <w:t>Campus Management System</w:t>
            </w:r>
          </w:p>
        </w:tc>
        <w:tc>
          <w:tcPr>
            <w:tcW w:w="4508" w:type="dxa"/>
          </w:tcPr>
          <w:p w14:paraId="533D024F" w14:textId="792F521F" w:rsidR="00182AE0" w:rsidRDefault="00182AE0" w:rsidP="00182AE0">
            <w:r>
              <w:t>External System</w:t>
            </w:r>
          </w:p>
        </w:tc>
      </w:tr>
      <w:tr w:rsidR="00182AE0" w14:paraId="69A06A81" w14:textId="77777777" w:rsidTr="00182AE0">
        <w:tc>
          <w:tcPr>
            <w:tcW w:w="4508" w:type="dxa"/>
          </w:tcPr>
          <w:p w14:paraId="5813D33C" w14:textId="4A22B38D" w:rsidR="00182AE0" w:rsidRDefault="00182AE0" w:rsidP="00182AE0">
            <w:r>
              <w:t>SMS Getaway</w:t>
            </w:r>
          </w:p>
        </w:tc>
        <w:tc>
          <w:tcPr>
            <w:tcW w:w="4508" w:type="dxa"/>
          </w:tcPr>
          <w:p w14:paraId="0B9B8DED" w14:textId="6544C404" w:rsidR="00182AE0" w:rsidRDefault="00182AE0" w:rsidP="00182AE0">
            <w:r>
              <w:t>External System</w:t>
            </w:r>
          </w:p>
        </w:tc>
      </w:tr>
      <w:tr w:rsidR="00182AE0" w14:paraId="06C3AA2B" w14:textId="77777777" w:rsidTr="00182AE0">
        <w:tc>
          <w:tcPr>
            <w:tcW w:w="4508" w:type="dxa"/>
          </w:tcPr>
          <w:p w14:paraId="749736D1" w14:textId="1B63EF91" w:rsidR="00182AE0" w:rsidRDefault="00182AE0" w:rsidP="00182AE0">
            <w:r>
              <w:t>Academic Performance Data</w:t>
            </w:r>
          </w:p>
        </w:tc>
        <w:tc>
          <w:tcPr>
            <w:tcW w:w="4508" w:type="dxa"/>
          </w:tcPr>
          <w:p w14:paraId="681EF5AC" w14:textId="22995A15" w:rsidR="00182AE0" w:rsidRDefault="00182AE0" w:rsidP="00182AE0">
            <w:r>
              <w:t>Data Source</w:t>
            </w:r>
          </w:p>
        </w:tc>
      </w:tr>
      <w:tr w:rsidR="00182AE0" w14:paraId="77B0CB93" w14:textId="77777777" w:rsidTr="00182AE0">
        <w:tc>
          <w:tcPr>
            <w:tcW w:w="4508" w:type="dxa"/>
          </w:tcPr>
          <w:p w14:paraId="05F6AE01" w14:textId="547EBB24" w:rsidR="00182AE0" w:rsidRDefault="00182AE0" w:rsidP="00182AE0">
            <w:r>
              <w:t>Attendance Records</w:t>
            </w:r>
          </w:p>
        </w:tc>
        <w:tc>
          <w:tcPr>
            <w:tcW w:w="4508" w:type="dxa"/>
          </w:tcPr>
          <w:p w14:paraId="637E19CD" w14:textId="3BDB5DBE" w:rsidR="00182AE0" w:rsidRDefault="00182AE0" w:rsidP="00182AE0">
            <w:r>
              <w:t>Data Source</w:t>
            </w:r>
          </w:p>
        </w:tc>
      </w:tr>
      <w:tr w:rsidR="00182AE0" w14:paraId="5111588D" w14:textId="77777777" w:rsidTr="00182AE0">
        <w:tc>
          <w:tcPr>
            <w:tcW w:w="4508" w:type="dxa"/>
          </w:tcPr>
          <w:p w14:paraId="61821962" w14:textId="217F0B91" w:rsidR="00182AE0" w:rsidRDefault="00182AE0" w:rsidP="00182AE0">
            <w:r>
              <w:t>Billing System</w:t>
            </w:r>
          </w:p>
        </w:tc>
        <w:tc>
          <w:tcPr>
            <w:tcW w:w="4508" w:type="dxa"/>
          </w:tcPr>
          <w:p w14:paraId="5714B930" w14:textId="6BE9E6D3" w:rsidR="00182AE0" w:rsidRDefault="00182AE0" w:rsidP="00182AE0">
            <w:r>
              <w:t>External System</w:t>
            </w:r>
          </w:p>
        </w:tc>
      </w:tr>
      <w:tr w:rsidR="00182AE0" w14:paraId="59E2315F" w14:textId="77777777" w:rsidTr="00182AE0">
        <w:tc>
          <w:tcPr>
            <w:tcW w:w="4508" w:type="dxa"/>
          </w:tcPr>
          <w:p w14:paraId="7836ED37" w14:textId="558CF721" w:rsidR="00182AE0" w:rsidRDefault="00182AE0" w:rsidP="00182AE0">
            <w:r>
              <w:t>Announcement Modules</w:t>
            </w:r>
          </w:p>
        </w:tc>
        <w:tc>
          <w:tcPr>
            <w:tcW w:w="4508" w:type="dxa"/>
          </w:tcPr>
          <w:p w14:paraId="6E37486B" w14:textId="1ECC9C21" w:rsidR="00182AE0" w:rsidRDefault="00182AE0" w:rsidP="00182AE0">
            <w:r>
              <w:t>Feature Context</w:t>
            </w:r>
          </w:p>
        </w:tc>
      </w:tr>
    </w:tbl>
    <w:p w14:paraId="0727E63E" w14:textId="0CCA874C" w:rsidR="000759F2" w:rsidRDefault="000759F2" w:rsidP="00F10E93">
      <w:r>
        <w:br w:type="page"/>
      </w:r>
    </w:p>
    <w:p w14:paraId="4E6303FB" w14:textId="6230B8CE" w:rsidR="00182AE0" w:rsidRDefault="00182AE0" w:rsidP="00182AE0">
      <w:pPr>
        <w:pStyle w:val="Heading1"/>
      </w:pPr>
      <w:bookmarkStart w:id="5" w:name="_Toc199101653"/>
      <w:r>
        <w:rPr>
          <w:rFonts w:hint="eastAsia"/>
        </w:rPr>
        <w:lastRenderedPageBreak/>
        <w:t>2</w:t>
      </w:r>
      <w:r w:rsidR="00054730">
        <w:t xml:space="preserve">.0 </w:t>
      </w:r>
      <w:r w:rsidR="00054730" w:rsidRPr="00054730">
        <w:t xml:space="preserve">Context Object </w:t>
      </w:r>
      <w:r w:rsidR="005D7E61" w:rsidRPr="005D7E61">
        <w:rPr>
          <w:bCs/>
        </w:rPr>
        <w:t>&amp;</w:t>
      </w:r>
      <w:r w:rsidR="005D7E61">
        <w:rPr>
          <w:bCs/>
        </w:rPr>
        <w:t xml:space="preserve"> Requirement Source </w:t>
      </w:r>
      <w:r w:rsidR="00054730" w:rsidRPr="00054730">
        <w:t>Table</w:t>
      </w:r>
      <w:bookmarkEnd w:id="5"/>
    </w:p>
    <w:p w14:paraId="48F11D32" w14:textId="77777777" w:rsidR="006E7873" w:rsidRDefault="006E7873" w:rsidP="006E7873">
      <w:pPr>
        <w:pStyle w:val="Quote"/>
        <w:rPr>
          <w:lang w:val="en-GB"/>
        </w:rPr>
      </w:pPr>
    </w:p>
    <w:p w14:paraId="645C247F" w14:textId="7DDAAB78" w:rsidR="005D7E61" w:rsidRDefault="00182AE0" w:rsidP="00154C65">
      <w:pPr>
        <w:pStyle w:val="Quote"/>
        <w:rPr>
          <w:lang w:val="en-GB"/>
        </w:rPr>
      </w:pPr>
      <w:r w:rsidRPr="00182AE0">
        <w:rPr>
          <w:lang w:val="en-GB"/>
        </w:rPr>
        <w:t xml:space="preserve">Table </w:t>
      </w:r>
      <w:r>
        <w:rPr>
          <w:lang w:val="en-GB"/>
        </w:rPr>
        <w:t>3</w:t>
      </w:r>
      <w:r w:rsidRPr="00182AE0">
        <w:rPr>
          <w:lang w:val="en-GB"/>
        </w:rPr>
        <w:t>: Identified Context Objects Tabl</w:t>
      </w:r>
      <w:r>
        <w:rPr>
          <w:lang w:val="en-GB"/>
        </w:rPr>
        <w:t>e</w:t>
      </w:r>
    </w:p>
    <w:tbl>
      <w:tblPr>
        <w:tblStyle w:val="TableGrid"/>
        <w:tblW w:w="0" w:type="auto"/>
        <w:tblLook w:val="04A0" w:firstRow="1" w:lastRow="0" w:firstColumn="1" w:lastColumn="0" w:noHBand="0" w:noVBand="1"/>
      </w:tblPr>
      <w:tblGrid>
        <w:gridCol w:w="3192"/>
        <w:gridCol w:w="2912"/>
        <w:gridCol w:w="2912"/>
      </w:tblGrid>
      <w:tr w:rsidR="005D7E61" w14:paraId="142B4719" w14:textId="77777777" w:rsidTr="005D7E61">
        <w:tc>
          <w:tcPr>
            <w:tcW w:w="3192" w:type="dxa"/>
          </w:tcPr>
          <w:p w14:paraId="62BD168E" w14:textId="7FA07516" w:rsidR="005D7E61" w:rsidRDefault="005D7E61" w:rsidP="00182AE0">
            <w:pPr>
              <w:rPr>
                <w:lang w:val="en-GB"/>
              </w:rPr>
            </w:pPr>
            <w:r>
              <w:rPr>
                <w:lang w:val="en-GB"/>
              </w:rPr>
              <w:t>Context Object</w:t>
            </w:r>
          </w:p>
        </w:tc>
        <w:tc>
          <w:tcPr>
            <w:tcW w:w="2912" w:type="dxa"/>
          </w:tcPr>
          <w:p w14:paraId="3535667D" w14:textId="37607E53" w:rsidR="005D7E61" w:rsidRDefault="005D7E61" w:rsidP="00182AE0">
            <w:pPr>
              <w:rPr>
                <w:lang w:val="en-GB"/>
              </w:rPr>
            </w:pPr>
            <w:r>
              <w:rPr>
                <w:lang w:val="en-GB"/>
              </w:rPr>
              <w:t>Type</w:t>
            </w:r>
          </w:p>
        </w:tc>
        <w:tc>
          <w:tcPr>
            <w:tcW w:w="2912" w:type="dxa"/>
          </w:tcPr>
          <w:p w14:paraId="0B1733CF" w14:textId="7BB8ADFC" w:rsidR="005D7E61" w:rsidRDefault="005D7E61" w:rsidP="00182AE0">
            <w:pPr>
              <w:rPr>
                <w:lang w:val="en-GB"/>
              </w:rPr>
            </w:pPr>
            <w:r>
              <w:rPr>
                <w:lang w:val="en-GB"/>
              </w:rPr>
              <w:t>Description</w:t>
            </w:r>
          </w:p>
        </w:tc>
      </w:tr>
      <w:tr w:rsidR="005D7E61" w14:paraId="62DEA60D" w14:textId="77777777" w:rsidTr="005D7E61">
        <w:tc>
          <w:tcPr>
            <w:tcW w:w="3192" w:type="dxa"/>
          </w:tcPr>
          <w:p w14:paraId="5B5334B7" w14:textId="400EE21B" w:rsidR="005D7E61" w:rsidRDefault="005D7E61" w:rsidP="005D7E61">
            <w:pPr>
              <w:rPr>
                <w:lang w:val="en-GB"/>
              </w:rPr>
            </w:pPr>
            <w:r>
              <w:rPr>
                <w:lang w:val="en-GB"/>
              </w:rPr>
              <w:t>Student</w:t>
            </w:r>
          </w:p>
        </w:tc>
        <w:tc>
          <w:tcPr>
            <w:tcW w:w="2912" w:type="dxa"/>
          </w:tcPr>
          <w:p w14:paraId="71E5EB8F" w14:textId="4441D876" w:rsidR="005D7E61" w:rsidRDefault="005D7E61" w:rsidP="005D7E61">
            <w:pPr>
              <w:rPr>
                <w:lang w:val="en-GB"/>
              </w:rPr>
            </w:pPr>
            <w:r>
              <w:t>Stakeholder</w:t>
            </w:r>
          </w:p>
        </w:tc>
        <w:tc>
          <w:tcPr>
            <w:tcW w:w="2912" w:type="dxa"/>
          </w:tcPr>
          <w:p w14:paraId="221A37E2" w14:textId="10541881" w:rsidR="005D7E61" w:rsidRDefault="005D7E61" w:rsidP="005D7E61">
            <w:pPr>
              <w:rPr>
                <w:lang w:val="en-GB"/>
              </w:rPr>
            </w:pPr>
            <w:r w:rsidRPr="005D7E61">
              <w:rPr>
                <w:lang w:val="en-GB"/>
              </w:rPr>
              <w:t>Accesses academic and billing info; receives alerts</w:t>
            </w:r>
          </w:p>
        </w:tc>
      </w:tr>
      <w:tr w:rsidR="005D7E61" w14:paraId="51B01F6E" w14:textId="77777777" w:rsidTr="005D7E61">
        <w:tc>
          <w:tcPr>
            <w:tcW w:w="3192" w:type="dxa"/>
          </w:tcPr>
          <w:p w14:paraId="12952F78" w14:textId="4349FF69" w:rsidR="005D7E61" w:rsidRDefault="005D7E61" w:rsidP="005D7E61">
            <w:pPr>
              <w:rPr>
                <w:lang w:val="en-GB"/>
              </w:rPr>
            </w:pPr>
            <w:r>
              <w:rPr>
                <w:lang w:val="en-GB"/>
              </w:rPr>
              <w:t>Lecturer</w:t>
            </w:r>
          </w:p>
        </w:tc>
        <w:tc>
          <w:tcPr>
            <w:tcW w:w="2912" w:type="dxa"/>
          </w:tcPr>
          <w:p w14:paraId="11F339AE" w14:textId="2D19EE46" w:rsidR="005D7E61" w:rsidRDefault="005D7E61" w:rsidP="005D7E61">
            <w:pPr>
              <w:rPr>
                <w:lang w:val="en-GB"/>
              </w:rPr>
            </w:pPr>
            <w:r>
              <w:t>Stakeholder</w:t>
            </w:r>
          </w:p>
        </w:tc>
        <w:tc>
          <w:tcPr>
            <w:tcW w:w="2912" w:type="dxa"/>
          </w:tcPr>
          <w:p w14:paraId="004AD3E8" w14:textId="35F3673C" w:rsidR="005D7E61" w:rsidRDefault="005D7E61" w:rsidP="005D7E61">
            <w:pPr>
              <w:rPr>
                <w:lang w:val="en-GB"/>
              </w:rPr>
            </w:pPr>
            <w:r w:rsidRPr="005D7E61">
              <w:rPr>
                <w:lang w:val="en-GB"/>
              </w:rPr>
              <w:t>Manages academic data and communicates with students</w:t>
            </w:r>
          </w:p>
        </w:tc>
      </w:tr>
      <w:tr w:rsidR="005D7E61" w14:paraId="18621E89" w14:textId="77777777" w:rsidTr="005D7E61">
        <w:tc>
          <w:tcPr>
            <w:tcW w:w="3192" w:type="dxa"/>
          </w:tcPr>
          <w:p w14:paraId="6CB2A8FC" w14:textId="7D69C748" w:rsidR="005D7E61" w:rsidRDefault="005D7E61" w:rsidP="005D7E61">
            <w:pPr>
              <w:rPr>
                <w:lang w:val="en-GB"/>
              </w:rPr>
            </w:pPr>
            <w:r>
              <w:rPr>
                <w:lang w:val="en-GB"/>
              </w:rPr>
              <w:t>Admin</w:t>
            </w:r>
          </w:p>
        </w:tc>
        <w:tc>
          <w:tcPr>
            <w:tcW w:w="2912" w:type="dxa"/>
          </w:tcPr>
          <w:p w14:paraId="6A1DFB90" w14:textId="56D6D13D" w:rsidR="005D7E61" w:rsidRDefault="005D7E61" w:rsidP="005D7E61">
            <w:pPr>
              <w:rPr>
                <w:lang w:val="en-GB"/>
              </w:rPr>
            </w:pPr>
            <w:r>
              <w:t>Stakeholder</w:t>
            </w:r>
          </w:p>
        </w:tc>
        <w:tc>
          <w:tcPr>
            <w:tcW w:w="2912" w:type="dxa"/>
          </w:tcPr>
          <w:p w14:paraId="1D09B499" w14:textId="7BDE21D1" w:rsidR="005D7E61" w:rsidRDefault="005D7E61" w:rsidP="005D7E61">
            <w:pPr>
              <w:rPr>
                <w:lang w:val="en-GB"/>
              </w:rPr>
            </w:pPr>
            <w:r w:rsidRPr="005D7E61">
              <w:rPr>
                <w:lang w:val="en-GB"/>
              </w:rPr>
              <w:t>Maintains backend system, sends announcements</w:t>
            </w:r>
          </w:p>
        </w:tc>
      </w:tr>
      <w:tr w:rsidR="005D7E61" w14:paraId="24C291D6" w14:textId="77777777" w:rsidTr="005D7E61">
        <w:tc>
          <w:tcPr>
            <w:tcW w:w="3192" w:type="dxa"/>
          </w:tcPr>
          <w:p w14:paraId="073A3627" w14:textId="067AFD9F" w:rsidR="005D7E61" w:rsidRDefault="005D7E61" w:rsidP="005D7E61">
            <w:pPr>
              <w:rPr>
                <w:lang w:val="en-GB"/>
              </w:rPr>
            </w:pPr>
            <w:r>
              <w:rPr>
                <w:lang w:val="en-GB"/>
              </w:rPr>
              <w:t>Parent</w:t>
            </w:r>
          </w:p>
        </w:tc>
        <w:tc>
          <w:tcPr>
            <w:tcW w:w="2912" w:type="dxa"/>
          </w:tcPr>
          <w:p w14:paraId="50595DF2" w14:textId="0A25FAE3" w:rsidR="005D7E61" w:rsidRDefault="005D7E61" w:rsidP="005D7E61">
            <w:pPr>
              <w:rPr>
                <w:lang w:val="en-GB"/>
              </w:rPr>
            </w:pPr>
            <w:r>
              <w:t>Stakeholder</w:t>
            </w:r>
          </w:p>
        </w:tc>
        <w:tc>
          <w:tcPr>
            <w:tcW w:w="2912" w:type="dxa"/>
          </w:tcPr>
          <w:p w14:paraId="5F3C3B7A" w14:textId="51C8CA4E" w:rsidR="005D7E61" w:rsidRDefault="005D7E61" w:rsidP="005D7E61">
            <w:pPr>
              <w:rPr>
                <w:lang w:val="en-GB"/>
              </w:rPr>
            </w:pPr>
            <w:r w:rsidRPr="005D7E61">
              <w:rPr>
                <w:lang w:val="en-GB"/>
              </w:rPr>
              <w:t>Receives SMS alerts regarding student performance</w:t>
            </w:r>
            <w:r>
              <w:rPr>
                <w:lang w:val="en-GB"/>
              </w:rPr>
              <w:t xml:space="preserve"> and billing info</w:t>
            </w:r>
          </w:p>
        </w:tc>
      </w:tr>
      <w:tr w:rsidR="005D7E61" w14:paraId="3DDBEB3A" w14:textId="77777777" w:rsidTr="005D7E61">
        <w:tc>
          <w:tcPr>
            <w:tcW w:w="3192" w:type="dxa"/>
          </w:tcPr>
          <w:p w14:paraId="57618267" w14:textId="08467E5C" w:rsidR="005D7E61" w:rsidRDefault="005D7E61" w:rsidP="005D7E61">
            <w:pPr>
              <w:rPr>
                <w:lang w:val="en-GB"/>
              </w:rPr>
            </w:pPr>
            <w:r>
              <w:t>Campus Management System</w:t>
            </w:r>
          </w:p>
        </w:tc>
        <w:tc>
          <w:tcPr>
            <w:tcW w:w="2912" w:type="dxa"/>
          </w:tcPr>
          <w:p w14:paraId="396FE84B" w14:textId="6E169541" w:rsidR="005D7E61" w:rsidRDefault="005D7E61" w:rsidP="005D7E61">
            <w:pPr>
              <w:rPr>
                <w:lang w:val="en-GB"/>
              </w:rPr>
            </w:pPr>
            <w:r>
              <w:t>External System</w:t>
            </w:r>
          </w:p>
        </w:tc>
        <w:tc>
          <w:tcPr>
            <w:tcW w:w="2912" w:type="dxa"/>
          </w:tcPr>
          <w:p w14:paraId="52D48415" w14:textId="7CF30313" w:rsidR="005D7E61" w:rsidRDefault="005D7E61" w:rsidP="005D7E61">
            <w:pPr>
              <w:rPr>
                <w:lang w:val="en-GB"/>
              </w:rPr>
            </w:pPr>
            <w:r w:rsidRPr="005D7E61">
              <w:rPr>
                <w:lang w:val="en-GB"/>
              </w:rPr>
              <w:t>Provides academic, attendance, and billing data</w:t>
            </w:r>
          </w:p>
        </w:tc>
      </w:tr>
      <w:tr w:rsidR="005D7E61" w14:paraId="1A4AD811" w14:textId="77777777" w:rsidTr="005D7E61">
        <w:tc>
          <w:tcPr>
            <w:tcW w:w="3192" w:type="dxa"/>
          </w:tcPr>
          <w:p w14:paraId="3B80535E" w14:textId="444FB88D" w:rsidR="005D7E61" w:rsidRDefault="005D7E61" w:rsidP="005D7E61">
            <w:r>
              <w:t>SMS Getaway</w:t>
            </w:r>
          </w:p>
        </w:tc>
        <w:tc>
          <w:tcPr>
            <w:tcW w:w="2912" w:type="dxa"/>
          </w:tcPr>
          <w:p w14:paraId="450B11D1" w14:textId="7368C0B1" w:rsidR="005D7E61" w:rsidRDefault="005D7E61" w:rsidP="005D7E61">
            <w:pPr>
              <w:rPr>
                <w:lang w:val="en-GB"/>
              </w:rPr>
            </w:pPr>
            <w:r>
              <w:t>External System</w:t>
            </w:r>
          </w:p>
        </w:tc>
        <w:tc>
          <w:tcPr>
            <w:tcW w:w="2912" w:type="dxa"/>
          </w:tcPr>
          <w:p w14:paraId="54B76281" w14:textId="5EC60272" w:rsidR="005D7E61" w:rsidRDefault="005D7E61" w:rsidP="005D7E61">
            <w:pPr>
              <w:rPr>
                <w:lang w:val="en-GB"/>
              </w:rPr>
            </w:pPr>
            <w:r w:rsidRPr="005D7E61">
              <w:rPr>
                <w:lang w:val="en-GB"/>
              </w:rPr>
              <w:t>Sends critical alerts to stakeholders</w:t>
            </w:r>
          </w:p>
        </w:tc>
      </w:tr>
      <w:tr w:rsidR="005D7E61" w14:paraId="2562E22F" w14:textId="77777777" w:rsidTr="005D7E61">
        <w:tc>
          <w:tcPr>
            <w:tcW w:w="3192" w:type="dxa"/>
          </w:tcPr>
          <w:p w14:paraId="38378777" w14:textId="5D8BF206" w:rsidR="005D7E61" w:rsidRDefault="005D7E61" w:rsidP="005D7E61">
            <w:r>
              <w:t>Academic Performance Data</w:t>
            </w:r>
          </w:p>
        </w:tc>
        <w:tc>
          <w:tcPr>
            <w:tcW w:w="2912" w:type="dxa"/>
          </w:tcPr>
          <w:p w14:paraId="4554C17D" w14:textId="14B53DAA" w:rsidR="005D7E61" w:rsidRDefault="005D7E61" w:rsidP="005D7E61">
            <w:pPr>
              <w:rPr>
                <w:lang w:val="en-GB"/>
              </w:rPr>
            </w:pPr>
            <w:r>
              <w:t>Data Source</w:t>
            </w:r>
          </w:p>
        </w:tc>
        <w:tc>
          <w:tcPr>
            <w:tcW w:w="2912" w:type="dxa"/>
          </w:tcPr>
          <w:p w14:paraId="5F8FA968" w14:textId="5A185F62" w:rsidR="005D7E61" w:rsidRDefault="005D7E61" w:rsidP="005D7E61">
            <w:pPr>
              <w:rPr>
                <w:lang w:val="en-GB"/>
              </w:rPr>
            </w:pPr>
            <w:r w:rsidRPr="005D7E61">
              <w:rPr>
                <w:lang w:val="en-GB"/>
              </w:rPr>
              <w:t>Used to generate academic summaries and progress reports</w:t>
            </w:r>
          </w:p>
        </w:tc>
      </w:tr>
      <w:tr w:rsidR="005D7E61" w14:paraId="3A8E1DD4" w14:textId="77777777" w:rsidTr="005D7E61">
        <w:tc>
          <w:tcPr>
            <w:tcW w:w="3192" w:type="dxa"/>
          </w:tcPr>
          <w:p w14:paraId="215EDE46" w14:textId="791B205C" w:rsidR="005D7E61" w:rsidRDefault="005D7E61" w:rsidP="005D7E61">
            <w:r>
              <w:t>Attendance Records</w:t>
            </w:r>
          </w:p>
        </w:tc>
        <w:tc>
          <w:tcPr>
            <w:tcW w:w="2912" w:type="dxa"/>
          </w:tcPr>
          <w:p w14:paraId="4F81D7BB" w14:textId="080B63E0" w:rsidR="005D7E61" w:rsidRDefault="005D7E61" w:rsidP="005D7E61">
            <w:pPr>
              <w:rPr>
                <w:lang w:val="en-GB"/>
              </w:rPr>
            </w:pPr>
            <w:r>
              <w:t>Data Source</w:t>
            </w:r>
          </w:p>
        </w:tc>
        <w:tc>
          <w:tcPr>
            <w:tcW w:w="2912" w:type="dxa"/>
          </w:tcPr>
          <w:p w14:paraId="433DF288" w14:textId="60DC28C1" w:rsidR="005D7E61" w:rsidRDefault="005D7E61" w:rsidP="005D7E61">
            <w:pPr>
              <w:rPr>
                <w:lang w:val="en-GB"/>
              </w:rPr>
            </w:pPr>
            <w:r w:rsidRPr="005D7E61">
              <w:rPr>
                <w:lang w:val="en-GB"/>
              </w:rPr>
              <w:t>Used to send low attendance alerts</w:t>
            </w:r>
          </w:p>
        </w:tc>
      </w:tr>
      <w:tr w:rsidR="005D7E61" w14:paraId="69A400DF" w14:textId="77777777" w:rsidTr="005D7E61">
        <w:tc>
          <w:tcPr>
            <w:tcW w:w="3192" w:type="dxa"/>
          </w:tcPr>
          <w:p w14:paraId="2321A860" w14:textId="53C259AE" w:rsidR="005D7E61" w:rsidRDefault="005D7E61" w:rsidP="005D7E61">
            <w:r>
              <w:t>Billing System</w:t>
            </w:r>
          </w:p>
        </w:tc>
        <w:tc>
          <w:tcPr>
            <w:tcW w:w="2912" w:type="dxa"/>
          </w:tcPr>
          <w:p w14:paraId="5D452C83" w14:textId="380335EF" w:rsidR="005D7E61" w:rsidRDefault="005D7E61" w:rsidP="005D7E61">
            <w:pPr>
              <w:rPr>
                <w:lang w:val="en-GB"/>
              </w:rPr>
            </w:pPr>
            <w:r>
              <w:t>External System</w:t>
            </w:r>
          </w:p>
        </w:tc>
        <w:tc>
          <w:tcPr>
            <w:tcW w:w="2912" w:type="dxa"/>
          </w:tcPr>
          <w:p w14:paraId="41C97BED" w14:textId="320B3D33" w:rsidR="005D7E61" w:rsidRDefault="005D7E61" w:rsidP="005D7E61">
            <w:pPr>
              <w:rPr>
                <w:lang w:val="en-GB"/>
              </w:rPr>
            </w:pPr>
            <w:r w:rsidRPr="005D7E61">
              <w:rPr>
                <w:lang w:val="en-GB"/>
              </w:rPr>
              <w:t>Manages fee structures and payment status</w:t>
            </w:r>
          </w:p>
        </w:tc>
      </w:tr>
      <w:tr w:rsidR="005D7E61" w14:paraId="0624E1EA" w14:textId="77777777" w:rsidTr="005D7E61">
        <w:tc>
          <w:tcPr>
            <w:tcW w:w="3192" w:type="dxa"/>
          </w:tcPr>
          <w:p w14:paraId="568C1B41" w14:textId="4FFB8D52" w:rsidR="005D7E61" w:rsidRDefault="005D7E61" w:rsidP="005D7E61">
            <w:r>
              <w:t>Announcement Modules</w:t>
            </w:r>
          </w:p>
        </w:tc>
        <w:tc>
          <w:tcPr>
            <w:tcW w:w="2912" w:type="dxa"/>
          </w:tcPr>
          <w:p w14:paraId="57FE72D0" w14:textId="6E38D615" w:rsidR="005D7E61" w:rsidRDefault="005D7E61" w:rsidP="005D7E61">
            <w:pPr>
              <w:rPr>
                <w:lang w:val="en-GB"/>
              </w:rPr>
            </w:pPr>
            <w:r>
              <w:t>Feature Context</w:t>
            </w:r>
          </w:p>
        </w:tc>
        <w:tc>
          <w:tcPr>
            <w:tcW w:w="2912" w:type="dxa"/>
          </w:tcPr>
          <w:p w14:paraId="57878C79" w14:textId="7335AAFD" w:rsidR="005D7E61" w:rsidRDefault="005D7E61" w:rsidP="005D7E61">
            <w:pPr>
              <w:rPr>
                <w:lang w:val="en-GB"/>
              </w:rPr>
            </w:pPr>
            <w:r w:rsidRPr="005D7E61">
              <w:rPr>
                <w:lang w:val="en-GB"/>
              </w:rPr>
              <w:t>Sends notices to students and lecturers</w:t>
            </w:r>
          </w:p>
        </w:tc>
      </w:tr>
    </w:tbl>
    <w:p w14:paraId="6019497E" w14:textId="77777777" w:rsidR="005D7E61" w:rsidRDefault="005D7E61" w:rsidP="00182AE0">
      <w:pPr>
        <w:rPr>
          <w:lang w:val="en-GB"/>
        </w:rPr>
      </w:pPr>
    </w:p>
    <w:p w14:paraId="411B597C" w14:textId="6C29D852" w:rsidR="005D7E61" w:rsidRDefault="005D7E61" w:rsidP="00154C65">
      <w:pPr>
        <w:spacing w:line="276" w:lineRule="auto"/>
        <w:jc w:val="both"/>
        <w:rPr>
          <w:lang w:val="en-GB"/>
        </w:rPr>
      </w:pPr>
      <w:r w:rsidRPr="005D7E61">
        <w:rPr>
          <w:lang w:val="en-GB"/>
        </w:rPr>
        <w:t xml:space="preserve">These objects represent all the key actors and data points the system must interact with to </w:t>
      </w:r>
      <w:proofErr w:type="spellStart"/>
      <w:r w:rsidRPr="005D7E61">
        <w:rPr>
          <w:lang w:val="en-GB"/>
        </w:rPr>
        <w:t>fulfi</w:t>
      </w:r>
      <w:r>
        <w:rPr>
          <w:lang w:val="en-GB"/>
        </w:rPr>
        <w:t>l</w:t>
      </w:r>
      <w:r w:rsidRPr="005D7E61">
        <w:rPr>
          <w:lang w:val="en-GB"/>
        </w:rPr>
        <w:t>l</w:t>
      </w:r>
      <w:proofErr w:type="spellEnd"/>
      <w:r w:rsidRPr="005D7E61">
        <w:rPr>
          <w:lang w:val="en-GB"/>
        </w:rPr>
        <w:t xml:space="preserve"> its purpose. They reflect the entire ecosystem from users to backend systems.</w:t>
      </w:r>
    </w:p>
    <w:p w14:paraId="206A98E4" w14:textId="77777777" w:rsidR="005D7E61" w:rsidRDefault="005D7E61" w:rsidP="00154C65">
      <w:pPr>
        <w:spacing w:line="276" w:lineRule="auto"/>
        <w:jc w:val="both"/>
        <w:rPr>
          <w:lang w:val="en-GB"/>
        </w:rPr>
      </w:pPr>
    </w:p>
    <w:p w14:paraId="054A4EFF" w14:textId="6DCA5DDE" w:rsidR="005D7E61" w:rsidRDefault="005D7E61" w:rsidP="00154C65">
      <w:pPr>
        <w:spacing w:line="276" w:lineRule="auto"/>
        <w:jc w:val="both"/>
        <w:rPr>
          <w:lang w:val="en-GB"/>
        </w:rPr>
      </w:pPr>
      <w:r w:rsidRPr="005D7E61">
        <w:rPr>
          <w:lang w:val="en-GB"/>
        </w:rPr>
        <w:t>Each requirement source provides insights into what features are necessary, what constraints must be considered (e.g., SMS delivery limits, access roles), and what data must be secured and displayed appropriately.</w:t>
      </w:r>
    </w:p>
    <w:p w14:paraId="0EC4E274" w14:textId="19990390" w:rsidR="00054730" w:rsidRPr="005D7E61" w:rsidRDefault="00054730" w:rsidP="00154C65">
      <w:pPr>
        <w:spacing w:line="276" w:lineRule="auto"/>
        <w:jc w:val="both"/>
        <w:rPr>
          <w:lang w:val="en-GB"/>
        </w:rPr>
      </w:pPr>
      <w:r w:rsidRPr="00054730">
        <w:br/>
      </w:r>
      <w:r w:rsidRPr="00054730">
        <w:br/>
      </w:r>
    </w:p>
    <w:p w14:paraId="08D9312B" w14:textId="77777777" w:rsidR="00054730" w:rsidRDefault="00054730">
      <w:pPr>
        <w:rPr>
          <w:rFonts w:eastAsiaTheme="majorEastAsia" w:cstheme="majorBidi"/>
          <w:b/>
          <w:color w:val="000000" w:themeColor="text1"/>
          <w:sz w:val="32"/>
          <w:szCs w:val="40"/>
        </w:rPr>
      </w:pPr>
      <w:r>
        <w:rPr>
          <w:rFonts w:eastAsiaTheme="majorEastAsia" w:cstheme="majorBidi"/>
          <w:b/>
          <w:color w:val="000000" w:themeColor="text1"/>
          <w:sz w:val="32"/>
          <w:szCs w:val="40"/>
        </w:rPr>
        <w:br w:type="page"/>
      </w:r>
    </w:p>
    <w:p w14:paraId="3911E8F1" w14:textId="77777777" w:rsidR="00844827" w:rsidRDefault="005D7E61" w:rsidP="0089655B">
      <w:pPr>
        <w:pStyle w:val="Heading1"/>
      </w:pPr>
      <w:bookmarkStart w:id="6" w:name="_Toc199101654"/>
      <w:r>
        <w:lastRenderedPageBreak/>
        <w:t>3</w:t>
      </w:r>
      <w:r w:rsidR="00054730">
        <w:t xml:space="preserve">.0 </w:t>
      </w:r>
      <w:r w:rsidR="00054730" w:rsidRPr="00054730">
        <w:t>Summary</w:t>
      </w:r>
      <w:bookmarkEnd w:id="6"/>
    </w:p>
    <w:p w14:paraId="0DE42D2F" w14:textId="420D223D" w:rsidR="00844827" w:rsidRDefault="00844827" w:rsidP="00154C65">
      <w:pPr>
        <w:spacing w:line="276" w:lineRule="auto"/>
        <w:jc w:val="both"/>
      </w:pPr>
      <w:r>
        <w:t xml:space="preserve">This document identifies and classifies the key context objects and their respective requirement sources for the development of the University Communication and Services Portal. These objects represent critical actors and data systems the portal must interface with to </w:t>
      </w:r>
      <w:proofErr w:type="spellStart"/>
      <w:r>
        <w:t>fulfill</w:t>
      </w:r>
      <w:proofErr w:type="spellEnd"/>
      <w:r>
        <w:t xml:space="preserve"> its goal of delivering accessible academic and administrative services.</w:t>
      </w:r>
    </w:p>
    <w:p w14:paraId="22B78335" w14:textId="77777777" w:rsidR="00844827" w:rsidRDefault="00844827" w:rsidP="00154C65">
      <w:pPr>
        <w:spacing w:line="276" w:lineRule="auto"/>
        <w:jc w:val="both"/>
      </w:pPr>
    </w:p>
    <w:p w14:paraId="05A60F03" w14:textId="77777777" w:rsidR="00844827" w:rsidRDefault="00844827" w:rsidP="00154C65">
      <w:pPr>
        <w:spacing w:line="276" w:lineRule="auto"/>
        <w:jc w:val="both"/>
      </w:pPr>
      <w:r>
        <w:t>Stakeholders such as students, lecturers, administrators, and parents are recognized as primary context objects, while external systems like the Campus Management System and SMS Gateway serve as essential data providers. Internal data sources such as academic performance records, attendance logs, and billing systems have also been highlighted for their role in enabling features like alerts and reporting.</w:t>
      </w:r>
    </w:p>
    <w:p w14:paraId="4E9A9CA3" w14:textId="77777777" w:rsidR="00844827" w:rsidRDefault="00844827" w:rsidP="00154C65">
      <w:pPr>
        <w:spacing w:line="276" w:lineRule="auto"/>
        <w:jc w:val="both"/>
      </w:pPr>
    </w:p>
    <w:p w14:paraId="1C77FC0C" w14:textId="77777777" w:rsidR="00844827" w:rsidRDefault="00844827" w:rsidP="00154C65">
      <w:pPr>
        <w:spacing w:line="276" w:lineRule="auto"/>
        <w:jc w:val="both"/>
      </w:pPr>
      <w:r>
        <w:t>By mapping each context object to its requirement source type, the team ensures comprehensive coverage of system dependencies and user needs. This foundational work supports accurate requirement elicitation in later phases and ensures alignment with the system’s intended scope and functionalities.</w:t>
      </w:r>
    </w:p>
    <w:p w14:paraId="690A3E7C" w14:textId="50357356" w:rsidR="003169BB" w:rsidRPr="00844827" w:rsidRDefault="003169BB" w:rsidP="00844827">
      <w:pPr>
        <w:rPr>
          <w:lang w:val="en-GB"/>
        </w:rPr>
      </w:pPr>
      <w:r>
        <w:br w:type="page"/>
      </w:r>
    </w:p>
    <w:p w14:paraId="3F20E3A6" w14:textId="6651383F" w:rsidR="00DC70B4" w:rsidRPr="00DC70B4" w:rsidRDefault="003169BB" w:rsidP="00DC70B4">
      <w:pPr>
        <w:pStyle w:val="Heading1"/>
      </w:pPr>
      <w:bookmarkStart w:id="7" w:name="_Toc199101655"/>
      <w:r>
        <w:lastRenderedPageBreak/>
        <w:t>Change Log Table</w:t>
      </w:r>
      <w:bookmarkEnd w:id="7"/>
    </w:p>
    <w:tbl>
      <w:tblPr>
        <w:tblStyle w:val="TableGrid"/>
        <w:tblW w:w="0" w:type="auto"/>
        <w:jc w:val="center"/>
        <w:tblLook w:val="04A0" w:firstRow="1" w:lastRow="0" w:firstColumn="1" w:lastColumn="0" w:noHBand="0" w:noVBand="1"/>
      </w:tblPr>
      <w:tblGrid>
        <w:gridCol w:w="1165"/>
        <w:gridCol w:w="1620"/>
        <w:gridCol w:w="2700"/>
        <w:gridCol w:w="3531"/>
      </w:tblGrid>
      <w:tr w:rsidR="003169BB" w14:paraId="6EEAEDA9" w14:textId="77777777" w:rsidTr="00BE72E5">
        <w:trPr>
          <w:jc w:val="center"/>
        </w:trPr>
        <w:tc>
          <w:tcPr>
            <w:tcW w:w="1165" w:type="dxa"/>
            <w:vAlign w:val="center"/>
          </w:tcPr>
          <w:p w14:paraId="6B8A90F4" w14:textId="77777777" w:rsidR="003169BB" w:rsidRDefault="003169BB" w:rsidP="00BE72E5">
            <w:pPr>
              <w:jc w:val="center"/>
            </w:pPr>
            <w:r>
              <w:t>Version</w:t>
            </w:r>
          </w:p>
        </w:tc>
        <w:tc>
          <w:tcPr>
            <w:tcW w:w="1620" w:type="dxa"/>
            <w:vAlign w:val="center"/>
          </w:tcPr>
          <w:p w14:paraId="3DE7C858" w14:textId="77777777" w:rsidR="003169BB" w:rsidRDefault="003169BB" w:rsidP="00BE72E5">
            <w:pPr>
              <w:jc w:val="center"/>
            </w:pPr>
            <w:r>
              <w:t>Date</w:t>
            </w:r>
          </w:p>
        </w:tc>
        <w:tc>
          <w:tcPr>
            <w:tcW w:w="2700" w:type="dxa"/>
            <w:vAlign w:val="center"/>
          </w:tcPr>
          <w:p w14:paraId="7FFD9A6D" w14:textId="77777777" w:rsidR="003169BB" w:rsidRDefault="003169BB" w:rsidP="00BE72E5">
            <w:pPr>
              <w:jc w:val="center"/>
            </w:pPr>
            <w:r>
              <w:t>Author</w:t>
            </w:r>
          </w:p>
        </w:tc>
        <w:tc>
          <w:tcPr>
            <w:tcW w:w="3531" w:type="dxa"/>
            <w:vAlign w:val="center"/>
          </w:tcPr>
          <w:p w14:paraId="3F1A4C39" w14:textId="77777777" w:rsidR="003169BB" w:rsidRDefault="003169BB" w:rsidP="00BE72E5">
            <w:pPr>
              <w:jc w:val="center"/>
            </w:pPr>
            <w:r>
              <w:t>Changes Made</w:t>
            </w:r>
          </w:p>
        </w:tc>
      </w:tr>
      <w:tr w:rsidR="003169BB" w14:paraId="4E692199" w14:textId="77777777" w:rsidTr="00BE72E5">
        <w:trPr>
          <w:jc w:val="center"/>
        </w:trPr>
        <w:tc>
          <w:tcPr>
            <w:tcW w:w="1165" w:type="dxa"/>
            <w:vAlign w:val="center"/>
          </w:tcPr>
          <w:p w14:paraId="45AC6D1F" w14:textId="77777777" w:rsidR="003169BB" w:rsidRDefault="003169BB" w:rsidP="00BE72E5">
            <w:pPr>
              <w:jc w:val="center"/>
            </w:pPr>
            <w:r>
              <w:t>v1.0</w:t>
            </w:r>
          </w:p>
        </w:tc>
        <w:tc>
          <w:tcPr>
            <w:tcW w:w="1620" w:type="dxa"/>
            <w:vAlign w:val="center"/>
          </w:tcPr>
          <w:p w14:paraId="02E31A81" w14:textId="77777777" w:rsidR="003169BB" w:rsidRDefault="003169BB" w:rsidP="00BE72E5">
            <w:pPr>
              <w:jc w:val="center"/>
            </w:pPr>
            <w:r>
              <w:t>23 May 2025</w:t>
            </w:r>
          </w:p>
        </w:tc>
        <w:tc>
          <w:tcPr>
            <w:tcW w:w="2700" w:type="dxa"/>
            <w:vAlign w:val="center"/>
          </w:tcPr>
          <w:p w14:paraId="5D7C6AFA" w14:textId="77777777" w:rsidR="003169BB" w:rsidRDefault="003169BB" w:rsidP="00BE72E5">
            <w:pPr>
              <w:jc w:val="center"/>
            </w:pPr>
            <w:r>
              <w:t xml:space="preserve">Teoh Xuan </w:t>
            </w:r>
            <w:proofErr w:type="spellStart"/>
            <w:r>
              <w:t>Xuan</w:t>
            </w:r>
            <w:proofErr w:type="spellEnd"/>
          </w:p>
        </w:tc>
        <w:tc>
          <w:tcPr>
            <w:tcW w:w="3531" w:type="dxa"/>
            <w:vAlign w:val="center"/>
          </w:tcPr>
          <w:p w14:paraId="0920E7CC" w14:textId="52087F38" w:rsidR="003169BB" w:rsidRDefault="003169BB" w:rsidP="00BE72E5">
            <w:pPr>
              <w:jc w:val="center"/>
            </w:pPr>
            <w:r w:rsidRPr="007D6FB2">
              <w:t>Added project cover page</w:t>
            </w:r>
            <w:r w:rsidR="0089655B">
              <w:t>,</w:t>
            </w:r>
            <w:r w:rsidRPr="007D6FB2">
              <w:t xml:space="preserve"> created version history log table</w:t>
            </w:r>
          </w:p>
        </w:tc>
      </w:tr>
      <w:tr w:rsidR="003169BB" w14:paraId="407BD295" w14:textId="77777777" w:rsidTr="00BE72E5">
        <w:trPr>
          <w:jc w:val="center"/>
        </w:trPr>
        <w:tc>
          <w:tcPr>
            <w:tcW w:w="1165" w:type="dxa"/>
            <w:vAlign w:val="center"/>
          </w:tcPr>
          <w:p w14:paraId="323AD608" w14:textId="7EBD95EA" w:rsidR="003169BB" w:rsidRDefault="0089655B" w:rsidP="00BE72E5">
            <w:pPr>
              <w:jc w:val="center"/>
            </w:pPr>
            <w:r>
              <w:t>v1.1</w:t>
            </w:r>
          </w:p>
        </w:tc>
        <w:tc>
          <w:tcPr>
            <w:tcW w:w="1620" w:type="dxa"/>
            <w:vAlign w:val="center"/>
          </w:tcPr>
          <w:p w14:paraId="1631B684" w14:textId="6514DEB4" w:rsidR="003169BB" w:rsidRDefault="0089655B" w:rsidP="00BE72E5">
            <w:pPr>
              <w:jc w:val="center"/>
            </w:pPr>
            <w:r>
              <w:t>24 May 2025</w:t>
            </w:r>
          </w:p>
        </w:tc>
        <w:tc>
          <w:tcPr>
            <w:tcW w:w="2700" w:type="dxa"/>
            <w:vAlign w:val="center"/>
          </w:tcPr>
          <w:p w14:paraId="0C33B5FB" w14:textId="293D23F4" w:rsidR="003169BB" w:rsidRDefault="0089655B" w:rsidP="00BE72E5">
            <w:pPr>
              <w:jc w:val="center"/>
            </w:pPr>
            <w:r>
              <w:t xml:space="preserve">Teoh Xuan </w:t>
            </w:r>
            <w:proofErr w:type="spellStart"/>
            <w:r>
              <w:t>Xuan</w:t>
            </w:r>
            <w:proofErr w:type="spellEnd"/>
          </w:p>
        </w:tc>
        <w:tc>
          <w:tcPr>
            <w:tcW w:w="3531" w:type="dxa"/>
            <w:vAlign w:val="center"/>
          </w:tcPr>
          <w:p w14:paraId="36D9115C" w14:textId="6A1B50B4" w:rsidR="003169BB" w:rsidRDefault="0089655B" w:rsidP="00BE72E5">
            <w:pPr>
              <w:jc w:val="center"/>
            </w:pPr>
            <w:r>
              <w:t>Update Project Title and Table of Content</w:t>
            </w:r>
          </w:p>
        </w:tc>
      </w:tr>
      <w:tr w:rsidR="003169BB" w14:paraId="51DBF100" w14:textId="77777777" w:rsidTr="00BE72E5">
        <w:trPr>
          <w:jc w:val="center"/>
        </w:trPr>
        <w:tc>
          <w:tcPr>
            <w:tcW w:w="1165" w:type="dxa"/>
            <w:vAlign w:val="center"/>
          </w:tcPr>
          <w:p w14:paraId="694A8800" w14:textId="69C1E786" w:rsidR="003169BB" w:rsidRDefault="00175AC0" w:rsidP="00BE72E5">
            <w:pPr>
              <w:jc w:val="center"/>
            </w:pPr>
            <w:r>
              <w:t>v1.2</w:t>
            </w:r>
          </w:p>
        </w:tc>
        <w:tc>
          <w:tcPr>
            <w:tcW w:w="1620" w:type="dxa"/>
            <w:vAlign w:val="center"/>
          </w:tcPr>
          <w:p w14:paraId="6B505B16" w14:textId="06B8BA99" w:rsidR="003169BB" w:rsidRDefault="00175AC0" w:rsidP="00BE72E5">
            <w:pPr>
              <w:jc w:val="center"/>
            </w:pPr>
            <w:r>
              <w:t>24 May 2025</w:t>
            </w:r>
          </w:p>
        </w:tc>
        <w:tc>
          <w:tcPr>
            <w:tcW w:w="2700" w:type="dxa"/>
            <w:vAlign w:val="center"/>
          </w:tcPr>
          <w:p w14:paraId="04C35B33" w14:textId="2DCE7DB2" w:rsidR="003169BB" w:rsidRDefault="00175AC0" w:rsidP="00BE72E5">
            <w:pPr>
              <w:jc w:val="center"/>
            </w:pPr>
            <w:r>
              <w:t xml:space="preserve">Teoh Xuan </w:t>
            </w:r>
            <w:proofErr w:type="spellStart"/>
            <w:r>
              <w:t>Xuan</w:t>
            </w:r>
            <w:proofErr w:type="spellEnd"/>
          </w:p>
        </w:tc>
        <w:tc>
          <w:tcPr>
            <w:tcW w:w="3531" w:type="dxa"/>
            <w:vAlign w:val="center"/>
          </w:tcPr>
          <w:p w14:paraId="558E5EE9" w14:textId="488CB331" w:rsidR="003169BB" w:rsidRDefault="00175AC0" w:rsidP="00BE72E5">
            <w:pPr>
              <w:jc w:val="center"/>
            </w:pPr>
            <w:r>
              <w:t>Update format</w:t>
            </w:r>
          </w:p>
        </w:tc>
      </w:tr>
      <w:tr w:rsidR="005D7E61" w14:paraId="448703F5" w14:textId="77777777" w:rsidTr="00BE72E5">
        <w:trPr>
          <w:jc w:val="center"/>
        </w:trPr>
        <w:tc>
          <w:tcPr>
            <w:tcW w:w="1165" w:type="dxa"/>
            <w:vAlign w:val="center"/>
          </w:tcPr>
          <w:p w14:paraId="24D73196" w14:textId="4555BBF8" w:rsidR="005D7E61" w:rsidRDefault="005D7E61" w:rsidP="005D7E61">
            <w:pPr>
              <w:jc w:val="center"/>
            </w:pPr>
            <w:r>
              <w:t>v1.3</w:t>
            </w:r>
          </w:p>
        </w:tc>
        <w:tc>
          <w:tcPr>
            <w:tcW w:w="1620" w:type="dxa"/>
            <w:vAlign w:val="center"/>
          </w:tcPr>
          <w:p w14:paraId="6E96017C" w14:textId="773F8B77" w:rsidR="005D7E61" w:rsidRDefault="005D7E61" w:rsidP="005D7E61">
            <w:pPr>
              <w:jc w:val="center"/>
            </w:pPr>
            <w:r>
              <w:t>24 May 2025</w:t>
            </w:r>
          </w:p>
        </w:tc>
        <w:tc>
          <w:tcPr>
            <w:tcW w:w="2700" w:type="dxa"/>
            <w:vAlign w:val="center"/>
          </w:tcPr>
          <w:p w14:paraId="0BC3E285" w14:textId="2C08C292" w:rsidR="005D7E61" w:rsidRDefault="005D7E61" w:rsidP="005D7E61">
            <w:pPr>
              <w:jc w:val="center"/>
            </w:pPr>
            <w:r>
              <w:t>Yang Jia En</w:t>
            </w:r>
          </w:p>
        </w:tc>
        <w:tc>
          <w:tcPr>
            <w:tcW w:w="3531" w:type="dxa"/>
            <w:vAlign w:val="center"/>
          </w:tcPr>
          <w:p w14:paraId="74D5AE27" w14:textId="23A3235B" w:rsidR="005D7E61" w:rsidRDefault="005D7E61" w:rsidP="005D7E61">
            <w:pPr>
              <w:jc w:val="center"/>
            </w:pPr>
            <w:r>
              <w:t>Changed table of contents, added contents</w:t>
            </w:r>
          </w:p>
        </w:tc>
      </w:tr>
    </w:tbl>
    <w:p w14:paraId="7DB97D77" w14:textId="77777777" w:rsidR="003169BB" w:rsidRPr="008E36B5" w:rsidRDefault="003169BB" w:rsidP="003169BB"/>
    <w:p w14:paraId="62E567D7" w14:textId="77777777" w:rsidR="006A3458" w:rsidRDefault="006A3458" w:rsidP="0089655B">
      <w:pPr>
        <w:pStyle w:val="Heading1"/>
      </w:pPr>
    </w:p>
    <w:sectPr w:rsidR="006A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96CE5"/>
    <w:multiLevelType w:val="hybridMultilevel"/>
    <w:tmpl w:val="D70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82AF2"/>
    <w:multiLevelType w:val="multilevel"/>
    <w:tmpl w:val="01CEBA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297638991">
    <w:abstractNumId w:val="1"/>
  </w:num>
  <w:num w:numId="2" w16cid:durableId="158348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B9"/>
    <w:rsid w:val="00054730"/>
    <w:rsid w:val="000759F2"/>
    <w:rsid w:val="00127884"/>
    <w:rsid w:val="00154C65"/>
    <w:rsid w:val="00157EB0"/>
    <w:rsid w:val="00175AC0"/>
    <w:rsid w:val="00182AE0"/>
    <w:rsid w:val="00192F87"/>
    <w:rsid w:val="001C6989"/>
    <w:rsid w:val="002549D8"/>
    <w:rsid w:val="002824CD"/>
    <w:rsid w:val="002A24FD"/>
    <w:rsid w:val="002A2A86"/>
    <w:rsid w:val="003169BB"/>
    <w:rsid w:val="00343C94"/>
    <w:rsid w:val="003A72F1"/>
    <w:rsid w:val="003E49BA"/>
    <w:rsid w:val="00417BEF"/>
    <w:rsid w:val="004A0DF3"/>
    <w:rsid w:val="004D7737"/>
    <w:rsid w:val="005A25BF"/>
    <w:rsid w:val="005D38FC"/>
    <w:rsid w:val="005D7E61"/>
    <w:rsid w:val="00690D1D"/>
    <w:rsid w:val="00692616"/>
    <w:rsid w:val="006A3458"/>
    <w:rsid w:val="006E07E6"/>
    <w:rsid w:val="006E7873"/>
    <w:rsid w:val="007260FA"/>
    <w:rsid w:val="007526B7"/>
    <w:rsid w:val="00844827"/>
    <w:rsid w:val="00886D4C"/>
    <w:rsid w:val="0089655B"/>
    <w:rsid w:val="008A15A9"/>
    <w:rsid w:val="008B0F94"/>
    <w:rsid w:val="00913D2B"/>
    <w:rsid w:val="00A10AF1"/>
    <w:rsid w:val="00A60AFD"/>
    <w:rsid w:val="00AA0F24"/>
    <w:rsid w:val="00AA3FE4"/>
    <w:rsid w:val="00AB3AB4"/>
    <w:rsid w:val="00B23466"/>
    <w:rsid w:val="00CD0CB9"/>
    <w:rsid w:val="00CE19A3"/>
    <w:rsid w:val="00CF048E"/>
    <w:rsid w:val="00DC70B4"/>
    <w:rsid w:val="00E507CF"/>
    <w:rsid w:val="00E75C08"/>
    <w:rsid w:val="00E76D2D"/>
    <w:rsid w:val="00E9466E"/>
    <w:rsid w:val="00F10E91"/>
    <w:rsid w:val="00F10E93"/>
    <w:rsid w:val="00F95B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73A58"/>
  <w15:chartTrackingRefBased/>
  <w15:docId w15:val="{B051F654-1E09-4E21-B394-D204A26B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27"/>
    <w:rPr>
      <w:rFonts w:ascii="Times New Roman" w:hAnsi="Times New Roman"/>
    </w:rPr>
  </w:style>
  <w:style w:type="paragraph" w:styleId="Heading1">
    <w:name w:val="heading 1"/>
    <w:basedOn w:val="Normal"/>
    <w:next w:val="Normal"/>
    <w:link w:val="Heading1Char"/>
    <w:uiPriority w:val="9"/>
    <w:qFormat/>
    <w:rsid w:val="00DC70B4"/>
    <w:pPr>
      <w:keepNext/>
      <w:keepLines/>
      <w:spacing w:before="480" w:after="20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E9466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D0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0B4"/>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E9466E"/>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CD0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CB9"/>
    <w:rPr>
      <w:rFonts w:eastAsiaTheme="majorEastAsia" w:cstheme="majorBidi"/>
      <w:color w:val="272727" w:themeColor="text1" w:themeTint="D8"/>
    </w:rPr>
  </w:style>
  <w:style w:type="paragraph" w:styleId="Title">
    <w:name w:val="Title"/>
    <w:basedOn w:val="Normal"/>
    <w:next w:val="Normal"/>
    <w:link w:val="TitleChar"/>
    <w:uiPriority w:val="10"/>
    <w:qFormat/>
    <w:rsid w:val="00CD0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CB9"/>
    <w:pPr>
      <w:spacing w:before="160"/>
      <w:jc w:val="center"/>
    </w:pPr>
    <w:rPr>
      <w:i/>
      <w:iCs/>
      <w:color w:val="404040" w:themeColor="text1" w:themeTint="BF"/>
    </w:rPr>
  </w:style>
  <w:style w:type="character" w:customStyle="1" w:styleId="QuoteChar">
    <w:name w:val="Quote Char"/>
    <w:basedOn w:val="DefaultParagraphFont"/>
    <w:link w:val="Quote"/>
    <w:uiPriority w:val="29"/>
    <w:rsid w:val="00CD0CB9"/>
    <w:rPr>
      <w:i/>
      <w:iCs/>
      <w:color w:val="404040" w:themeColor="text1" w:themeTint="BF"/>
    </w:rPr>
  </w:style>
  <w:style w:type="paragraph" w:styleId="ListParagraph">
    <w:name w:val="List Paragraph"/>
    <w:basedOn w:val="Normal"/>
    <w:uiPriority w:val="34"/>
    <w:qFormat/>
    <w:rsid w:val="00CD0CB9"/>
    <w:pPr>
      <w:ind w:left="720"/>
      <w:contextualSpacing/>
    </w:pPr>
  </w:style>
  <w:style w:type="character" w:styleId="IntenseEmphasis">
    <w:name w:val="Intense Emphasis"/>
    <w:basedOn w:val="DefaultParagraphFont"/>
    <w:uiPriority w:val="21"/>
    <w:qFormat/>
    <w:rsid w:val="00CD0CB9"/>
    <w:rPr>
      <w:i/>
      <w:iCs/>
      <w:color w:val="2F5496" w:themeColor="accent1" w:themeShade="BF"/>
    </w:rPr>
  </w:style>
  <w:style w:type="paragraph" w:styleId="IntenseQuote">
    <w:name w:val="Intense Quote"/>
    <w:basedOn w:val="Normal"/>
    <w:next w:val="Normal"/>
    <w:link w:val="IntenseQuoteChar"/>
    <w:uiPriority w:val="30"/>
    <w:qFormat/>
    <w:rsid w:val="00CD0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CB9"/>
    <w:rPr>
      <w:i/>
      <w:iCs/>
      <w:color w:val="2F5496" w:themeColor="accent1" w:themeShade="BF"/>
    </w:rPr>
  </w:style>
  <w:style w:type="character" w:styleId="IntenseReference">
    <w:name w:val="Intense Reference"/>
    <w:basedOn w:val="DefaultParagraphFont"/>
    <w:uiPriority w:val="32"/>
    <w:qFormat/>
    <w:rsid w:val="00CD0CB9"/>
    <w:rPr>
      <w:b/>
      <w:bCs/>
      <w:smallCaps/>
      <w:color w:val="2F5496" w:themeColor="accent1" w:themeShade="BF"/>
      <w:spacing w:val="5"/>
    </w:rPr>
  </w:style>
  <w:style w:type="paragraph" w:styleId="Revision">
    <w:name w:val="Revision"/>
    <w:hidden/>
    <w:uiPriority w:val="99"/>
    <w:semiHidden/>
    <w:rsid w:val="003169BB"/>
    <w:pPr>
      <w:spacing w:after="0" w:line="240" w:lineRule="auto"/>
    </w:pPr>
  </w:style>
  <w:style w:type="table" w:styleId="TableGrid">
    <w:name w:val="Table Grid"/>
    <w:basedOn w:val="TableNormal"/>
    <w:uiPriority w:val="39"/>
    <w:rsid w:val="00316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2F87"/>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192F87"/>
    <w:pPr>
      <w:spacing w:after="100"/>
    </w:pPr>
  </w:style>
  <w:style w:type="character" w:styleId="Hyperlink">
    <w:name w:val="Hyperlink"/>
    <w:basedOn w:val="DefaultParagraphFont"/>
    <w:uiPriority w:val="99"/>
    <w:unhideWhenUsed/>
    <w:rsid w:val="00192F87"/>
    <w:rPr>
      <w:color w:val="0563C1" w:themeColor="hyperlink"/>
      <w:u w:val="single"/>
    </w:rPr>
  </w:style>
  <w:style w:type="paragraph" w:styleId="TOC2">
    <w:name w:val="toc 2"/>
    <w:basedOn w:val="Normal"/>
    <w:next w:val="Normal"/>
    <w:autoRedefine/>
    <w:uiPriority w:val="39"/>
    <w:unhideWhenUsed/>
    <w:rsid w:val="0089655B"/>
    <w:pPr>
      <w:spacing w:after="100"/>
      <w:ind w:left="240"/>
    </w:pPr>
  </w:style>
  <w:style w:type="paragraph" w:styleId="NoSpacing">
    <w:name w:val="No Spacing"/>
    <w:uiPriority w:val="1"/>
    <w:qFormat/>
    <w:rsid w:val="006E07E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047959">
      <w:bodyDiv w:val="1"/>
      <w:marLeft w:val="0"/>
      <w:marRight w:val="0"/>
      <w:marTop w:val="0"/>
      <w:marBottom w:val="0"/>
      <w:divBdr>
        <w:top w:val="none" w:sz="0" w:space="0" w:color="auto"/>
        <w:left w:val="none" w:sz="0" w:space="0" w:color="auto"/>
        <w:bottom w:val="none" w:sz="0" w:space="0" w:color="auto"/>
        <w:right w:val="none" w:sz="0" w:space="0" w:color="auto"/>
      </w:divBdr>
    </w:div>
    <w:div w:id="393745883">
      <w:bodyDiv w:val="1"/>
      <w:marLeft w:val="0"/>
      <w:marRight w:val="0"/>
      <w:marTop w:val="0"/>
      <w:marBottom w:val="0"/>
      <w:divBdr>
        <w:top w:val="none" w:sz="0" w:space="0" w:color="auto"/>
        <w:left w:val="none" w:sz="0" w:space="0" w:color="auto"/>
        <w:bottom w:val="none" w:sz="0" w:space="0" w:color="auto"/>
        <w:right w:val="none" w:sz="0" w:space="0" w:color="auto"/>
      </w:divBdr>
    </w:div>
    <w:div w:id="851725502">
      <w:bodyDiv w:val="1"/>
      <w:marLeft w:val="0"/>
      <w:marRight w:val="0"/>
      <w:marTop w:val="0"/>
      <w:marBottom w:val="0"/>
      <w:divBdr>
        <w:top w:val="none" w:sz="0" w:space="0" w:color="auto"/>
        <w:left w:val="none" w:sz="0" w:space="0" w:color="auto"/>
        <w:bottom w:val="none" w:sz="0" w:space="0" w:color="auto"/>
        <w:right w:val="none" w:sz="0" w:space="0" w:color="auto"/>
      </w:divBdr>
    </w:div>
    <w:div w:id="8713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7C8F-95A2-4270-85C7-7A4AAF33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8</cp:revision>
  <cp:lastPrinted>2025-05-25T14:01:00Z</cp:lastPrinted>
  <dcterms:created xsi:type="dcterms:W3CDTF">2025-05-24T14:54:00Z</dcterms:created>
  <dcterms:modified xsi:type="dcterms:W3CDTF">2025-05-25T14:01:00Z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195d4a56-c91d-4690-a2ca-d76916d0bd31</vt:lpwstr>
  </property>
</Properties>
</file>