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</w:pPr>
    </w:p>
    <w:p w14:paraId="33215153" w14:textId="77777777" w:rsidR="003169BB" w:rsidRDefault="003169BB" w:rsidP="003169BB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00F30B8" wp14:editId="71CCF1A9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9F2B" w14:textId="77777777" w:rsidR="003169BB" w:rsidRDefault="003169BB" w:rsidP="003169BB">
      <w:pPr>
        <w:jc w:val="center"/>
        <w:rPr>
          <w:rFonts w:cs="Times New Roman"/>
          <w:b/>
          <w:bCs/>
          <w:sz w:val="36"/>
          <w:szCs w:val="36"/>
        </w:rPr>
      </w:pPr>
    </w:p>
    <w:p w14:paraId="5D9BE912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41493713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30D29E15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B075EBA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04C9C9E9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49EE1F38" w14:textId="4C6A3326" w:rsidR="00B23466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256D29E" w14:textId="77777777" w:rsidR="00A10AF1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</w:p>
    <w:p w14:paraId="31CA5B5B" w14:textId="77777777" w:rsidR="00A10AF1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 xml:space="preserve">PROJECT </w:t>
      </w:r>
      <w:r w:rsidR="00B23466" w:rsidRPr="0089655B">
        <w:rPr>
          <w:rFonts w:cs="Times New Roman"/>
          <w:b/>
          <w:bCs/>
          <w:sz w:val="32"/>
          <w:szCs w:val="32"/>
        </w:rPr>
        <w:t>TITLE:</w:t>
      </w:r>
      <w:r w:rsidR="00A10AF1" w:rsidRPr="0089655B">
        <w:rPr>
          <w:rFonts w:cs="Times New Roman"/>
          <w:b/>
          <w:bCs/>
          <w:sz w:val="32"/>
          <w:szCs w:val="32"/>
        </w:rPr>
        <w:t xml:space="preserve"> </w:t>
      </w:r>
      <w:r w:rsidR="00A10AF1" w:rsidRPr="0089655B">
        <w:rPr>
          <w:rFonts w:cs="Times New Roman"/>
          <w:b/>
          <w:bCs/>
          <w:sz w:val="32"/>
          <w:szCs w:val="32"/>
        </w:rPr>
        <w:t>University Communication and</w:t>
      </w:r>
    </w:p>
    <w:p w14:paraId="01A5B676" w14:textId="4A889732" w:rsidR="003169BB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</w:t>
      </w:r>
      <w:r w:rsidRPr="0089655B">
        <w:rPr>
          <w:rFonts w:cs="Times New Roman"/>
          <w:b/>
          <w:bCs/>
          <w:sz w:val="32"/>
          <w:szCs w:val="32"/>
        </w:rPr>
        <w:t xml:space="preserve"> </w:t>
      </w:r>
      <w:r w:rsidRPr="0089655B">
        <w:rPr>
          <w:rFonts w:cs="Times New Roman"/>
          <w:b/>
          <w:bCs/>
          <w:sz w:val="32"/>
          <w:szCs w:val="32"/>
        </w:rPr>
        <w:t>Management System and SMS Gateway Integration</w:t>
      </w:r>
    </w:p>
    <w:p w14:paraId="183C6AF0" w14:textId="77777777" w:rsidR="00A10AF1" w:rsidRPr="0089655B" w:rsidRDefault="00A10AF1" w:rsidP="00A10AF1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3169BB" w14:paraId="2FCB759A" w14:textId="77777777" w:rsidTr="00BE72E5">
        <w:trPr>
          <w:trHeight w:val="341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3169BB" w14:paraId="026803D5" w14:textId="77777777" w:rsidTr="00BE72E5">
        <w:trPr>
          <w:trHeight w:val="359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3169BB" w14:paraId="6674358C" w14:textId="77777777" w:rsidTr="00BE72E5">
        <w:trPr>
          <w:trHeight w:val="341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133730E7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475BCDC2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27F15C07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71643622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2C7D9C08" w14:textId="77777777" w:rsidR="003169BB" w:rsidRPr="0089655B" w:rsidRDefault="003169BB" w:rsidP="0089655B">
      <w:pPr>
        <w:rPr>
          <w:b/>
          <w:bCs/>
          <w:sz w:val="32"/>
          <w:szCs w:val="32"/>
        </w:rPr>
      </w:pPr>
      <w:bookmarkStart w:id="0" w:name="_Toc198978936"/>
      <w:r w:rsidRPr="0089655B">
        <w:rPr>
          <w:b/>
          <w:bCs/>
          <w:sz w:val="32"/>
          <w:szCs w:val="32"/>
        </w:rPr>
        <w:t>Table of Contents</w:t>
      </w:r>
      <w:bookmarkEnd w:id="0"/>
    </w:p>
    <w:sdt>
      <w:sdtPr>
        <w:id w:val="149368285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72F6B72A" w14:textId="3BB498C9" w:rsidR="00192F87" w:rsidRDefault="00192F87">
          <w:pPr>
            <w:pStyle w:val="TOCHeading"/>
          </w:pPr>
        </w:p>
        <w:p w14:paraId="1788E8EA" w14:textId="6C2E6167" w:rsidR="0089655B" w:rsidRDefault="00192F8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79371" w:history="1">
            <w:r w:rsidR="0089655B" w:rsidRPr="008E5DBE">
              <w:rPr>
                <w:rStyle w:val="Hyperlink"/>
                <w:noProof/>
              </w:rPr>
              <w:t>1.0 Group Information</w:t>
            </w:r>
            <w:r w:rsidR="0089655B">
              <w:rPr>
                <w:noProof/>
                <w:webHidden/>
              </w:rPr>
              <w:tab/>
            </w:r>
            <w:r w:rsidR="0089655B">
              <w:rPr>
                <w:noProof/>
                <w:webHidden/>
              </w:rPr>
              <w:fldChar w:fldCharType="begin"/>
            </w:r>
            <w:r w:rsidR="0089655B">
              <w:rPr>
                <w:noProof/>
                <w:webHidden/>
              </w:rPr>
              <w:instrText xml:space="preserve"> PAGEREF _Toc198979371 \h </w:instrText>
            </w:r>
            <w:r w:rsidR="0089655B">
              <w:rPr>
                <w:noProof/>
                <w:webHidden/>
              </w:rPr>
            </w:r>
            <w:r w:rsidR="0089655B">
              <w:rPr>
                <w:noProof/>
                <w:webHidden/>
              </w:rPr>
              <w:fldChar w:fldCharType="separate"/>
            </w:r>
            <w:r w:rsidR="0089655B">
              <w:rPr>
                <w:noProof/>
                <w:webHidden/>
              </w:rPr>
              <w:t>3</w:t>
            </w:r>
            <w:r w:rsidR="0089655B">
              <w:rPr>
                <w:noProof/>
                <w:webHidden/>
              </w:rPr>
              <w:fldChar w:fldCharType="end"/>
            </w:r>
          </w:hyperlink>
        </w:p>
        <w:p w14:paraId="7A5C291A" w14:textId="20F1D959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2" w:history="1">
            <w:r w:rsidRPr="008E5DBE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D151" w14:textId="2F616E92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3" w:history="1">
            <w:r w:rsidRPr="008E5DBE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E878" w14:textId="1C81AC46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4" w:history="1">
            <w:r w:rsidRPr="008E5DBE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077B" w14:textId="1B2622A9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5" w:history="1">
            <w:r w:rsidRPr="008E5DBE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C2E3" w14:textId="6FD2DC0A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6" w:history="1">
            <w:r w:rsidRPr="008E5DBE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6A10" w14:textId="1A10DDE6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7" w:history="1">
            <w:r w:rsidRPr="008E5DBE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BB5B" w14:textId="36D89AC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8" w:history="1">
            <w:r w:rsidRPr="008E5DBE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8033" w14:textId="6F317460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9" w:history="1">
            <w:r w:rsidRPr="008E5DBE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252E" w14:textId="03B1030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0" w:history="1">
            <w:r w:rsidRPr="008E5DBE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2AD5" w14:textId="0E1CAD78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1" w:history="1">
            <w:r w:rsidRPr="008E5DBE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EE0A" w14:textId="67740FF2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2" w:history="1">
            <w:r w:rsidRPr="008E5DBE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EC77" w14:textId="21223280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3" w:history="1">
            <w:r w:rsidRPr="008E5DBE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94BA" w14:textId="279E5E85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4" w:history="1">
            <w:r w:rsidRPr="008E5DBE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9B62" w14:textId="26EFD6F4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5" w:history="1">
            <w:r w:rsidRPr="008E5DBE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C329" w14:textId="37B791E8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6" w:history="1">
            <w:r w:rsidRPr="008E5DBE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DD73" w14:textId="3DF7C98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7" w:history="1">
            <w:r w:rsidRPr="008E5DBE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71A6" w14:textId="20DA53A5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8" w:history="1">
            <w:r w:rsidRPr="008E5DBE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C438" w14:textId="6DD66B1E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9" w:history="1">
            <w:r w:rsidRPr="008E5DBE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CC87" w14:textId="617926A3" w:rsidR="00192F87" w:rsidRDefault="00192F87">
          <w:r>
            <w:rPr>
              <w:b/>
              <w:bCs/>
              <w:noProof/>
            </w:rPr>
            <w:fldChar w:fldCharType="end"/>
          </w:r>
        </w:p>
      </w:sdtContent>
    </w:sdt>
    <w:p w14:paraId="69D7A51D" w14:textId="77777777" w:rsidR="003169BB" w:rsidRDefault="003169BB" w:rsidP="003169BB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BB83FB5" w14:textId="0991FB2D" w:rsidR="00417BEF" w:rsidRPr="00417BEF" w:rsidRDefault="004D7737" w:rsidP="0089655B">
      <w:pPr>
        <w:pStyle w:val="Heading1"/>
      </w:pPr>
      <w:bookmarkStart w:id="1" w:name="_Toc198979371"/>
      <w:r>
        <w:t xml:space="preserve">1.0 </w:t>
      </w:r>
      <w:r w:rsidR="00417BEF" w:rsidRPr="00417BEF">
        <w:t>Group Information</w:t>
      </w:r>
      <w:bookmarkEnd w:id="1"/>
    </w:p>
    <w:p w14:paraId="7670EAD4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2" w:name="_Toc198979372"/>
      <w:r w:rsidRPr="00417BEF">
        <w:t> 1.1 Group Members and Roles</w:t>
      </w:r>
      <w:bookmarkEnd w:id="2"/>
    </w:p>
    <w:p w14:paraId="64EDAC51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3" w:name="_Toc198979373"/>
      <w:r w:rsidRPr="00417BEF">
        <w:t> 1.2 Group Name (Optional)</w:t>
      </w:r>
      <w:bookmarkEnd w:id="3"/>
    </w:p>
    <w:p w14:paraId="0CF88F72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4" w:name="_Toc198979374"/>
      <w:r w:rsidRPr="00417BEF">
        <w:t> 1.3 Communication Platform Setup</w:t>
      </w:r>
      <w:bookmarkEnd w:id="4"/>
    </w:p>
    <w:p w14:paraId="36A3D118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59966E7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5C08DE0" w14:textId="77777777" w:rsidR="002A2A86" w:rsidRDefault="002A2A8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290D75F3" w14:textId="6F1F8900" w:rsidR="00417BEF" w:rsidRPr="00417BEF" w:rsidRDefault="004D7737" w:rsidP="0089655B">
      <w:pPr>
        <w:pStyle w:val="Heading1"/>
      </w:pPr>
      <w:bookmarkStart w:id="5" w:name="_Toc198979375"/>
      <w:r>
        <w:t xml:space="preserve">2.0 </w:t>
      </w:r>
      <w:r w:rsidR="00417BEF" w:rsidRPr="00417BEF">
        <w:t>Project Overview</w:t>
      </w:r>
      <w:bookmarkEnd w:id="5"/>
    </w:p>
    <w:p w14:paraId="0472B071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6" w:name="_Toc198979376"/>
      <w:r w:rsidRPr="00417BEF">
        <w:t> 2.1 Project Vision</w:t>
      </w:r>
      <w:bookmarkEnd w:id="6"/>
    </w:p>
    <w:p w14:paraId="3EE78544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7" w:name="_Toc198979377"/>
      <w:r w:rsidRPr="00417BEF">
        <w:t> 2.2 Project Scope</w:t>
      </w:r>
      <w:bookmarkEnd w:id="7"/>
    </w:p>
    <w:p w14:paraId="52F04D9B" w14:textId="77777777" w:rsidR="00417BEF" w:rsidRDefault="00417BEF" w:rsidP="002A2A86">
      <w:pPr>
        <w:pStyle w:val="Heading2"/>
      </w:pPr>
      <w:r w:rsidRPr="00417BEF">
        <w:t xml:space="preserve"> </w:t>
      </w:r>
      <w:bookmarkStart w:id="8" w:name="_Toc198979378"/>
      <w:r w:rsidRPr="00417BEF">
        <w:t> 2.3 Project Goals</w:t>
      </w:r>
      <w:bookmarkEnd w:id="8"/>
    </w:p>
    <w:p w14:paraId="397E5719" w14:textId="77777777" w:rsidR="002A2A86" w:rsidRPr="0089655B" w:rsidRDefault="002A2A86" w:rsidP="002A2A86"/>
    <w:p w14:paraId="67DE0D38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CAE1C59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9CF4B9E" w14:textId="77777777" w:rsidR="002A2A86" w:rsidRDefault="002A2A8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4E82579A" w14:textId="3ABC6728" w:rsidR="00417BEF" w:rsidRPr="00417BEF" w:rsidRDefault="004D7737" w:rsidP="0089655B">
      <w:pPr>
        <w:pStyle w:val="Heading1"/>
      </w:pPr>
      <w:bookmarkStart w:id="9" w:name="_Toc198979379"/>
      <w:r>
        <w:t xml:space="preserve">3.0 </w:t>
      </w:r>
      <w:r w:rsidR="00417BEF" w:rsidRPr="00417BEF">
        <w:t>Initial Brainstorming Notes</w:t>
      </w:r>
      <w:bookmarkEnd w:id="9"/>
    </w:p>
    <w:p w14:paraId="79677D8B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0" w:name="_Toc198979380"/>
      <w:r w:rsidRPr="00417BEF">
        <w:t> 3.1 Early Feature Ideas</w:t>
      </w:r>
      <w:bookmarkEnd w:id="10"/>
    </w:p>
    <w:p w14:paraId="12482C18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1" w:name="_Toc198979381"/>
      <w:r w:rsidRPr="00417BEF">
        <w:t> 3.2 Concerns and Questions</w:t>
      </w:r>
      <w:bookmarkEnd w:id="11"/>
    </w:p>
    <w:p w14:paraId="75D04C16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5303F11C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10C7774B" w14:textId="77777777" w:rsidR="004D7737" w:rsidRDefault="004D7737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945A898" w14:textId="41E3BF5F" w:rsidR="00417BEF" w:rsidRPr="0089655B" w:rsidRDefault="004D7737" w:rsidP="0089655B">
      <w:pPr>
        <w:pStyle w:val="Heading1"/>
      </w:pPr>
      <w:bookmarkStart w:id="12" w:name="_Toc198979382"/>
      <w:r w:rsidRPr="0089655B">
        <w:t xml:space="preserve">4.0 </w:t>
      </w:r>
      <w:r w:rsidR="00417BEF" w:rsidRPr="0089655B">
        <w:rPr>
          <w:rStyle w:val="Heading1Char"/>
          <w:b/>
        </w:rPr>
        <w:t>Assumptions and Constrai</w:t>
      </w:r>
      <w:r w:rsidR="00417BEF" w:rsidRPr="0089655B">
        <w:t>nts</w:t>
      </w:r>
      <w:bookmarkEnd w:id="12"/>
    </w:p>
    <w:p w14:paraId="6061BEDC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3" w:name="_Toc198979383"/>
      <w:r w:rsidRPr="00417BEF">
        <w:t> 4.1 Assumptions</w:t>
      </w:r>
      <w:bookmarkEnd w:id="13"/>
    </w:p>
    <w:p w14:paraId="20E3F07D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4" w:name="_Toc198979384"/>
      <w:r w:rsidRPr="00417BEF">
        <w:t> 4.2 Constraints</w:t>
      </w:r>
      <w:bookmarkEnd w:id="14"/>
    </w:p>
    <w:p w14:paraId="638DBAD5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F456BE6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CB88763" w14:textId="77777777" w:rsidR="0089655B" w:rsidRDefault="0089655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35492D53" w14:textId="4A7FB084" w:rsidR="00417BEF" w:rsidRPr="00417BEF" w:rsidRDefault="0089655B" w:rsidP="0089655B">
      <w:pPr>
        <w:pStyle w:val="Heading1"/>
      </w:pPr>
      <w:bookmarkStart w:id="15" w:name="_Toc198979385"/>
      <w:r>
        <w:t xml:space="preserve">5.0 </w:t>
      </w:r>
      <w:r w:rsidR="00417BEF" w:rsidRPr="00417BEF">
        <w:t>Documentation and Collaboration Setup</w:t>
      </w:r>
      <w:bookmarkEnd w:id="15"/>
    </w:p>
    <w:p w14:paraId="535C89AA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6" w:name="_Toc198979386"/>
      <w:r w:rsidRPr="00417BEF">
        <w:t> 5.1 Microsoft Teams Usage</w:t>
      </w:r>
      <w:bookmarkEnd w:id="16"/>
    </w:p>
    <w:p w14:paraId="201A27A9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7" w:name="_Toc198979387"/>
      <w:r w:rsidRPr="00417BEF">
        <w:t> 5.2 GitHub Repository and Shared Files</w:t>
      </w:r>
      <w:bookmarkEnd w:id="17"/>
    </w:p>
    <w:p w14:paraId="26703D43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3AEAF607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E0BE690" w14:textId="77777777" w:rsidR="0089655B" w:rsidRDefault="0089655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690A3E7C" w14:textId="286C5493" w:rsidR="003169BB" w:rsidRDefault="0089655B" w:rsidP="0089655B">
      <w:pPr>
        <w:pStyle w:val="Heading1"/>
      </w:pPr>
      <w:bookmarkStart w:id="18" w:name="_Toc198979388"/>
      <w:r>
        <w:t xml:space="preserve">6.0 </w:t>
      </w:r>
      <w:r w:rsidR="00417BEF" w:rsidRPr="00417BEF">
        <w:t>Summary and Next Steps</w:t>
      </w:r>
      <w:bookmarkEnd w:id="18"/>
      <w:r w:rsidR="003169BB">
        <w:br w:type="page"/>
      </w:r>
    </w:p>
    <w:p w14:paraId="3F20E3A6" w14:textId="6651383F" w:rsidR="00DC70B4" w:rsidRPr="00DC70B4" w:rsidRDefault="003169BB" w:rsidP="00DC70B4">
      <w:pPr>
        <w:pStyle w:val="Heading1"/>
      </w:pPr>
      <w:bookmarkStart w:id="19" w:name="_Toc198979389"/>
      <w:r>
        <w:t>Change Log Table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</w:pPr>
            <w:r>
              <w:t>Changes Made</w:t>
            </w:r>
          </w:p>
        </w:tc>
      </w:tr>
      <w:tr w:rsidR="003169BB" w14:paraId="4E692199" w14:textId="77777777" w:rsidTr="00BE72E5">
        <w:trPr>
          <w:jc w:val="center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920E7CC" w14:textId="52087F38" w:rsidR="003169BB" w:rsidRDefault="003169BB" w:rsidP="00BE72E5">
            <w:pPr>
              <w:jc w:val="center"/>
            </w:pPr>
            <w:r w:rsidRPr="007D6FB2">
              <w:t>Added project cover page</w:t>
            </w:r>
            <w:r w:rsidR="0089655B">
              <w:t>,</w:t>
            </w:r>
            <w:r w:rsidRPr="007D6FB2">
              <w:t xml:space="preserve"> created version history log table</w:t>
            </w:r>
          </w:p>
        </w:tc>
      </w:tr>
      <w:tr w:rsidR="003169BB" w14:paraId="407BD295" w14:textId="77777777" w:rsidTr="00BE72E5">
        <w:trPr>
          <w:jc w:val="center"/>
        </w:trPr>
        <w:tc>
          <w:tcPr>
            <w:tcW w:w="1165" w:type="dxa"/>
            <w:vAlign w:val="center"/>
          </w:tcPr>
          <w:p w14:paraId="323AD608" w14:textId="7EBD95EA" w:rsidR="003169BB" w:rsidRDefault="0089655B" w:rsidP="00BE72E5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1631B684" w14:textId="6514DEB4" w:rsidR="003169BB" w:rsidRDefault="0089655B" w:rsidP="00BE72E5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0C33B5FB" w14:textId="293D23F4" w:rsidR="003169BB" w:rsidRDefault="0089655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36D9115C" w14:textId="6A1B50B4" w:rsidR="003169BB" w:rsidRDefault="0089655B" w:rsidP="00BE72E5">
            <w:pPr>
              <w:jc w:val="center"/>
            </w:pPr>
            <w:r>
              <w:t>Update Project Title and Table of Content</w:t>
            </w:r>
          </w:p>
        </w:tc>
      </w:tr>
      <w:tr w:rsidR="003169BB" w14:paraId="51DBF100" w14:textId="77777777" w:rsidTr="00BE72E5">
        <w:trPr>
          <w:jc w:val="center"/>
        </w:trPr>
        <w:tc>
          <w:tcPr>
            <w:tcW w:w="1165" w:type="dxa"/>
            <w:vAlign w:val="center"/>
          </w:tcPr>
          <w:p w14:paraId="694A8800" w14:textId="77777777" w:rsidR="003169BB" w:rsidRDefault="003169BB" w:rsidP="00BE72E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B505B16" w14:textId="77777777" w:rsidR="003169BB" w:rsidRDefault="003169BB" w:rsidP="00BE72E5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4C35B33" w14:textId="77777777" w:rsidR="003169BB" w:rsidRDefault="003169BB" w:rsidP="00BE72E5">
            <w:pPr>
              <w:jc w:val="center"/>
            </w:pPr>
          </w:p>
        </w:tc>
        <w:tc>
          <w:tcPr>
            <w:tcW w:w="3531" w:type="dxa"/>
            <w:vAlign w:val="center"/>
          </w:tcPr>
          <w:p w14:paraId="558E5EE9" w14:textId="77777777" w:rsidR="003169BB" w:rsidRDefault="003169BB" w:rsidP="00BE72E5">
            <w:pPr>
              <w:jc w:val="center"/>
            </w:pPr>
          </w:p>
        </w:tc>
      </w:tr>
    </w:tbl>
    <w:p w14:paraId="7DB97D77" w14:textId="77777777" w:rsidR="003169BB" w:rsidRPr="008E36B5" w:rsidRDefault="003169BB" w:rsidP="003169BB"/>
    <w:p w14:paraId="62E567D7" w14:textId="77777777" w:rsidR="006A3458" w:rsidRDefault="006A3458" w:rsidP="0089655B">
      <w:pPr>
        <w:pStyle w:val="Heading1"/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127884"/>
    <w:rsid w:val="00192F87"/>
    <w:rsid w:val="001C6989"/>
    <w:rsid w:val="002A24FD"/>
    <w:rsid w:val="002A2A86"/>
    <w:rsid w:val="003169BB"/>
    <w:rsid w:val="00343C94"/>
    <w:rsid w:val="00417BEF"/>
    <w:rsid w:val="004D7737"/>
    <w:rsid w:val="00692616"/>
    <w:rsid w:val="006A3458"/>
    <w:rsid w:val="007260FA"/>
    <w:rsid w:val="007526B7"/>
    <w:rsid w:val="0089655B"/>
    <w:rsid w:val="00A10AF1"/>
    <w:rsid w:val="00A60AFD"/>
    <w:rsid w:val="00B23466"/>
    <w:rsid w:val="00CD0CB9"/>
    <w:rsid w:val="00DC70B4"/>
    <w:rsid w:val="00E507CF"/>
    <w:rsid w:val="00E75C08"/>
    <w:rsid w:val="00E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6E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6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2F87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F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655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7C8F-95A2-4270-85C7-7A4AAF33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254</Words>
  <Characters>2669</Characters>
  <Application>Microsoft Office Word</Application>
  <DocSecurity>0</DocSecurity>
  <Lines>22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12</cp:revision>
  <dcterms:created xsi:type="dcterms:W3CDTF">2025-05-23T07:26:00Z</dcterms:created>
  <dcterms:modified xsi:type="dcterms:W3CDTF">2025-05-24T03:42:00Z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