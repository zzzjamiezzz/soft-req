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7E47" w14:textId="77777777" w:rsidR="001F6FD4" w:rsidRDefault="001F6FD4" w:rsidP="001F6FD4">
      <w:pPr>
        <w:jc w:val="center"/>
        <w:rPr>
          <w:ins w:id="1" w:author="Teoh Xuan Xuan" w:date="2025-05-23T15:36:00Z" w16du:dateUtc="2025-05-23T07:36:00Z"/>
        </w:rPr>
      </w:pPr>
    </w:p>
    <w:p w14:paraId="2F512E47" w14:textId="77777777" w:rsidR="001F6FD4" w:rsidRDefault="001F6FD4" w:rsidP="001F6FD4">
      <w:pPr>
        <w:jc w:val="center"/>
        <w:rPr>
          <w:ins w:id="2" w:author="Teoh Xuan Xuan" w:date="2025-05-23T15:36:00Z" w16du:dateUtc="2025-05-23T07:36:00Z"/>
        </w:rPr>
      </w:pPr>
      <w:ins w:id="3" w:author="Teoh Xuan Xuan" w:date="2025-05-23T15:36:00Z" w16du:dateUtc="2025-05-23T07:36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6A1BDDB7" wp14:editId="4A15B0E3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8693461" w14:textId="77777777" w:rsidR="001F6FD4" w:rsidRDefault="001F6FD4" w:rsidP="001F6FD4">
      <w:pPr>
        <w:jc w:val="center"/>
        <w:rPr>
          <w:ins w:id="4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570B5E3B" w14:textId="77777777" w:rsidR="001F6FD4" w:rsidRDefault="001F6FD4" w:rsidP="001F6FD4">
      <w:pPr>
        <w:jc w:val="center"/>
        <w:rPr>
          <w:ins w:id="5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6" w:author="Teoh Xuan Xuan" w:date="2025-05-23T15:36:00Z" w16du:dateUtc="2025-05-23T07:36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6A2AD3F9" w14:textId="77777777" w:rsidR="001F6FD4" w:rsidRDefault="001F6FD4" w:rsidP="001F6FD4">
      <w:pPr>
        <w:jc w:val="center"/>
        <w:rPr>
          <w:ins w:id="7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0812EFCC" w14:textId="77777777" w:rsidR="001F6FD4" w:rsidRDefault="001F6FD4" w:rsidP="001F6FD4">
      <w:pPr>
        <w:jc w:val="center"/>
        <w:rPr>
          <w:ins w:id="8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9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59860DA5" w14:textId="77777777" w:rsidR="001F6FD4" w:rsidRDefault="001F6FD4" w:rsidP="001F6FD4">
      <w:pPr>
        <w:jc w:val="center"/>
        <w:rPr>
          <w:ins w:id="10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06C6570D" w14:textId="77777777" w:rsidR="001F6FD4" w:rsidRDefault="001F6FD4" w:rsidP="001F6FD4">
      <w:pPr>
        <w:jc w:val="center"/>
        <w:rPr>
          <w:ins w:id="11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12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0206349D" w14:textId="77777777" w:rsidR="001F6FD4" w:rsidRDefault="001F6FD4" w:rsidP="001F6FD4">
      <w:pPr>
        <w:jc w:val="center"/>
        <w:rPr>
          <w:ins w:id="13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14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431D28ED" w14:textId="77777777" w:rsidR="001F6FD4" w:rsidRDefault="001F6FD4" w:rsidP="001F6FD4">
      <w:pPr>
        <w:jc w:val="center"/>
        <w:rPr>
          <w:ins w:id="15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50B7E749" w14:textId="77777777" w:rsidR="001F6FD4" w:rsidRDefault="001F6FD4" w:rsidP="001F6FD4">
      <w:pPr>
        <w:jc w:val="center"/>
        <w:rPr>
          <w:ins w:id="16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17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FD4" w14:paraId="5406D95F" w14:textId="77777777" w:rsidTr="00BE72E5">
        <w:trPr>
          <w:trHeight w:val="395"/>
          <w:ins w:id="18" w:author="Teoh Xuan Xuan" w:date="2025-05-23T15:36:00Z" w16du:dateUtc="2025-05-23T07:36:00Z"/>
        </w:trPr>
        <w:tc>
          <w:tcPr>
            <w:tcW w:w="4508" w:type="dxa"/>
          </w:tcPr>
          <w:p w14:paraId="3A30CE89" w14:textId="77777777" w:rsidR="001F6FD4" w:rsidRPr="00E97CF2" w:rsidRDefault="001F6FD4" w:rsidP="00BE72E5">
            <w:pPr>
              <w:jc w:val="center"/>
              <w:rPr>
                <w:ins w:id="19" w:author="Teoh Xuan Xuan" w:date="2025-05-23T15:36:00Z" w16du:dateUtc="2025-05-23T07:36:00Z"/>
                <w:rFonts w:cs="Times New Roman"/>
                <w:b/>
                <w:bCs/>
              </w:rPr>
            </w:pPr>
            <w:ins w:id="20" w:author="Teoh Xuan Xuan" w:date="2025-05-23T15:36:00Z" w16du:dateUtc="2025-05-23T07:36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7D7030A3" w14:textId="77777777" w:rsidR="001F6FD4" w:rsidRPr="00E97CF2" w:rsidRDefault="001F6FD4" w:rsidP="00BE72E5">
            <w:pPr>
              <w:jc w:val="center"/>
              <w:rPr>
                <w:ins w:id="21" w:author="Teoh Xuan Xuan" w:date="2025-05-23T15:36:00Z" w16du:dateUtc="2025-05-23T07:36:00Z"/>
                <w:rFonts w:cs="Times New Roman"/>
                <w:b/>
                <w:bCs/>
              </w:rPr>
            </w:pPr>
            <w:ins w:id="22" w:author="Teoh Xuan Xuan" w:date="2025-05-23T15:36:00Z" w16du:dateUtc="2025-05-23T07:36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1F6FD4" w14:paraId="16A9A5A2" w14:textId="77777777" w:rsidTr="00BE72E5">
        <w:trPr>
          <w:trHeight w:val="341"/>
          <w:ins w:id="23" w:author="Teoh Xuan Xuan" w:date="2025-05-23T15:36:00Z" w16du:dateUtc="2025-05-23T07:36:00Z"/>
        </w:trPr>
        <w:tc>
          <w:tcPr>
            <w:tcW w:w="4508" w:type="dxa"/>
          </w:tcPr>
          <w:p w14:paraId="25CDEA9A" w14:textId="77777777" w:rsidR="001F6FD4" w:rsidRPr="00E97CF2" w:rsidRDefault="001F6FD4" w:rsidP="00BE72E5">
            <w:pPr>
              <w:jc w:val="center"/>
              <w:rPr>
                <w:ins w:id="24" w:author="Teoh Xuan Xuan" w:date="2025-05-23T15:36:00Z" w16du:dateUtc="2025-05-23T07:36:00Z"/>
                <w:rFonts w:cs="Times New Roman"/>
              </w:rPr>
            </w:pPr>
            <w:ins w:id="25" w:author="Teoh Xuan Xuan" w:date="2025-05-23T15:36:00Z" w16du:dateUtc="2025-05-23T07:36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67ADEEA9" w14:textId="77777777" w:rsidR="001F6FD4" w:rsidRPr="00E97CF2" w:rsidRDefault="001F6FD4" w:rsidP="00BE72E5">
            <w:pPr>
              <w:jc w:val="center"/>
              <w:rPr>
                <w:ins w:id="26" w:author="Teoh Xuan Xuan" w:date="2025-05-23T15:36:00Z" w16du:dateUtc="2025-05-23T07:36:00Z"/>
                <w:rFonts w:cs="Times New Roman"/>
              </w:rPr>
            </w:pPr>
            <w:ins w:id="27" w:author="Teoh Xuan Xuan" w:date="2025-05-23T15:36:00Z" w16du:dateUtc="2025-05-23T07:36:00Z">
              <w:r>
                <w:rPr>
                  <w:rFonts w:cs="Times New Roman"/>
                </w:rPr>
                <w:t>242UC2451Q</w:t>
              </w:r>
            </w:ins>
          </w:p>
        </w:tc>
      </w:tr>
      <w:tr w:rsidR="001F6FD4" w14:paraId="13025243" w14:textId="77777777" w:rsidTr="00BE72E5">
        <w:trPr>
          <w:trHeight w:val="359"/>
          <w:ins w:id="28" w:author="Teoh Xuan Xuan" w:date="2025-05-23T15:36:00Z" w16du:dateUtc="2025-05-23T07:36:00Z"/>
        </w:trPr>
        <w:tc>
          <w:tcPr>
            <w:tcW w:w="4508" w:type="dxa"/>
          </w:tcPr>
          <w:p w14:paraId="05440256" w14:textId="77777777" w:rsidR="001F6FD4" w:rsidRPr="00E97CF2" w:rsidRDefault="001F6FD4" w:rsidP="00BE72E5">
            <w:pPr>
              <w:jc w:val="center"/>
              <w:rPr>
                <w:ins w:id="29" w:author="Teoh Xuan Xuan" w:date="2025-05-23T15:36:00Z" w16du:dateUtc="2025-05-23T07:36:00Z"/>
                <w:rFonts w:cs="Times New Roman"/>
              </w:rPr>
            </w:pPr>
            <w:ins w:id="30" w:author="Teoh Xuan Xuan" w:date="2025-05-23T15:36:00Z" w16du:dateUtc="2025-05-23T07:36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1D1A3F7D" w14:textId="77777777" w:rsidR="001F6FD4" w:rsidRPr="00E97CF2" w:rsidRDefault="001F6FD4" w:rsidP="00BE72E5">
            <w:pPr>
              <w:jc w:val="center"/>
              <w:rPr>
                <w:ins w:id="31" w:author="Teoh Xuan Xuan" w:date="2025-05-23T15:36:00Z" w16du:dateUtc="2025-05-23T07:36:00Z"/>
                <w:rFonts w:cs="Times New Roman"/>
              </w:rPr>
            </w:pPr>
            <w:ins w:id="32" w:author="Teoh Xuan Xuan" w:date="2025-05-23T15:36:00Z" w16du:dateUtc="2025-05-23T07:36:00Z">
              <w:r>
                <w:rPr>
                  <w:rFonts w:cs="Times New Roman"/>
                </w:rPr>
                <w:t>242UC2451P</w:t>
              </w:r>
            </w:ins>
          </w:p>
        </w:tc>
      </w:tr>
      <w:tr w:rsidR="001F6FD4" w14:paraId="37C8BE0C" w14:textId="77777777" w:rsidTr="00BE72E5">
        <w:trPr>
          <w:trHeight w:val="341"/>
          <w:ins w:id="33" w:author="Teoh Xuan Xuan" w:date="2025-05-23T15:36:00Z" w16du:dateUtc="2025-05-23T07:36:00Z"/>
        </w:trPr>
        <w:tc>
          <w:tcPr>
            <w:tcW w:w="4508" w:type="dxa"/>
          </w:tcPr>
          <w:p w14:paraId="5B1AA27D" w14:textId="77777777" w:rsidR="001F6FD4" w:rsidRPr="00E97CF2" w:rsidRDefault="001F6FD4" w:rsidP="00BE72E5">
            <w:pPr>
              <w:jc w:val="center"/>
              <w:rPr>
                <w:ins w:id="34" w:author="Teoh Xuan Xuan" w:date="2025-05-23T15:36:00Z" w16du:dateUtc="2025-05-23T07:36:00Z"/>
                <w:rFonts w:cs="Times New Roman"/>
              </w:rPr>
            </w:pPr>
            <w:ins w:id="35" w:author="Teoh Xuan Xuan" w:date="2025-05-23T15:36:00Z" w16du:dateUtc="2025-05-23T07:36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7D8808F" w14:textId="77777777" w:rsidR="001F6FD4" w:rsidRPr="00E97CF2" w:rsidRDefault="001F6FD4" w:rsidP="00BE72E5">
            <w:pPr>
              <w:jc w:val="center"/>
              <w:rPr>
                <w:ins w:id="36" w:author="Teoh Xuan Xuan" w:date="2025-05-23T15:36:00Z" w16du:dateUtc="2025-05-23T07:36:00Z"/>
                <w:rFonts w:cs="Times New Roman"/>
              </w:rPr>
            </w:pPr>
            <w:ins w:id="37" w:author="Teoh Xuan Xuan" w:date="2025-05-23T15:36:00Z" w16du:dateUtc="2025-05-23T07:36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2B2FB2DE" w14:textId="77777777" w:rsidR="001F6FD4" w:rsidRDefault="001F6FD4" w:rsidP="001F6FD4">
      <w:pPr>
        <w:rPr>
          <w:ins w:id="38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5FEDC6B0" w14:textId="77777777" w:rsidR="001F6FD4" w:rsidRDefault="001F6FD4" w:rsidP="001F6FD4">
      <w:pPr>
        <w:jc w:val="center"/>
        <w:rPr>
          <w:ins w:id="39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40" w:author="Teoh Xuan Xuan" w:date="2025-05-23T15:36:00Z" w16du:dateUtc="2025-05-23T07:36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3FEC3830" w14:textId="77777777" w:rsidR="001F6FD4" w:rsidRDefault="001F6FD4" w:rsidP="001F6FD4">
      <w:pPr>
        <w:jc w:val="center"/>
        <w:rPr>
          <w:ins w:id="41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42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643452A4" w14:textId="77777777" w:rsidR="001F6FD4" w:rsidRDefault="001F6FD4" w:rsidP="001F6FD4">
      <w:pPr>
        <w:rPr>
          <w:ins w:id="43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4653492D" w14:textId="77777777" w:rsidR="001F6FD4" w:rsidRDefault="001F6FD4" w:rsidP="001F6FD4">
      <w:pPr>
        <w:pStyle w:val="Heading1"/>
        <w:rPr>
          <w:ins w:id="44" w:author="Teoh Xuan Xuan" w:date="2025-05-23T15:36:00Z" w16du:dateUtc="2025-05-23T07:36:00Z"/>
          <w:rFonts w:cs="Times New Roman"/>
        </w:rPr>
      </w:pPr>
      <w:ins w:id="45" w:author="Teoh Xuan Xuan" w:date="2025-05-23T15:36:00Z" w16du:dateUtc="2025-05-23T07:36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042B16E6" w14:textId="77777777" w:rsidR="001F6FD4" w:rsidRDefault="001F6FD4" w:rsidP="001F6FD4">
      <w:pPr>
        <w:rPr>
          <w:ins w:id="46" w:author="Teoh Xuan Xuan" w:date="2025-05-23T15:36:00Z" w16du:dateUtc="2025-05-23T07:36:00Z"/>
          <w:rFonts w:eastAsiaTheme="majorEastAsia" w:cstheme="majorBidi"/>
          <w:b/>
          <w:sz w:val="32"/>
          <w:szCs w:val="40"/>
        </w:rPr>
      </w:pPr>
      <w:ins w:id="47" w:author="Teoh Xuan Xuan" w:date="2025-05-23T15:36:00Z" w16du:dateUtc="2025-05-23T07:36:00Z">
        <w:r>
          <w:br w:type="page"/>
        </w:r>
      </w:ins>
    </w:p>
    <w:p w14:paraId="041A16FA" w14:textId="77777777" w:rsidR="001F6FD4" w:rsidRPr="00796DE4" w:rsidRDefault="001F6FD4" w:rsidP="001F6FD4">
      <w:pPr>
        <w:pStyle w:val="Heading1"/>
        <w:rPr>
          <w:ins w:id="48" w:author="Teoh Xuan Xuan" w:date="2025-05-23T15:36:00Z" w16du:dateUtc="2025-05-23T07:36:00Z"/>
        </w:rPr>
      </w:pPr>
      <w:ins w:id="49" w:author="Teoh Xuan Xuan" w:date="2025-05-23T15:36:00Z" w16du:dateUtc="2025-05-23T07:36:00Z">
        <w:r>
          <w:lastRenderedPageBreak/>
          <w:t>Introduction</w:t>
        </w:r>
      </w:ins>
    </w:p>
    <w:p w14:paraId="77F028BE" w14:textId="77777777" w:rsidR="001F6FD4" w:rsidRDefault="001F6FD4" w:rsidP="001F6FD4">
      <w:pPr>
        <w:rPr>
          <w:ins w:id="50" w:author="Teoh Xuan Xuan" w:date="2025-05-23T15:36:00Z" w16du:dateUtc="2025-05-23T07:36:00Z"/>
          <w:rFonts w:eastAsiaTheme="majorEastAsia" w:cstheme="majorBidi"/>
          <w:b/>
          <w:sz w:val="32"/>
          <w:szCs w:val="40"/>
        </w:rPr>
      </w:pPr>
      <w:ins w:id="51" w:author="Teoh Xuan Xuan" w:date="2025-05-23T15:36:00Z" w16du:dateUtc="2025-05-23T07:36:00Z">
        <w:r>
          <w:br w:type="page"/>
        </w:r>
      </w:ins>
    </w:p>
    <w:p w14:paraId="5357FC81" w14:textId="77777777" w:rsidR="001F6FD4" w:rsidRDefault="001F6FD4" w:rsidP="001F6FD4">
      <w:pPr>
        <w:pStyle w:val="Heading1"/>
        <w:rPr>
          <w:ins w:id="52" w:author="Teoh Xuan Xuan" w:date="2025-05-23T15:36:00Z" w16du:dateUtc="2025-05-23T07:36:00Z"/>
        </w:rPr>
      </w:pPr>
      <w:ins w:id="53" w:author="Teoh Xuan Xuan" w:date="2025-05-23T15:36:00Z" w16du:dateUtc="2025-05-23T07:36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F6FD4" w14:paraId="418A0C60" w14:textId="77777777" w:rsidTr="00BE72E5">
        <w:trPr>
          <w:jc w:val="center"/>
          <w:ins w:id="54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717EC7E3" w14:textId="77777777" w:rsidR="001F6FD4" w:rsidRDefault="001F6FD4" w:rsidP="00BE72E5">
            <w:pPr>
              <w:jc w:val="center"/>
              <w:rPr>
                <w:ins w:id="55" w:author="Teoh Xuan Xuan" w:date="2025-05-23T15:36:00Z" w16du:dateUtc="2025-05-23T07:36:00Z"/>
              </w:rPr>
            </w:pPr>
            <w:ins w:id="56" w:author="Teoh Xuan Xuan" w:date="2025-05-23T15:36:00Z" w16du:dateUtc="2025-05-23T07:36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7C7464E" w14:textId="77777777" w:rsidR="001F6FD4" w:rsidRDefault="001F6FD4" w:rsidP="00BE72E5">
            <w:pPr>
              <w:jc w:val="center"/>
              <w:rPr>
                <w:ins w:id="57" w:author="Teoh Xuan Xuan" w:date="2025-05-23T15:36:00Z" w16du:dateUtc="2025-05-23T07:36:00Z"/>
              </w:rPr>
            </w:pPr>
            <w:ins w:id="58" w:author="Teoh Xuan Xuan" w:date="2025-05-23T15:36:00Z" w16du:dateUtc="2025-05-23T07:36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22E0D51C" w14:textId="77777777" w:rsidR="001F6FD4" w:rsidRDefault="001F6FD4" w:rsidP="00BE72E5">
            <w:pPr>
              <w:jc w:val="center"/>
              <w:rPr>
                <w:ins w:id="59" w:author="Teoh Xuan Xuan" w:date="2025-05-23T15:36:00Z" w16du:dateUtc="2025-05-23T07:36:00Z"/>
              </w:rPr>
            </w:pPr>
            <w:ins w:id="60" w:author="Teoh Xuan Xuan" w:date="2025-05-23T15:36:00Z" w16du:dateUtc="2025-05-23T07:36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265C648C" w14:textId="77777777" w:rsidR="001F6FD4" w:rsidRDefault="001F6FD4" w:rsidP="00BE72E5">
            <w:pPr>
              <w:jc w:val="center"/>
              <w:rPr>
                <w:ins w:id="61" w:author="Teoh Xuan Xuan" w:date="2025-05-23T15:36:00Z" w16du:dateUtc="2025-05-23T07:36:00Z"/>
              </w:rPr>
            </w:pPr>
            <w:ins w:id="62" w:author="Teoh Xuan Xuan" w:date="2025-05-23T15:36:00Z" w16du:dateUtc="2025-05-23T07:36:00Z">
              <w:r>
                <w:t>Changes Made</w:t>
              </w:r>
            </w:ins>
          </w:p>
        </w:tc>
      </w:tr>
      <w:tr w:rsidR="001F6FD4" w14:paraId="35D24C16" w14:textId="77777777" w:rsidTr="00BE72E5">
        <w:trPr>
          <w:jc w:val="center"/>
          <w:ins w:id="63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68099D95" w14:textId="77777777" w:rsidR="001F6FD4" w:rsidRDefault="001F6FD4" w:rsidP="00BE72E5">
            <w:pPr>
              <w:jc w:val="center"/>
              <w:rPr>
                <w:ins w:id="64" w:author="Teoh Xuan Xuan" w:date="2025-05-23T15:36:00Z" w16du:dateUtc="2025-05-23T07:36:00Z"/>
              </w:rPr>
            </w:pPr>
            <w:ins w:id="65" w:author="Teoh Xuan Xuan" w:date="2025-05-23T15:36:00Z" w16du:dateUtc="2025-05-23T07:36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53EF4DBF" w14:textId="77777777" w:rsidR="001F6FD4" w:rsidRDefault="001F6FD4" w:rsidP="00BE72E5">
            <w:pPr>
              <w:jc w:val="center"/>
              <w:rPr>
                <w:ins w:id="66" w:author="Teoh Xuan Xuan" w:date="2025-05-23T15:36:00Z" w16du:dateUtc="2025-05-23T07:36:00Z"/>
              </w:rPr>
            </w:pPr>
            <w:ins w:id="67" w:author="Teoh Xuan Xuan" w:date="2025-05-23T15:36:00Z" w16du:dateUtc="2025-05-23T07:36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1E867274" w14:textId="77777777" w:rsidR="001F6FD4" w:rsidRDefault="001F6FD4" w:rsidP="00BE72E5">
            <w:pPr>
              <w:jc w:val="center"/>
              <w:rPr>
                <w:ins w:id="68" w:author="Teoh Xuan Xuan" w:date="2025-05-23T15:36:00Z" w16du:dateUtc="2025-05-23T07:36:00Z"/>
              </w:rPr>
            </w:pPr>
            <w:ins w:id="69" w:author="Teoh Xuan Xuan" w:date="2025-05-23T15:36:00Z" w16du:dateUtc="2025-05-23T07:36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26E18C5B" w14:textId="77777777" w:rsidR="001F6FD4" w:rsidRDefault="001F6FD4" w:rsidP="00BE72E5">
            <w:pPr>
              <w:jc w:val="center"/>
              <w:rPr>
                <w:ins w:id="70" w:author="Teoh Xuan Xuan" w:date="2025-05-23T15:36:00Z" w16du:dateUtc="2025-05-23T07:36:00Z"/>
              </w:rPr>
            </w:pPr>
            <w:ins w:id="71" w:author="Teoh Xuan Xuan" w:date="2025-05-23T15:36:00Z" w16du:dateUtc="2025-05-23T07:36:00Z">
              <w:r w:rsidRPr="007D6FB2">
                <w:t>Added project cover page; created version history log table</w:t>
              </w:r>
            </w:ins>
          </w:p>
        </w:tc>
      </w:tr>
      <w:tr w:rsidR="001F6FD4" w14:paraId="206678EF" w14:textId="77777777" w:rsidTr="00BE72E5">
        <w:trPr>
          <w:jc w:val="center"/>
          <w:ins w:id="72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5FBDB757" w14:textId="77777777" w:rsidR="001F6FD4" w:rsidRDefault="001F6FD4" w:rsidP="00BE72E5">
            <w:pPr>
              <w:jc w:val="center"/>
              <w:rPr>
                <w:ins w:id="73" w:author="Teoh Xuan Xuan" w:date="2025-05-23T15:36:00Z" w16du:dateUtc="2025-05-23T07:36:00Z"/>
              </w:rPr>
            </w:pPr>
          </w:p>
        </w:tc>
        <w:tc>
          <w:tcPr>
            <w:tcW w:w="1620" w:type="dxa"/>
            <w:vAlign w:val="center"/>
          </w:tcPr>
          <w:p w14:paraId="0C2F6C29" w14:textId="77777777" w:rsidR="001F6FD4" w:rsidRDefault="001F6FD4" w:rsidP="00BE72E5">
            <w:pPr>
              <w:jc w:val="center"/>
              <w:rPr>
                <w:ins w:id="74" w:author="Teoh Xuan Xuan" w:date="2025-05-23T15:36:00Z" w16du:dateUtc="2025-05-23T07:36:00Z"/>
              </w:rPr>
            </w:pPr>
          </w:p>
        </w:tc>
        <w:tc>
          <w:tcPr>
            <w:tcW w:w="2700" w:type="dxa"/>
            <w:vAlign w:val="center"/>
          </w:tcPr>
          <w:p w14:paraId="1255156C" w14:textId="77777777" w:rsidR="001F6FD4" w:rsidRDefault="001F6FD4" w:rsidP="00BE72E5">
            <w:pPr>
              <w:jc w:val="center"/>
              <w:rPr>
                <w:ins w:id="75" w:author="Teoh Xuan Xuan" w:date="2025-05-23T15:36:00Z" w16du:dateUtc="2025-05-23T07:36:00Z"/>
              </w:rPr>
            </w:pPr>
          </w:p>
        </w:tc>
        <w:tc>
          <w:tcPr>
            <w:tcW w:w="3531" w:type="dxa"/>
            <w:vAlign w:val="center"/>
          </w:tcPr>
          <w:p w14:paraId="6523905F" w14:textId="77777777" w:rsidR="001F6FD4" w:rsidRDefault="001F6FD4" w:rsidP="00BE72E5">
            <w:pPr>
              <w:jc w:val="center"/>
              <w:rPr>
                <w:ins w:id="76" w:author="Teoh Xuan Xuan" w:date="2025-05-23T15:36:00Z" w16du:dateUtc="2025-05-23T07:36:00Z"/>
              </w:rPr>
            </w:pPr>
          </w:p>
        </w:tc>
      </w:tr>
      <w:tr w:rsidR="001F6FD4" w14:paraId="1D8F9F20" w14:textId="77777777" w:rsidTr="00BE72E5">
        <w:trPr>
          <w:jc w:val="center"/>
          <w:ins w:id="77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163A3C4C" w14:textId="77777777" w:rsidR="001F6FD4" w:rsidRDefault="001F6FD4" w:rsidP="00BE72E5">
            <w:pPr>
              <w:jc w:val="center"/>
              <w:rPr>
                <w:ins w:id="78" w:author="Teoh Xuan Xuan" w:date="2025-05-23T15:36:00Z" w16du:dateUtc="2025-05-23T07:36:00Z"/>
              </w:rPr>
            </w:pPr>
          </w:p>
        </w:tc>
        <w:tc>
          <w:tcPr>
            <w:tcW w:w="1620" w:type="dxa"/>
            <w:vAlign w:val="center"/>
          </w:tcPr>
          <w:p w14:paraId="5327F06C" w14:textId="77777777" w:rsidR="001F6FD4" w:rsidRDefault="001F6FD4" w:rsidP="00BE72E5">
            <w:pPr>
              <w:jc w:val="center"/>
              <w:rPr>
                <w:ins w:id="79" w:author="Teoh Xuan Xuan" w:date="2025-05-23T15:36:00Z" w16du:dateUtc="2025-05-23T07:36:00Z"/>
              </w:rPr>
            </w:pPr>
          </w:p>
        </w:tc>
        <w:tc>
          <w:tcPr>
            <w:tcW w:w="2700" w:type="dxa"/>
            <w:vAlign w:val="center"/>
          </w:tcPr>
          <w:p w14:paraId="3E3F3DA5" w14:textId="77777777" w:rsidR="001F6FD4" w:rsidRDefault="001F6FD4" w:rsidP="00BE72E5">
            <w:pPr>
              <w:jc w:val="center"/>
              <w:rPr>
                <w:ins w:id="80" w:author="Teoh Xuan Xuan" w:date="2025-05-23T15:36:00Z" w16du:dateUtc="2025-05-23T07:36:00Z"/>
              </w:rPr>
            </w:pPr>
          </w:p>
        </w:tc>
        <w:tc>
          <w:tcPr>
            <w:tcW w:w="3531" w:type="dxa"/>
            <w:vAlign w:val="center"/>
          </w:tcPr>
          <w:p w14:paraId="1B2CB7B0" w14:textId="77777777" w:rsidR="001F6FD4" w:rsidRDefault="001F6FD4" w:rsidP="00BE72E5">
            <w:pPr>
              <w:jc w:val="center"/>
              <w:rPr>
                <w:ins w:id="81" w:author="Teoh Xuan Xuan" w:date="2025-05-23T15:36:00Z" w16du:dateUtc="2025-05-23T07:36:00Z"/>
              </w:rPr>
            </w:pPr>
          </w:p>
        </w:tc>
      </w:tr>
    </w:tbl>
    <w:p w14:paraId="29D84D57" w14:textId="77777777" w:rsidR="001F6FD4" w:rsidRPr="008E36B5" w:rsidRDefault="001F6FD4" w:rsidP="001F6FD4">
      <w:pPr>
        <w:rPr>
          <w:ins w:id="82" w:author="Teoh Xuan Xuan" w:date="2025-05-23T15:36:00Z" w16du:dateUtc="2025-05-23T07:36:00Z"/>
        </w:rPr>
      </w:pPr>
    </w:p>
    <w:p w14:paraId="3EC93155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97"/>
    <w:rsid w:val="001C6989"/>
    <w:rsid w:val="001F6FD4"/>
    <w:rsid w:val="002A24FD"/>
    <w:rsid w:val="00343C94"/>
    <w:rsid w:val="00692616"/>
    <w:rsid w:val="006A3458"/>
    <w:rsid w:val="00752197"/>
    <w:rsid w:val="007526B7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0CF60"/>
  <w15:chartTrackingRefBased/>
  <w15:docId w15:val="{96EC1CF7-0B9E-4880-AFC1-787588E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D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D4"/>
    <w:pPr>
      <w:keepNext/>
      <w:keepLines/>
      <w:spacing w:before="480" w:after="200"/>
      <w:outlineLvl w:val="0"/>
      <w:pPrChange w:id="0" w:author="Teoh Xuan Xuan" w:date="2025-05-23T15:35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5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9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F6FD4"/>
    <w:pPr>
      <w:spacing w:after="0" w:line="240" w:lineRule="auto"/>
    </w:pPr>
  </w:style>
  <w:style w:type="table" w:styleId="TableGrid">
    <w:name w:val="Table Grid"/>
    <w:basedOn w:val="TableNormal"/>
    <w:uiPriority w:val="39"/>
    <w:rsid w:val="001F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403</Characters>
  <Application>Microsoft Office Word</Application>
  <DocSecurity>0</DocSecurity>
  <Lines>50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2025-05-23T07:35:00Z</dcterms:created>
  <dcterms:modified xsi:type="dcterms:W3CDTF">2025-05-23T07:36:00Z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306c5e52-5934-4b1a-837b-d1322fdb7847</vt:lpwstr>
  </property>
</Properties>
</file>