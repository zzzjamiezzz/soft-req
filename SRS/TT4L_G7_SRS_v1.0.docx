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87E47" w14:textId="77777777" w:rsidR="001F6FD4" w:rsidRDefault="001F6FD4" w:rsidP="001F6FD4">
      <w:pPr>
        <w:jc w:val="center"/>
        <w:rPr>
          <w:ins w:id="4" w:author="Teoh Xuan Xuan" w:date="2025-05-23T15:36:00Z" w16du:dateUtc="2025-05-23T07:36:00Z"/>
          <w:rFonts w:hint="eastAsia"/>
        </w:rPr>
      </w:pPr>
    </w:p>
    <w:p w14:paraId="2F512E47" w14:textId="77777777" w:rsidR="001F6FD4" w:rsidRDefault="001F6FD4" w:rsidP="001F6FD4">
      <w:pPr>
        <w:jc w:val="center"/>
        <w:rPr>
          <w:ins w:id="5" w:author="Teoh Xuan Xuan" w:date="2025-05-23T15:36:00Z" w16du:dateUtc="2025-05-23T07:36:00Z"/>
        </w:rPr>
      </w:pPr>
      <w:ins w:id="6" w:author="Teoh Xuan Xuan" w:date="2025-05-23T15:36:00Z" w16du:dateUtc="2025-05-23T07:36:00Z">
        <w:r>
          <w:rPr>
            <w:b/>
            <w:bCs/>
            <w:noProof/>
            <w:color w:val="000000"/>
            <w:sz w:val="18"/>
            <w:szCs w:val="18"/>
            <w:bdr w:val="none" w:sz="0" w:space="0" w:color="auto" w:frame="1"/>
          </w:rPr>
          <w:drawing>
            <wp:inline distT="0" distB="0" distL="0" distR="0" wp14:anchorId="6A1BDDB7" wp14:editId="4A15B0E3">
              <wp:extent cx="4762500" cy="1623060"/>
              <wp:effectExtent l="0" t="0" r="0" b="0"/>
              <wp:docPr id="1839408478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30448" b="35417"/>
                      <a:stretch/>
                    </pic:blipFill>
                    <pic:spPr bwMode="auto">
                      <a:xfrm>
                        <a:off x="0" y="0"/>
                        <a:ext cx="4762500" cy="1623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</wp:inline>
          </w:drawing>
        </w:r>
      </w:ins>
    </w:p>
    <w:p w14:paraId="58693461" w14:textId="77777777" w:rsidR="001F6FD4" w:rsidRDefault="001F6FD4" w:rsidP="001F6FD4">
      <w:pPr>
        <w:jc w:val="center"/>
        <w:rPr>
          <w:ins w:id="7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0D179864" w14:textId="77777777" w:rsidR="00491CC0" w:rsidRPr="0089655B" w:rsidRDefault="00491CC0" w:rsidP="00491CC0">
      <w:pPr>
        <w:jc w:val="center"/>
        <w:rPr>
          <w:ins w:id="8" w:author="Teoh Xuan Xuan" w:date="2025-05-24T11:55:00Z" w16du:dateUtc="2025-05-24T03:55:00Z"/>
          <w:rFonts w:cs="Times New Roman"/>
          <w:b/>
          <w:bCs/>
          <w:sz w:val="32"/>
          <w:szCs w:val="32"/>
        </w:rPr>
      </w:pPr>
      <w:bookmarkStart w:id="9" w:name="_Hlk198979717"/>
      <w:ins w:id="10" w:author="Teoh Xuan Xuan" w:date="2025-05-24T11:55:00Z" w16du:dateUtc="2025-05-24T03:55:00Z">
        <w:r w:rsidRPr="0089655B">
          <w:rPr>
            <w:rFonts w:cs="Times New Roman"/>
            <w:b/>
            <w:bCs/>
            <w:sz w:val="32"/>
            <w:szCs w:val="32"/>
          </w:rPr>
          <w:t>FACULTY OF COMPUTING AND INFORMATICS</w:t>
        </w:r>
      </w:ins>
    </w:p>
    <w:p w14:paraId="5D3DF271" w14:textId="77777777" w:rsidR="00491CC0" w:rsidRPr="0089655B" w:rsidRDefault="00491CC0" w:rsidP="00491CC0">
      <w:pPr>
        <w:jc w:val="center"/>
        <w:rPr>
          <w:ins w:id="11" w:author="Teoh Xuan Xuan" w:date="2025-05-24T11:55:00Z" w16du:dateUtc="2025-05-24T03:55:00Z"/>
          <w:rFonts w:cs="Times New Roman"/>
          <w:b/>
          <w:bCs/>
          <w:sz w:val="32"/>
          <w:szCs w:val="32"/>
        </w:rPr>
      </w:pPr>
    </w:p>
    <w:p w14:paraId="2C8AC925" w14:textId="77777777" w:rsidR="00491CC0" w:rsidRPr="0089655B" w:rsidRDefault="00491CC0" w:rsidP="00491CC0">
      <w:pPr>
        <w:jc w:val="center"/>
        <w:rPr>
          <w:ins w:id="12" w:author="Teoh Xuan Xuan" w:date="2025-05-24T11:55:00Z" w16du:dateUtc="2025-05-24T03:55:00Z"/>
          <w:rFonts w:cs="Times New Roman"/>
          <w:b/>
          <w:bCs/>
          <w:sz w:val="32"/>
          <w:szCs w:val="32"/>
        </w:rPr>
      </w:pPr>
      <w:ins w:id="13" w:author="Teoh Xuan Xuan" w:date="2025-05-24T11:55:00Z" w16du:dateUtc="2025-05-24T03:55:00Z">
        <w:r w:rsidRPr="0089655B">
          <w:rPr>
            <w:rFonts w:cs="Times New Roman"/>
            <w:b/>
            <w:bCs/>
            <w:sz w:val="32"/>
            <w:szCs w:val="32"/>
          </w:rPr>
          <w:t>CSE6224 – SOFTWARE REQUIREMENTS ENG</w:t>
        </w:r>
      </w:ins>
    </w:p>
    <w:p w14:paraId="63536017" w14:textId="77777777" w:rsidR="00491CC0" w:rsidRPr="0089655B" w:rsidRDefault="00491CC0" w:rsidP="00491CC0">
      <w:pPr>
        <w:jc w:val="center"/>
        <w:rPr>
          <w:ins w:id="14" w:author="Teoh Xuan Xuan" w:date="2025-05-24T11:55:00Z" w16du:dateUtc="2025-05-24T03:55:00Z"/>
          <w:rFonts w:cs="Times New Roman"/>
          <w:b/>
          <w:bCs/>
          <w:sz w:val="32"/>
          <w:szCs w:val="32"/>
        </w:rPr>
      </w:pPr>
    </w:p>
    <w:p w14:paraId="109A2F6B" w14:textId="77777777" w:rsidR="00491CC0" w:rsidRPr="0089655B" w:rsidRDefault="00491CC0" w:rsidP="00491CC0">
      <w:pPr>
        <w:jc w:val="center"/>
        <w:rPr>
          <w:ins w:id="15" w:author="Teoh Xuan Xuan" w:date="2025-05-24T11:55:00Z" w16du:dateUtc="2025-05-24T03:55:00Z"/>
          <w:rFonts w:cs="Times New Roman"/>
          <w:b/>
          <w:bCs/>
          <w:sz w:val="32"/>
          <w:szCs w:val="32"/>
        </w:rPr>
      </w:pPr>
      <w:ins w:id="16" w:author="Teoh Xuan Xuan" w:date="2025-05-24T11:55:00Z" w16du:dateUtc="2025-05-24T03:55:00Z">
        <w:r w:rsidRPr="0089655B">
          <w:rPr>
            <w:rFonts w:cs="Times New Roman"/>
            <w:b/>
            <w:bCs/>
            <w:sz w:val="32"/>
            <w:szCs w:val="32"/>
          </w:rPr>
          <w:t>GROUP: G07</w:t>
        </w:r>
      </w:ins>
    </w:p>
    <w:p w14:paraId="0619E647" w14:textId="77777777" w:rsidR="00491CC0" w:rsidRPr="0089655B" w:rsidRDefault="00491CC0" w:rsidP="00491CC0">
      <w:pPr>
        <w:jc w:val="center"/>
        <w:rPr>
          <w:ins w:id="17" w:author="Teoh Xuan Xuan" w:date="2025-05-24T11:55:00Z" w16du:dateUtc="2025-05-24T03:55:00Z"/>
          <w:rFonts w:cs="Times New Roman"/>
          <w:b/>
          <w:bCs/>
          <w:sz w:val="32"/>
          <w:szCs w:val="32"/>
        </w:rPr>
      </w:pPr>
      <w:ins w:id="18" w:author="Teoh Xuan Xuan" w:date="2025-05-24T11:55:00Z" w16du:dateUtc="2025-05-24T03:55:00Z">
        <w:r w:rsidRPr="0089655B">
          <w:rPr>
            <w:rFonts w:cs="Times New Roman"/>
            <w:b/>
            <w:bCs/>
            <w:sz w:val="32"/>
            <w:szCs w:val="32"/>
          </w:rPr>
          <w:t>SESSION: TT4L</w:t>
        </w:r>
      </w:ins>
    </w:p>
    <w:p w14:paraId="2AA3F36F" w14:textId="77777777" w:rsidR="00491CC0" w:rsidRPr="0089655B" w:rsidRDefault="00491CC0" w:rsidP="00491CC0">
      <w:pPr>
        <w:jc w:val="center"/>
        <w:rPr>
          <w:ins w:id="19" w:author="Teoh Xuan Xuan" w:date="2025-05-24T11:55:00Z" w16du:dateUtc="2025-05-24T03:55:00Z"/>
          <w:rFonts w:cs="Times New Roman"/>
          <w:b/>
          <w:bCs/>
          <w:sz w:val="32"/>
          <w:szCs w:val="32"/>
        </w:rPr>
      </w:pPr>
    </w:p>
    <w:p w14:paraId="6EBEA14B" w14:textId="77777777" w:rsidR="00491CC0" w:rsidRPr="0089655B" w:rsidRDefault="00491CC0" w:rsidP="00491CC0">
      <w:pPr>
        <w:jc w:val="center"/>
        <w:rPr>
          <w:ins w:id="20" w:author="Teoh Xuan Xuan" w:date="2025-05-24T11:55:00Z" w16du:dateUtc="2025-05-24T03:55:00Z"/>
          <w:rFonts w:cs="Times New Roman"/>
          <w:b/>
          <w:bCs/>
          <w:sz w:val="32"/>
          <w:szCs w:val="32"/>
        </w:rPr>
      </w:pPr>
      <w:ins w:id="21" w:author="Teoh Xuan Xuan" w:date="2025-05-24T11:55:00Z" w16du:dateUtc="2025-05-24T03:55:00Z">
        <w:r w:rsidRPr="0089655B">
          <w:rPr>
            <w:rFonts w:cs="Times New Roman"/>
            <w:b/>
            <w:bCs/>
            <w:sz w:val="32"/>
            <w:szCs w:val="32"/>
          </w:rPr>
          <w:t>PROJECT TITLE: University Communication and</w:t>
        </w:r>
      </w:ins>
    </w:p>
    <w:p w14:paraId="223EAE63" w14:textId="77777777" w:rsidR="00491CC0" w:rsidRPr="0089655B" w:rsidRDefault="00491CC0" w:rsidP="00491CC0">
      <w:pPr>
        <w:jc w:val="center"/>
        <w:rPr>
          <w:ins w:id="22" w:author="Teoh Xuan Xuan" w:date="2025-05-24T11:55:00Z" w16du:dateUtc="2025-05-24T03:55:00Z"/>
          <w:rFonts w:cs="Times New Roman"/>
          <w:b/>
          <w:bCs/>
          <w:sz w:val="32"/>
          <w:szCs w:val="32"/>
        </w:rPr>
      </w:pPr>
      <w:ins w:id="23" w:author="Teoh Xuan Xuan" w:date="2025-05-24T11:55:00Z" w16du:dateUtc="2025-05-24T03:55:00Z">
        <w:r w:rsidRPr="0089655B">
          <w:rPr>
            <w:rFonts w:cs="Times New Roman"/>
            <w:b/>
            <w:bCs/>
            <w:sz w:val="32"/>
            <w:szCs w:val="32"/>
          </w:rPr>
          <w:t>Services Portal with Campus Management System and SMS Gateway Integration</w:t>
        </w:r>
      </w:ins>
    </w:p>
    <w:p w14:paraId="59B4D46B" w14:textId="77777777" w:rsidR="00491CC0" w:rsidRPr="0089655B" w:rsidRDefault="00491CC0" w:rsidP="00491CC0">
      <w:pPr>
        <w:jc w:val="center"/>
        <w:rPr>
          <w:ins w:id="24" w:author="Teoh Xuan Xuan" w:date="2025-05-24T11:55:00Z" w16du:dateUtc="2025-05-24T03:55:00Z"/>
          <w:rFonts w:cs="Times New Roman"/>
          <w:b/>
          <w:bCs/>
          <w:sz w:val="36"/>
          <w:szCs w:val="3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1CC0" w14:paraId="7DDFF994" w14:textId="77777777" w:rsidTr="005468DA">
        <w:trPr>
          <w:trHeight w:val="395"/>
          <w:ins w:id="25" w:author="Teoh Xuan Xuan" w:date="2025-05-24T11:55:00Z"/>
        </w:trPr>
        <w:tc>
          <w:tcPr>
            <w:tcW w:w="4508" w:type="dxa"/>
          </w:tcPr>
          <w:p w14:paraId="0945FF84" w14:textId="77777777" w:rsidR="00491CC0" w:rsidRPr="00E97CF2" w:rsidRDefault="00491CC0" w:rsidP="005468DA">
            <w:pPr>
              <w:jc w:val="center"/>
              <w:rPr>
                <w:ins w:id="26" w:author="Teoh Xuan Xuan" w:date="2025-05-24T11:55:00Z" w16du:dateUtc="2025-05-24T03:55:00Z"/>
                <w:rFonts w:cs="Times New Roman"/>
                <w:b/>
                <w:bCs/>
              </w:rPr>
            </w:pPr>
            <w:ins w:id="27" w:author="Teoh Xuan Xuan" w:date="2025-05-24T11:55:00Z" w16du:dateUtc="2025-05-24T03:55:00Z">
              <w:r w:rsidRPr="00E97CF2">
                <w:rPr>
                  <w:rFonts w:cs="Times New Roman"/>
                  <w:b/>
                  <w:bCs/>
                </w:rPr>
                <w:t>Student Name</w:t>
              </w:r>
            </w:ins>
          </w:p>
        </w:tc>
        <w:tc>
          <w:tcPr>
            <w:tcW w:w="4508" w:type="dxa"/>
          </w:tcPr>
          <w:p w14:paraId="5D681AFB" w14:textId="77777777" w:rsidR="00491CC0" w:rsidRPr="00E97CF2" w:rsidRDefault="00491CC0" w:rsidP="005468DA">
            <w:pPr>
              <w:jc w:val="center"/>
              <w:rPr>
                <w:ins w:id="28" w:author="Teoh Xuan Xuan" w:date="2025-05-24T11:55:00Z" w16du:dateUtc="2025-05-24T03:55:00Z"/>
                <w:rFonts w:cs="Times New Roman"/>
                <w:b/>
                <w:bCs/>
              </w:rPr>
            </w:pPr>
            <w:ins w:id="29" w:author="Teoh Xuan Xuan" w:date="2025-05-24T11:55:00Z" w16du:dateUtc="2025-05-24T03:55:00Z">
              <w:r w:rsidRPr="00E97CF2">
                <w:rPr>
                  <w:rFonts w:cs="Times New Roman"/>
                  <w:b/>
                  <w:bCs/>
                </w:rPr>
                <w:t>Student ID</w:t>
              </w:r>
            </w:ins>
          </w:p>
        </w:tc>
      </w:tr>
      <w:tr w:rsidR="00491CC0" w14:paraId="6A6F9566" w14:textId="77777777" w:rsidTr="005468DA">
        <w:trPr>
          <w:trHeight w:val="341"/>
          <w:ins w:id="30" w:author="Teoh Xuan Xuan" w:date="2025-05-24T11:55:00Z"/>
        </w:trPr>
        <w:tc>
          <w:tcPr>
            <w:tcW w:w="4508" w:type="dxa"/>
          </w:tcPr>
          <w:p w14:paraId="1476A046" w14:textId="77777777" w:rsidR="00491CC0" w:rsidRPr="00E97CF2" w:rsidRDefault="00491CC0" w:rsidP="005468DA">
            <w:pPr>
              <w:jc w:val="center"/>
              <w:rPr>
                <w:ins w:id="31" w:author="Teoh Xuan Xuan" w:date="2025-05-24T11:55:00Z" w16du:dateUtc="2025-05-24T03:55:00Z"/>
                <w:rFonts w:cs="Times New Roman"/>
              </w:rPr>
            </w:pPr>
            <w:ins w:id="32" w:author="Teoh Xuan Xuan" w:date="2025-05-24T11:55:00Z" w16du:dateUtc="2025-05-24T03:55:00Z">
              <w:r>
                <w:rPr>
                  <w:rFonts w:cs="Times New Roman"/>
                </w:rPr>
                <w:t>Yang Jia En</w:t>
              </w:r>
            </w:ins>
          </w:p>
        </w:tc>
        <w:tc>
          <w:tcPr>
            <w:tcW w:w="4508" w:type="dxa"/>
          </w:tcPr>
          <w:p w14:paraId="25EF5A80" w14:textId="77777777" w:rsidR="00491CC0" w:rsidRPr="00E97CF2" w:rsidRDefault="00491CC0" w:rsidP="005468DA">
            <w:pPr>
              <w:jc w:val="center"/>
              <w:rPr>
                <w:ins w:id="33" w:author="Teoh Xuan Xuan" w:date="2025-05-24T11:55:00Z" w16du:dateUtc="2025-05-24T03:55:00Z"/>
                <w:rFonts w:cs="Times New Roman"/>
              </w:rPr>
            </w:pPr>
            <w:ins w:id="34" w:author="Teoh Xuan Xuan" w:date="2025-05-24T11:55:00Z" w16du:dateUtc="2025-05-24T03:55:00Z">
              <w:r>
                <w:rPr>
                  <w:rFonts w:cs="Times New Roman"/>
                </w:rPr>
                <w:t>242UC2451Q</w:t>
              </w:r>
            </w:ins>
          </w:p>
        </w:tc>
      </w:tr>
      <w:tr w:rsidR="00491CC0" w14:paraId="03AE6357" w14:textId="77777777" w:rsidTr="005468DA">
        <w:trPr>
          <w:trHeight w:val="359"/>
          <w:ins w:id="35" w:author="Teoh Xuan Xuan" w:date="2025-05-24T11:55:00Z"/>
        </w:trPr>
        <w:tc>
          <w:tcPr>
            <w:tcW w:w="4508" w:type="dxa"/>
          </w:tcPr>
          <w:p w14:paraId="55C34D09" w14:textId="77777777" w:rsidR="00491CC0" w:rsidRPr="00E97CF2" w:rsidRDefault="00491CC0" w:rsidP="005468DA">
            <w:pPr>
              <w:jc w:val="center"/>
              <w:rPr>
                <w:ins w:id="36" w:author="Teoh Xuan Xuan" w:date="2025-05-24T11:55:00Z" w16du:dateUtc="2025-05-24T03:55:00Z"/>
                <w:rFonts w:cs="Times New Roman"/>
              </w:rPr>
            </w:pPr>
            <w:ins w:id="37" w:author="Teoh Xuan Xuan" w:date="2025-05-24T11:55:00Z" w16du:dateUtc="2025-05-24T03:55:00Z">
              <w:r>
                <w:rPr>
                  <w:rFonts w:cs="Times New Roman"/>
                </w:rPr>
                <w:t xml:space="preserve">Teoh Xuan </w:t>
              </w:r>
              <w:proofErr w:type="spellStart"/>
              <w:r>
                <w:rPr>
                  <w:rFonts w:cs="Times New Roman"/>
                </w:rPr>
                <w:t>Xuan</w:t>
              </w:r>
              <w:proofErr w:type="spellEnd"/>
            </w:ins>
          </w:p>
        </w:tc>
        <w:tc>
          <w:tcPr>
            <w:tcW w:w="4508" w:type="dxa"/>
          </w:tcPr>
          <w:p w14:paraId="406F2A16" w14:textId="77777777" w:rsidR="00491CC0" w:rsidRPr="00E97CF2" w:rsidRDefault="00491CC0" w:rsidP="005468DA">
            <w:pPr>
              <w:jc w:val="center"/>
              <w:rPr>
                <w:ins w:id="38" w:author="Teoh Xuan Xuan" w:date="2025-05-24T11:55:00Z" w16du:dateUtc="2025-05-24T03:55:00Z"/>
                <w:rFonts w:cs="Times New Roman"/>
              </w:rPr>
            </w:pPr>
            <w:ins w:id="39" w:author="Teoh Xuan Xuan" w:date="2025-05-24T11:55:00Z" w16du:dateUtc="2025-05-24T03:55:00Z">
              <w:r>
                <w:rPr>
                  <w:rFonts w:cs="Times New Roman"/>
                </w:rPr>
                <w:t>242UC2451P</w:t>
              </w:r>
            </w:ins>
          </w:p>
        </w:tc>
      </w:tr>
      <w:tr w:rsidR="00491CC0" w14:paraId="745FDE97" w14:textId="77777777" w:rsidTr="005468DA">
        <w:trPr>
          <w:trHeight w:val="341"/>
          <w:ins w:id="40" w:author="Teoh Xuan Xuan" w:date="2025-05-24T11:55:00Z"/>
        </w:trPr>
        <w:tc>
          <w:tcPr>
            <w:tcW w:w="4508" w:type="dxa"/>
          </w:tcPr>
          <w:p w14:paraId="5425AFCF" w14:textId="77777777" w:rsidR="00491CC0" w:rsidRPr="00E97CF2" w:rsidRDefault="00491CC0" w:rsidP="005468DA">
            <w:pPr>
              <w:jc w:val="center"/>
              <w:rPr>
                <w:ins w:id="41" w:author="Teoh Xuan Xuan" w:date="2025-05-24T11:55:00Z" w16du:dateUtc="2025-05-24T03:55:00Z"/>
                <w:rFonts w:cs="Times New Roman"/>
              </w:rPr>
            </w:pPr>
            <w:ins w:id="42" w:author="Teoh Xuan Xuan" w:date="2025-05-24T11:55:00Z" w16du:dateUtc="2025-05-24T03:55:00Z">
              <w:r>
                <w:rPr>
                  <w:rFonts w:cs="Times New Roman"/>
                </w:rPr>
                <w:t>Tey Jun Cheng</w:t>
              </w:r>
            </w:ins>
          </w:p>
        </w:tc>
        <w:tc>
          <w:tcPr>
            <w:tcW w:w="4508" w:type="dxa"/>
          </w:tcPr>
          <w:p w14:paraId="44D682AC" w14:textId="77777777" w:rsidR="00491CC0" w:rsidRPr="00E97CF2" w:rsidRDefault="00491CC0" w:rsidP="005468DA">
            <w:pPr>
              <w:jc w:val="center"/>
              <w:rPr>
                <w:ins w:id="43" w:author="Teoh Xuan Xuan" w:date="2025-05-24T11:55:00Z" w16du:dateUtc="2025-05-24T03:55:00Z"/>
                <w:rFonts w:cs="Times New Roman"/>
              </w:rPr>
            </w:pPr>
            <w:ins w:id="44" w:author="Teoh Xuan Xuan" w:date="2025-05-24T11:55:00Z" w16du:dateUtc="2025-05-24T03:55:00Z">
              <w:r>
                <w:rPr>
                  <w:rFonts w:cs="Times New Roman"/>
                </w:rPr>
                <w:t>242UC2452Z</w:t>
              </w:r>
            </w:ins>
          </w:p>
        </w:tc>
      </w:tr>
    </w:tbl>
    <w:p w14:paraId="1CEB4C75" w14:textId="77777777" w:rsidR="00491CC0" w:rsidRDefault="00491CC0" w:rsidP="00491CC0">
      <w:pPr>
        <w:rPr>
          <w:ins w:id="45" w:author="Teoh Xuan Xuan" w:date="2025-05-24T11:55:00Z" w16du:dateUtc="2025-05-24T03:55:00Z"/>
          <w:rFonts w:cs="Times New Roman"/>
          <w:b/>
          <w:bCs/>
          <w:sz w:val="36"/>
          <w:szCs w:val="36"/>
        </w:rPr>
      </w:pPr>
    </w:p>
    <w:p w14:paraId="09E0D2E3" w14:textId="77777777" w:rsidR="00491CC0" w:rsidRPr="0089655B" w:rsidRDefault="00491CC0" w:rsidP="00491CC0">
      <w:pPr>
        <w:jc w:val="center"/>
        <w:rPr>
          <w:ins w:id="46" w:author="Teoh Xuan Xuan" w:date="2025-05-24T11:55:00Z" w16du:dateUtc="2025-05-24T03:55:00Z"/>
          <w:rFonts w:cs="Times New Roman"/>
          <w:sz w:val="28"/>
          <w:szCs w:val="28"/>
        </w:rPr>
      </w:pPr>
      <w:ins w:id="47" w:author="Teoh Xuan Xuan" w:date="2025-05-24T11:55:00Z" w16du:dateUtc="2025-05-24T03:55:00Z">
        <w:r w:rsidRPr="0089655B">
          <w:rPr>
            <w:rFonts w:cs="Times New Roman"/>
            <w:sz w:val="28"/>
            <w:szCs w:val="28"/>
          </w:rPr>
          <w:t xml:space="preserve">Submitted to: Dr. Zarina binti Che </w:t>
        </w:r>
        <w:proofErr w:type="spellStart"/>
        <w:r w:rsidRPr="0089655B">
          <w:rPr>
            <w:rFonts w:cs="Times New Roman"/>
            <w:sz w:val="28"/>
            <w:szCs w:val="28"/>
          </w:rPr>
          <w:t>Embi</w:t>
        </w:r>
        <w:proofErr w:type="spellEnd"/>
      </w:ins>
    </w:p>
    <w:p w14:paraId="110712A7" w14:textId="77777777" w:rsidR="00491CC0" w:rsidRPr="0089655B" w:rsidRDefault="00491CC0" w:rsidP="00491CC0">
      <w:pPr>
        <w:jc w:val="center"/>
        <w:rPr>
          <w:ins w:id="48" w:author="Teoh Xuan Xuan" w:date="2025-05-24T11:55:00Z" w16du:dateUtc="2025-05-24T03:55:00Z"/>
          <w:rFonts w:cs="Times New Roman"/>
          <w:sz w:val="28"/>
          <w:szCs w:val="28"/>
        </w:rPr>
      </w:pPr>
      <w:ins w:id="49" w:author="Teoh Xuan Xuan" w:date="2025-05-24T11:55:00Z" w16du:dateUtc="2025-05-24T03:55:00Z">
        <w:r w:rsidRPr="0089655B">
          <w:rPr>
            <w:rFonts w:cs="Times New Roman"/>
            <w:sz w:val="28"/>
            <w:szCs w:val="28"/>
          </w:rPr>
          <w:t>Date: 25 May 2025</w:t>
        </w:r>
      </w:ins>
    </w:p>
    <w:bookmarkEnd w:id="9"/>
    <w:p w14:paraId="643452A4" w14:textId="77777777" w:rsidR="001F6FD4" w:rsidRDefault="001F6FD4" w:rsidP="001F6FD4">
      <w:pPr>
        <w:rPr>
          <w:ins w:id="50" w:author="Teoh Xuan Xuan" w:date="2025-05-23T15:36:00Z" w16du:dateUtc="2025-05-23T07:36:00Z"/>
          <w:rFonts w:cs="Times New Roman"/>
          <w:b/>
          <w:bCs/>
          <w:sz w:val="36"/>
          <w:szCs w:val="36"/>
        </w:rPr>
      </w:pPr>
    </w:p>
    <w:p w14:paraId="4653492D" w14:textId="77777777" w:rsidR="001F6FD4" w:rsidRPr="00BF4F02" w:rsidRDefault="001F6FD4" w:rsidP="00BF4F02">
      <w:pPr>
        <w:rPr>
          <w:ins w:id="51" w:author="Teoh Xuan Xuan" w:date="2025-05-23T15:36:00Z" w16du:dateUtc="2025-05-23T07:36:00Z"/>
          <w:b/>
          <w:bCs/>
          <w:sz w:val="32"/>
          <w:szCs w:val="32"/>
          <w:rPrChange w:id="52" w:author="Teoh Xuan Xuan" w:date="2025-05-24T12:05:00Z" w16du:dateUtc="2025-05-24T04:05:00Z">
            <w:rPr>
              <w:ins w:id="53" w:author="Teoh Xuan Xuan" w:date="2025-05-23T15:36:00Z" w16du:dateUtc="2025-05-23T07:36:00Z"/>
            </w:rPr>
          </w:rPrChange>
        </w:rPr>
        <w:pPrChange w:id="54" w:author="Teoh Xuan Xuan" w:date="2025-05-24T12:05:00Z" w16du:dateUtc="2025-05-24T04:05:00Z">
          <w:pPr>
            <w:pStyle w:val="Heading1"/>
          </w:pPr>
        </w:pPrChange>
      </w:pPr>
      <w:ins w:id="55" w:author="Teoh Xuan Xuan" w:date="2025-05-23T15:36:00Z" w16du:dateUtc="2025-05-23T07:36:00Z">
        <w:r w:rsidRPr="00BF4F02">
          <w:rPr>
            <w:b/>
            <w:bCs/>
            <w:sz w:val="32"/>
            <w:szCs w:val="32"/>
            <w:rPrChange w:id="56" w:author="Teoh Xuan Xuan" w:date="2025-05-24T12:05:00Z" w16du:dateUtc="2025-05-24T04:05:00Z">
              <w:rPr/>
            </w:rPrChange>
          </w:rPr>
          <w:lastRenderedPageBreak/>
          <w:t>Table of Contents</w:t>
        </w:r>
      </w:ins>
    </w:p>
    <w:customXmlInsRangeStart w:id="57" w:author="Teoh Xuan Xuan" w:date="2025-05-24T12:04:00Z"/>
    <w:sdt>
      <w:sdtPr>
        <w:id w:val="-1255970749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/>
          <w:bCs/>
          <w:noProof/>
          <w:color w:val="auto"/>
          <w:kern w:val="2"/>
          <w:sz w:val="24"/>
          <w:szCs w:val="24"/>
          <w:lang w:val="en-MY" w:eastAsia="zh-CN"/>
          <w14:ligatures w14:val="standardContextual"/>
        </w:rPr>
      </w:sdtEndPr>
      <w:sdtContent>
        <w:customXmlInsRangeEnd w:id="57"/>
        <w:p w14:paraId="03D32F72" w14:textId="04180E98" w:rsidR="00BF4F02" w:rsidRDefault="00BF4F02">
          <w:pPr>
            <w:pStyle w:val="TOCHeading"/>
            <w:rPr>
              <w:ins w:id="58" w:author="Teoh Xuan Xuan" w:date="2025-05-24T12:04:00Z" w16du:dateUtc="2025-05-24T04:04:00Z"/>
            </w:rPr>
          </w:pPr>
        </w:p>
        <w:p w14:paraId="324E6B59" w14:textId="0E274E9B" w:rsidR="00BF4F02" w:rsidRDefault="00BF4F02">
          <w:pPr>
            <w:pStyle w:val="TOC1"/>
            <w:tabs>
              <w:tab w:val="right" w:leader="dot" w:pos="9016"/>
            </w:tabs>
            <w:rPr>
              <w:ins w:id="59" w:author="Teoh Xuan Xuan" w:date="2025-05-24T12:05:00Z" w16du:dateUtc="2025-05-24T04:05:00Z"/>
              <w:rFonts w:asciiTheme="minorHAnsi" w:hAnsiTheme="minorHAnsi"/>
              <w:noProof/>
            </w:rPr>
          </w:pPr>
          <w:ins w:id="60" w:author="Teoh Xuan Xuan" w:date="2025-05-24T12:04:00Z" w16du:dateUtc="2025-05-24T04:04:00Z">
            <w:r>
              <w:fldChar w:fldCharType="begin"/>
            </w:r>
            <w:r>
              <w:instrText xml:space="preserve"> TOC \o "1-3" \h \z \u </w:instrText>
            </w:r>
            <w:r>
              <w:fldChar w:fldCharType="separate"/>
            </w:r>
          </w:ins>
          <w:ins w:id="6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"_Toc198980777"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1.0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_Toc198980777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2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579049D" w14:textId="536731B7" w:rsidR="00BF4F02" w:rsidRDefault="00BF4F02">
          <w:pPr>
            <w:pStyle w:val="TOC2"/>
            <w:tabs>
              <w:tab w:val="right" w:leader="dot" w:pos="9016"/>
            </w:tabs>
            <w:rPr>
              <w:ins w:id="63" w:author="Teoh Xuan Xuan" w:date="2025-05-24T12:05:00Z" w16du:dateUtc="2025-05-24T04:05:00Z"/>
              <w:rFonts w:asciiTheme="minorHAnsi" w:hAnsiTheme="minorHAnsi"/>
              <w:noProof/>
            </w:rPr>
          </w:pPr>
          <w:ins w:id="64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"_Toc198980778"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1.1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_Toc198980778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5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EB29D48" w14:textId="2991D85E" w:rsidR="00BF4F02" w:rsidRDefault="00BF4F02">
          <w:pPr>
            <w:pStyle w:val="TOC2"/>
            <w:tabs>
              <w:tab w:val="right" w:leader="dot" w:pos="9016"/>
            </w:tabs>
            <w:rPr>
              <w:ins w:id="66" w:author="Teoh Xuan Xuan" w:date="2025-05-24T12:05:00Z" w16du:dateUtc="2025-05-24T04:05:00Z"/>
              <w:rFonts w:asciiTheme="minorHAnsi" w:hAnsiTheme="minorHAnsi"/>
              <w:noProof/>
            </w:rPr>
          </w:pPr>
          <w:ins w:id="67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"_Toc198980779"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1.2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_Toc198980779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68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5488701" w14:textId="5C82CD03" w:rsidR="00BF4F02" w:rsidRDefault="00BF4F02">
          <w:pPr>
            <w:pStyle w:val="TOC2"/>
            <w:tabs>
              <w:tab w:val="right" w:leader="dot" w:pos="9016"/>
            </w:tabs>
            <w:rPr>
              <w:ins w:id="69" w:author="Teoh Xuan Xuan" w:date="2025-05-24T12:05:00Z" w16du:dateUtc="2025-05-24T04:05:00Z"/>
              <w:rFonts w:asciiTheme="minorHAnsi" w:hAnsiTheme="minorHAnsi"/>
              <w:noProof/>
            </w:rPr>
          </w:pPr>
          <w:ins w:id="70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"_Toc198980780"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1.3 Product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1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A7025E0" w14:textId="1F543533" w:rsidR="00BF4F02" w:rsidRDefault="00BF4F02">
          <w:pPr>
            <w:pStyle w:val="TOC1"/>
            <w:tabs>
              <w:tab w:val="right" w:leader="dot" w:pos="9016"/>
            </w:tabs>
            <w:rPr>
              <w:ins w:id="72" w:author="Teoh Xuan Xuan" w:date="2025-05-24T12:05:00Z" w16du:dateUtc="2025-05-24T04:05:00Z"/>
              <w:rFonts w:asciiTheme="minorHAnsi" w:hAnsiTheme="minorHAnsi"/>
              <w:noProof/>
            </w:rPr>
          </w:pPr>
          <w:ins w:id="73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"_Toc198980781"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1.3.1 Product Perspective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4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B69ED99" w14:textId="38D502E3" w:rsidR="00BF4F02" w:rsidRDefault="00BF4F02">
          <w:pPr>
            <w:pStyle w:val="TOC1"/>
            <w:tabs>
              <w:tab w:val="right" w:leader="dot" w:pos="9016"/>
            </w:tabs>
            <w:rPr>
              <w:ins w:id="75" w:author="Teoh Xuan Xuan" w:date="2025-05-24T12:05:00Z" w16du:dateUtc="2025-05-24T04:05:00Z"/>
              <w:rFonts w:asciiTheme="minorHAnsi" w:hAnsiTheme="minorHAnsi"/>
              <w:noProof/>
            </w:rPr>
          </w:pPr>
          <w:ins w:id="76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"_Toc198980782"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1.3.2 Product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77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9CCDDB9" w14:textId="30AEFF28" w:rsidR="00BF4F02" w:rsidRDefault="00BF4F02">
          <w:pPr>
            <w:pStyle w:val="TOC1"/>
            <w:tabs>
              <w:tab w:val="right" w:leader="dot" w:pos="9016"/>
            </w:tabs>
            <w:rPr>
              <w:ins w:id="78" w:author="Teoh Xuan Xuan" w:date="2025-05-24T12:05:00Z" w16du:dateUtc="2025-05-24T04:05:00Z"/>
              <w:rFonts w:asciiTheme="minorHAnsi" w:hAnsiTheme="minorHAnsi"/>
              <w:noProof/>
            </w:rPr>
          </w:pPr>
          <w:ins w:id="79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"_Toc198980783"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1.3.3 User Characteristics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0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362E58F" w14:textId="3EF863A4" w:rsidR="00BF4F02" w:rsidRDefault="00BF4F02">
          <w:pPr>
            <w:pStyle w:val="TOC3"/>
            <w:tabs>
              <w:tab w:val="right" w:leader="dot" w:pos="9016"/>
            </w:tabs>
            <w:rPr>
              <w:ins w:id="81" w:author="Teoh Xuan Xuan" w:date="2025-05-24T12:05:00Z" w16du:dateUtc="2025-05-24T04:05:00Z"/>
              <w:rFonts w:asciiTheme="minorHAnsi" w:hAnsiTheme="minorHAnsi"/>
              <w:noProof/>
            </w:rPr>
          </w:pPr>
          <w:ins w:id="82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"_Toc198980784"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1.3.4 Limitation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3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40D999C" w14:textId="514CCDC7" w:rsidR="00BF4F02" w:rsidRDefault="00BF4F02">
          <w:pPr>
            <w:pStyle w:val="TOC3"/>
            <w:tabs>
              <w:tab w:val="left" w:pos="960"/>
              <w:tab w:val="right" w:leader="dot" w:pos="9016"/>
            </w:tabs>
            <w:rPr>
              <w:ins w:id="84" w:author="Teoh Xuan Xuan" w:date="2025-05-24T12:05:00Z" w16du:dateUtc="2025-05-24T04:05:00Z"/>
              <w:rFonts w:asciiTheme="minorHAnsi" w:hAnsiTheme="minorHAnsi"/>
              <w:noProof/>
            </w:rPr>
          </w:pPr>
          <w:ins w:id="85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"_Toc198980785"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>
              <w:rPr>
                <w:rFonts w:asciiTheme="minorHAnsi" w:hAnsiTheme="minorHAnsi"/>
                <w:noProof/>
              </w:rPr>
              <w:tab/>
            </w:r>
            <w:r w:rsidRPr="00605A6F">
              <w:rPr>
                <w:rStyle w:val="Hyperlink"/>
                <w:noProof/>
              </w:rPr>
              <w:t>1.3.5 Apportioning of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6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8CAB67D" w14:textId="332EC2F9" w:rsidR="00BF4F02" w:rsidRDefault="00BF4F02">
          <w:pPr>
            <w:pStyle w:val="TOC2"/>
            <w:tabs>
              <w:tab w:val="right" w:leader="dot" w:pos="9016"/>
            </w:tabs>
            <w:rPr>
              <w:ins w:id="87" w:author="Teoh Xuan Xuan" w:date="2025-05-24T12:05:00Z" w16du:dateUtc="2025-05-24T04:05:00Z"/>
              <w:rFonts w:asciiTheme="minorHAnsi" w:hAnsiTheme="minorHAnsi"/>
              <w:noProof/>
            </w:rPr>
          </w:pPr>
          <w:ins w:id="88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"_Toc198980786"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1.4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9" w:author="Teoh Xuan Xuan" w:date="2025-05-24T12:05:00Z" w16du:dateUtc="2025-05-24T04:05:00Z"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3C79174" w14:textId="67871983" w:rsidR="00BF4F02" w:rsidRDefault="00BF4F02">
          <w:pPr>
            <w:pStyle w:val="TOC1"/>
            <w:tabs>
              <w:tab w:val="right" w:leader="dot" w:pos="9016"/>
            </w:tabs>
            <w:rPr>
              <w:ins w:id="90" w:author="Teoh Xuan Xuan" w:date="2025-05-24T12:05:00Z" w16du:dateUtc="2025-05-24T04:05:00Z"/>
              <w:rFonts w:asciiTheme="minorHAnsi" w:hAnsiTheme="minorHAnsi"/>
              <w:noProof/>
            </w:rPr>
          </w:pPr>
          <w:ins w:id="9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2.0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2" w:author="Teoh Xuan Xuan" w:date="2025-05-24T12:05:00Z" w16du:dateUtc="2025-05-24T04:05:00Z"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A240A3F" w14:textId="0FB92923" w:rsidR="00BF4F02" w:rsidRDefault="00BF4F02">
          <w:pPr>
            <w:pStyle w:val="TOC1"/>
            <w:tabs>
              <w:tab w:val="right" w:leader="dot" w:pos="9016"/>
            </w:tabs>
            <w:rPr>
              <w:ins w:id="93" w:author="Teoh Xuan Xuan" w:date="2025-05-24T12:05:00Z" w16du:dateUtc="2025-05-24T04:05:00Z"/>
              <w:rFonts w:asciiTheme="minorHAnsi" w:hAnsiTheme="minorHAnsi"/>
              <w:noProof/>
            </w:rPr>
          </w:pPr>
          <w:ins w:id="94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"_Toc198980788"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3.0 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5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3A9FD6F" w14:textId="6361DB90" w:rsidR="00BF4F02" w:rsidRDefault="00BF4F02">
          <w:pPr>
            <w:pStyle w:val="TOC1"/>
            <w:tabs>
              <w:tab w:val="right" w:leader="dot" w:pos="9016"/>
            </w:tabs>
            <w:rPr>
              <w:ins w:id="96" w:author="Teoh Xuan Xuan" w:date="2025-05-24T12:05:00Z" w16du:dateUtc="2025-05-24T04:05:00Z"/>
              <w:rFonts w:asciiTheme="minorHAnsi" w:hAnsiTheme="minorHAnsi"/>
              <w:noProof/>
            </w:rPr>
          </w:pPr>
          <w:ins w:id="97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"_Toc198980789"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3.1 External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_Toc198980789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98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B6C708E" w14:textId="5FBBA38E" w:rsidR="00BF4F02" w:rsidRDefault="00BF4F02">
          <w:pPr>
            <w:pStyle w:val="TOC3"/>
            <w:tabs>
              <w:tab w:val="right" w:leader="dot" w:pos="9016"/>
            </w:tabs>
            <w:rPr>
              <w:ins w:id="99" w:author="Teoh Xuan Xuan" w:date="2025-05-24T12:05:00Z" w16du:dateUtc="2025-05-24T04:05:00Z"/>
              <w:rFonts w:asciiTheme="minorHAnsi" w:hAnsiTheme="minorHAnsi"/>
              <w:noProof/>
            </w:rPr>
          </w:pPr>
          <w:ins w:id="100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"_Toc198980790"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1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4A26BA46" w14:textId="2ABDA6A6" w:rsidR="00BF4F02" w:rsidRDefault="00BF4F02">
          <w:pPr>
            <w:pStyle w:val="TOC3"/>
            <w:tabs>
              <w:tab w:val="right" w:leader="dot" w:pos="9016"/>
            </w:tabs>
            <w:rPr>
              <w:ins w:id="102" w:author="Teoh Xuan Xuan" w:date="2025-05-24T12:05:00Z" w16du:dateUtc="2025-05-24T04:05:00Z"/>
              <w:rFonts w:asciiTheme="minorHAnsi" w:hAnsiTheme="minorHAnsi"/>
              <w:noProof/>
            </w:rPr>
          </w:pPr>
          <w:ins w:id="103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"_Toc198980791"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4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4AC4DC3B" w14:textId="5FED5DCC" w:rsidR="00BF4F02" w:rsidRDefault="00BF4F02">
          <w:pPr>
            <w:pStyle w:val="TOC1"/>
            <w:tabs>
              <w:tab w:val="right" w:leader="dot" w:pos="9016"/>
            </w:tabs>
            <w:rPr>
              <w:ins w:id="105" w:author="Teoh Xuan Xuan" w:date="2025-05-24T12:05:00Z" w16du:dateUtc="2025-05-24T04:05:00Z"/>
              <w:rFonts w:asciiTheme="minorHAnsi" w:hAnsiTheme="minorHAnsi"/>
              <w:noProof/>
            </w:rPr>
          </w:pPr>
          <w:ins w:id="106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"_Toc198980792"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3.2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07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D41A43D" w14:textId="1185ABDD" w:rsidR="00BF4F02" w:rsidRDefault="00BF4F02">
          <w:pPr>
            <w:pStyle w:val="TOC1"/>
            <w:tabs>
              <w:tab w:val="right" w:leader="dot" w:pos="9016"/>
            </w:tabs>
            <w:rPr>
              <w:ins w:id="108" w:author="Teoh Xuan Xuan" w:date="2025-05-24T12:05:00Z" w16du:dateUtc="2025-05-24T04:05:00Z"/>
              <w:rFonts w:asciiTheme="minorHAnsi" w:hAnsiTheme="minorHAnsi"/>
              <w:noProof/>
            </w:rPr>
          </w:pPr>
          <w:ins w:id="109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"_Toc198980793"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3.2.1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0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A46AC13" w14:textId="297261E1" w:rsidR="00BF4F02" w:rsidRDefault="00BF4F02">
          <w:pPr>
            <w:pStyle w:val="TOC1"/>
            <w:tabs>
              <w:tab w:val="right" w:leader="dot" w:pos="9016"/>
            </w:tabs>
            <w:rPr>
              <w:ins w:id="111" w:author="Teoh Xuan Xuan" w:date="2025-05-24T12:05:00Z" w16du:dateUtc="2025-05-24T04:05:00Z"/>
              <w:rFonts w:asciiTheme="minorHAnsi" w:hAnsiTheme="minorHAnsi"/>
              <w:noProof/>
            </w:rPr>
          </w:pPr>
          <w:ins w:id="112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"_Toc198980794"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3.2.2 State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3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4442EBD" w14:textId="7F727E79" w:rsidR="00BF4F02" w:rsidRDefault="00BF4F02">
          <w:pPr>
            <w:pStyle w:val="TOC2"/>
            <w:tabs>
              <w:tab w:val="right" w:leader="dot" w:pos="9016"/>
            </w:tabs>
            <w:rPr>
              <w:ins w:id="114" w:author="Teoh Xuan Xuan" w:date="2025-05-24T12:05:00Z" w16du:dateUtc="2025-05-24T04:05:00Z"/>
              <w:rFonts w:asciiTheme="minorHAnsi" w:hAnsiTheme="minorHAnsi"/>
              <w:noProof/>
            </w:rPr>
          </w:pPr>
          <w:ins w:id="115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"_Toc198980795"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3.3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6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26C200B2" w14:textId="1B7EB5C9" w:rsidR="00BF4F02" w:rsidRDefault="00BF4F02">
          <w:pPr>
            <w:pStyle w:val="TOC2"/>
            <w:tabs>
              <w:tab w:val="right" w:leader="dot" w:pos="9016"/>
            </w:tabs>
            <w:rPr>
              <w:ins w:id="117" w:author="Teoh Xuan Xuan" w:date="2025-05-24T12:05:00Z" w16du:dateUtc="2025-05-24T04:05:00Z"/>
              <w:rFonts w:asciiTheme="minorHAnsi" w:hAnsiTheme="minorHAnsi"/>
              <w:noProof/>
            </w:rPr>
          </w:pPr>
          <w:ins w:id="118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"_Toc198980796"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3.4 Performance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9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BA1860D" w14:textId="1AA82582" w:rsidR="00BF4F02" w:rsidRDefault="00BF4F02">
          <w:pPr>
            <w:pStyle w:val="TOC2"/>
            <w:tabs>
              <w:tab w:val="right" w:leader="dot" w:pos="9016"/>
            </w:tabs>
            <w:rPr>
              <w:ins w:id="120" w:author="Teoh Xuan Xuan" w:date="2025-05-24T12:05:00Z" w16du:dateUtc="2025-05-24T04:05:00Z"/>
              <w:rFonts w:asciiTheme="minorHAnsi" w:hAnsiTheme="minorHAnsi"/>
              <w:noProof/>
            </w:rPr>
          </w:pPr>
          <w:ins w:id="12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3.5 Usability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2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EA0954F" w14:textId="2D994AB2" w:rsidR="00BF4F02" w:rsidRDefault="00BF4F02">
          <w:pPr>
            <w:pStyle w:val="TOC2"/>
            <w:tabs>
              <w:tab w:val="right" w:leader="dot" w:pos="9016"/>
            </w:tabs>
            <w:rPr>
              <w:ins w:id="123" w:author="Teoh Xuan Xuan" w:date="2025-05-24T12:05:00Z" w16du:dateUtc="2025-05-24T04:05:00Z"/>
              <w:rFonts w:asciiTheme="minorHAnsi" w:hAnsiTheme="minorHAnsi"/>
              <w:noProof/>
            </w:rPr>
          </w:pPr>
          <w:ins w:id="124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"_Toc198980798"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 Interface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5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18CE9D0" w14:textId="349875AB" w:rsidR="00BF4F02" w:rsidRDefault="00BF4F02">
          <w:pPr>
            <w:pStyle w:val="TOC3"/>
            <w:tabs>
              <w:tab w:val="right" w:leader="dot" w:pos="9016"/>
            </w:tabs>
            <w:rPr>
              <w:ins w:id="126" w:author="Teoh Xuan Xuan" w:date="2025-05-24T12:05:00Z" w16du:dateUtc="2025-05-24T04:05:00Z"/>
              <w:rFonts w:asciiTheme="minorHAnsi" w:hAnsiTheme="minorHAnsi"/>
              <w:noProof/>
            </w:rPr>
          </w:pPr>
          <w:ins w:id="127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"_Toc198980799"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3.6.1 System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_Toc198980799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28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45F2C2FA" w14:textId="45737CB1" w:rsidR="00BF4F02" w:rsidRDefault="00BF4F02">
          <w:pPr>
            <w:pStyle w:val="TOC3"/>
            <w:tabs>
              <w:tab w:val="right" w:leader="dot" w:pos="9016"/>
            </w:tabs>
            <w:rPr>
              <w:ins w:id="129" w:author="Teoh Xuan Xuan" w:date="2025-05-24T12:05:00Z" w16du:dateUtc="2025-05-24T04:05:00Z"/>
              <w:rFonts w:asciiTheme="minorHAnsi" w:hAnsiTheme="minorHAnsi"/>
              <w:noProof/>
            </w:rPr>
          </w:pPr>
          <w:ins w:id="130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"_Toc198980800"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3.6.2 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1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D2ED8C0" w14:textId="0A6986FA" w:rsidR="00BF4F02" w:rsidRDefault="00BF4F02">
          <w:pPr>
            <w:pStyle w:val="TOC3"/>
            <w:tabs>
              <w:tab w:val="right" w:leader="dot" w:pos="9016"/>
            </w:tabs>
            <w:rPr>
              <w:ins w:id="132" w:author="Teoh Xuan Xuan" w:date="2025-05-24T12:05:00Z" w16du:dateUtc="2025-05-24T04:05:00Z"/>
              <w:rFonts w:asciiTheme="minorHAnsi" w:hAnsiTheme="minorHAnsi"/>
              <w:noProof/>
            </w:rPr>
          </w:pPr>
          <w:ins w:id="133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"_Toc198980801"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3.6.3 Hardware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4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93DEEC0" w14:textId="42BC8B9B" w:rsidR="00BF4F02" w:rsidRDefault="00BF4F02">
          <w:pPr>
            <w:pStyle w:val="TOC3"/>
            <w:tabs>
              <w:tab w:val="right" w:leader="dot" w:pos="9016"/>
            </w:tabs>
            <w:rPr>
              <w:ins w:id="135" w:author="Teoh Xuan Xuan" w:date="2025-05-24T12:05:00Z" w16du:dateUtc="2025-05-24T04:05:00Z"/>
              <w:rFonts w:asciiTheme="minorHAnsi" w:hAnsiTheme="minorHAnsi"/>
              <w:noProof/>
            </w:rPr>
          </w:pPr>
          <w:ins w:id="136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"_Toc198980802"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3.6.4 Software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37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7FD3403" w14:textId="5776C619" w:rsidR="00BF4F02" w:rsidRDefault="00BF4F02">
          <w:pPr>
            <w:pStyle w:val="TOC3"/>
            <w:tabs>
              <w:tab w:val="right" w:leader="dot" w:pos="9016"/>
            </w:tabs>
            <w:rPr>
              <w:ins w:id="138" w:author="Teoh Xuan Xuan" w:date="2025-05-24T12:05:00Z" w16du:dateUtc="2025-05-24T04:05:00Z"/>
              <w:rFonts w:asciiTheme="minorHAnsi" w:hAnsiTheme="minorHAnsi"/>
              <w:noProof/>
            </w:rPr>
          </w:pPr>
          <w:ins w:id="139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"_Toc198980803"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3.6.5 Communication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0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7C11F06" w14:textId="289CAC78" w:rsidR="00BF4F02" w:rsidRDefault="00BF4F02">
          <w:pPr>
            <w:pStyle w:val="TOC3"/>
            <w:tabs>
              <w:tab w:val="right" w:leader="dot" w:pos="9016"/>
            </w:tabs>
            <w:rPr>
              <w:ins w:id="141" w:author="Teoh Xuan Xuan" w:date="2025-05-24T12:05:00Z" w16du:dateUtc="2025-05-24T04:05:00Z"/>
              <w:rFonts w:asciiTheme="minorHAnsi" w:hAnsiTheme="minorHAnsi"/>
              <w:noProof/>
            </w:rPr>
          </w:pPr>
          <w:ins w:id="142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"_Toc198980804"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3.6.6 Memory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3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16CFEB0B" w14:textId="1B92C80D" w:rsidR="00BF4F02" w:rsidRDefault="00BF4F02">
          <w:pPr>
            <w:pStyle w:val="TOC3"/>
            <w:tabs>
              <w:tab w:val="right" w:leader="dot" w:pos="9016"/>
            </w:tabs>
            <w:rPr>
              <w:ins w:id="144" w:author="Teoh Xuan Xuan" w:date="2025-05-24T12:05:00Z" w16du:dateUtc="2025-05-24T04:05:00Z"/>
              <w:rFonts w:asciiTheme="minorHAnsi" w:hAnsiTheme="minorHAnsi"/>
              <w:noProof/>
            </w:rPr>
          </w:pPr>
          <w:ins w:id="145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"_Toc198980805"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3.6.7 Operation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6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4178D1DF" w14:textId="44A267D8" w:rsidR="00BF4F02" w:rsidRDefault="00BF4F02">
          <w:pPr>
            <w:pStyle w:val="TOC3"/>
            <w:tabs>
              <w:tab w:val="right" w:leader="dot" w:pos="9016"/>
            </w:tabs>
            <w:rPr>
              <w:ins w:id="147" w:author="Teoh Xuan Xuan" w:date="2025-05-24T12:05:00Z" w16du:dateUtc="2025-05-24T04:05:00Z"/>
              <w:rFonts w:asciiTheme="minorHAnsi" w:hAnsiTheme="minorHAnsi"/>
              <w:noProof/>
            </w:rPr>
          </w:pPr>
          <w:ins w:id="148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"_Toc198980806"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3.6.8 Site Adaptation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9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3183FC9" w14:textId="04313978" w:rsidR="00BF4F02" w:rsidRDefault="00BF4F02">
          <w:pPr>
            <w:pStyle w:val="TOC3"/>
            <w:tabs>
              <w:tab w:val="right" w:leader="dot" w:pos="9016"/>
            </w:tabs>
            <w:rPr>
              <w:ins w:id="150" w:author="Teoh Xuan Xuan" w:date="2025-05-24T12:05:00Z" w16du:dateUtc="2025-05-24T04:05:00Z"/>
              <w:rFonts w:asciiTheme="minorHAnsi" w:hAnsiTheme="minorHAnsi"/>
              <w:noProof/>
            </w:rPr>
          </w:pPr>
          <w:ins w:id="15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3.6.9 Interface with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2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453F1D0" w14:textId="75FAEEDA" w:rsidR="00BF4F02" w:rsidRDefault="00BF4F02">
          <w:pPr>
            <w:pStyle w:val="TOC1"/>
            <w:tabs>
              <w:tab w:val="right" w:leader="dot" w:pos="9016"/>
            </w:tabs>
            <w:rPr>
              <w:ins w:id="153" w:author="Teoh Xuan Xuan" w:date="2025-05-24T12:05:00Z" w16du:dateUtc="2025-05-24T04:05:00Z"/>
              <w:rFonts w:asciiTheme="minorHAnsi" w:hAnsiTheme="minorHAnsi"/>
              <w:noProof/>
            </w:rPr>
          </w:pPr>
          <w:ins w:id="154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"_Toc198980808"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3.7 Logical Database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5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37092B5" w14:textId="6AE83B4D" w:rsidR="00BF4F02" w:rsidRDefault="00BF4F02">
          <w:pPr>
            <w:pStyle w:val="TOC2"/>
            <w:tabs>
              <w:tab w:val="right" w:leader="dot" w:pos="9016"/>
            </w:tabs>
            <w:rPr>
              <w:ins w:id="156" w:author="Teoh Xuan Xuan" w:date="2025-05-24T12:05:00Z" w16du:dateUtc="2025-05-24T04:05:00Z"/>
              <w:rFonts w:asciiTheme="minorHAnsi" w:hAnsiTheme="minorHAnsi"/>
              <w:noProof/>
            </w:rPr>
          </w:pPr>
          <w:ins w:id="157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"_Toc198980809"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3.8 Design Constraints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_Toc198980809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58" w:author="Teoh Xuan Xuan" w:date="2025-05-24T12:05:00Z" w16du:dateUtc="2025-05-24T04:05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10B8CA93" w14:textId="07AC431C" w:rsidR="00BF4F02" w:rsidRDefault="00BF4F02">
          <w:pPr>
            <w:pStyle w:val="TOC2"/>
            <w:tabs>
              <w:tab w:val="right" w:leader="dot" w:pos="9016"/>
            </w:tabs>
            <w:rPr>
              <w:ins w:id="159" w:author="Teoh Xuan Xuan" w:date="2025-05-24T12:05:00Z" w16du:dateUtc="2025-05-24T04:05:00Z"/>
              <w:rFonts w:asciiTheme="minorHAnsi" w:hAnsiTheme="minorHAnsi"/>
              <w:noProof/>
            </w:rPr>
          </w:pPr>
          <w:ins w:id="160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"_Toc198980810"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3.9 Standard Compliance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1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1C40324F" w14:textId="1C01817D" w:rsidR="00BF4F02" w:rsidRDefault="00BF4F02">
          <w:pPr>
            <w:pStyle w:val="TOC2"/>
            <w:tabs>
              <w:tab w:val="right" w:leader="dot" w:pos="9016"/>
            </w:tabs>
            <w:rPr>
              <w:ins w:id="162" w:author="Teoh Xuan Xuan" w:date="2025-05-24T12:05:00Z" w16du:dateUtc="2025-05-24T04:05:00Z"/>
              <w:rFonts w:asciiTheme="minorHAnsi" w:hAnsiTheme="minorHAnsi"/>
              <w:noProof/>
            </w:rPr>
          </w:pPr>
          <w:ins w:id="163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"_Toc198980811"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 Software System 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4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5D6D06C" w14:textId="7A18745A" w:rsidR="00BF4F02" w:rsidRDefault="00BF4F02">
          <w:pPr>
            <w:pStyle w:val="TOC3"/>
            <w:tabs>
              <w:tab w:val="right" w:leader="dot" w:pos="9016"/>
            </w:tabs>
            <w:rPr>
              <w:ins w:id="165" w:author="Teoh Xuan Xuan" w:date="2025-05-24T12:05:00Z" w16du:dateUtc="2025-05-24T04:05:00Z"/>
              <w:rFonts w:asciiTheme="minorHAnsi" w:hAnsiTheme="minorHAnsi"/>
              <w:noProof/>
            </w:rPr>
          </w:pPr>
          <w:ins w:id="166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"_Toc198980812"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3.10.1 Accuracy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67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D06A343" w14:textId="74B2AD9B" w:rsidR="00BF4F02" w:rsidRDefault="00BF4F02">
          <w:pPr>
            <w:pStyle w:val="TOC3"/>
            <w:tabs>
              <w:tab w:val="right" w:leader="dot" w:pos="9016"/>
            </w:tabs>
            <w:rPr>
              <w:ins w:id="168" w:author="Teoh Xuan Xuan" w:date="2025-05-24T12:05:00Z" w16du:dateUtc="2025-05-24T04:05:00Z"/>
              <w:rFonts w:asciiTheme="minorHAnsi" w:hAnsiTheme="minorHAnsi"/>
              <w:noProof/>
            </w:rPr>
          </w:pPr>
          <w:ins w:id="169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"_Toc198980813"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3.10.2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0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2B22DFD" w14:textId="32A8F7F8" w:rsidR="00BF4F02" w:rsidRDefault="00BF4F02">
          <w:pPr>
            <w:pStyle w:val="TOC3"/>
            <w:tabs>
              <w:tab w:val="right" w:leader="dot" w:pos="9016"/>
            </w:tabs>
            <w:rPr>
              <w:ins w:id="171" w:author="Teoh Xuan Xuan" w:date="2025-05-24T12:05:00Z" w16du:dateUtc="2025-05-24T04:05:00Z"/>
              <w:rFonts w:asciiTheme="minorHAnsi" w:hAnsiTheme="minorHAnsi"/>
              <w:noProof/>
            </w:rPr>
          </w:pPr>
          <w:ins w:id="172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"_Toc198980814"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3.10.3 Reliability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3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89B0513" w14:textId="73FCFC26" w:rsidR="00BF4F02" w:rsidRDefault="00BF4F02">
          <w:pPr>
            <w:pStyle w:val="TOC3"/>
            <w:tabs>
              <w:tab w:val="right" w:leader="dot" w:pos="9016"/>
            </w:tabs>
            <w:rPr>
              <w:ins w:id="174" w:author="Teoh Xuan Xuan" w:date="2025-05-24T12:05:00Z" w16du:dateUtc="2025-05-24T04:05:00Z"/>
              <w:rFonts w:asciiTheme="minorHAnsi" w:hAnsiTheme="minorHAnsi"/>
              <w:noProof/>
            </w:rPr>
          </w:pPr>
          <w:ins w:id="175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"_Toc198980815"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3.10.4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6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E1E6C4B" w14:textId="6598F683" w:rsidR="00BF4F02" w:rsidRDefault="00BF4F02">
          <w:pPr>
            <w:pStyle w:val="TOC3"/>
            <w:tabs>
              <w:tab w:val="right" w:leader="dot" w:pos="9016"/>
            </w:tabs>
            <w:rPr>
              <w:ins w:id="177" w:author="Teoh Xuan Xuan" w:date="2025-05-24T12:05:00Z" w16du:dateUtc="2025-05-24T04:05:00Z"/>
              <w:rFonts w:asciiTheme="minorHAnsi" w:hAnsiTheme="minorHAnsi"/>
              <w:noProof/>
            </w:rPr>
          </w:pPr>
          <w:ins w:id="178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"_Toc198980816"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3.10.5 Maintainability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9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02D412B" w14:textId="2E5AF596" w:rsidR="00BF4F02" w:rsidRDefault="00BF4F02">
          <w:pPr>
            <w:pStyle w:val="TOC3"/>
            <w:tabs>
              <w:tab w:val="right" w:leader="dot" w:pos="9016"/>
            </w:tabs>
            <w:rPr>
              <w:ins w:id="180" w:author="Teoh Xuan Xuan" w:date="2025-05-24T12:05:00Z" w16du:dateUtc="2025-05-24T04:05:00Z"/>
              <w:rFonts w:asciiTheme="minorHAnsi" w:hAnsiTheme="minorHAnsi"/>
              <w:noProof/>
            </w:rPr>
          </w:pPr>
          <w:ins w:id="18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3.10.6 Portability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2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329E78F" w14:textId="5C0C995A" w:rsidR="00BF4F02" w:rsidRDefault="00BF4F02">
          <w:pPr>
            <w:pStyle w:val="TOC3"/>
            <w:tabs>
              <w:tab w:val="right" w:leader="dot" w:pos="9016"/>
            </w:tabs>
            <w:rPr>
              <w:ins w:id="183" w:author="Teoh Xuan Xuan" w:date="2025-05-24T12:05:00Z" w16du:dateUtc="2025-05-24T04:05:00Z"/>
              <w:rFonts w:asciiTheme="minorHAnsi" w:hAnsiTheme="minorHAnsi"/>
              <w:noProof/>
            </w:rPr>
          </w:pPr>
          <w:ins w:id="184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"_Toc198980818"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3.10.7 Usability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5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09A54A18" w14:textId="36150598" w:rsidR="00BF4F02" w:rsidRDefault="00BF4F02">
          <w:pPr>
            <w:pStyle w:val="TOC1"/>
            <w:tabs>
              <w:tab w:val="right" w:leader="dot" w:pos="9016"/>
            </w:tabs>
            <w:rPr>
              <w:ins w:id="186" w:author="Teoh Xuan Xuan" w:date="2025-05-24T12:05:00Z" w16du:dateUtc="2025-05-24T04:05:00Z"/>
              <w:rFonts w:asciiTheme="minorHAnsi" w:hAnsiTheme="minorHAnsi"/>
              <w:noProof/>
            </w:rPr>
          </w:pPr>
          <w:ins w:id="187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"_Toc198980819"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bCs/>
                <w:noProof/>
              </w:rPr>
              <w:t>3.11 Supporting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_Toc198980819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88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251838D6" w14:textId="6B91B24E" w:rsidR="00BF4F02" w:rsidRDefault="00BF4F02">
          <w:pPr>
            <w:pStyle w:val="TOC2"/>
            <w:tabs>
              <w:tab w:val="right" w:leader="dot" w:pos="9016"/>
            </w:tabs>
            <w:rPr>
              <w:ins w:id="189" w:author="Teoh Xuan Xuan" w:date="2025-05-24T12:05:00Z" w16du:dateUtc="2025-05-24T04:05:00Z"/>
              <w:rFonts w:asciiTheme="minorHAnsi" w:hAnsiTheme="minorHAnsi"/>
              <w:noProof/>
            </w:rPr>
          </w:pPr>
          <w:ins w:id="190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"_Toc198980820"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3.11.1 Prototyping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1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2D493379" w14:textId="1FD24937" w:rsidR="00BF4F02" w:rsidRDefault="00BF4F02">
          <w:pPr>
            <w:pStyle w:val="TOC2"/>
            <w:tabs>
              <w:tab w:val="right" w:leader="dot" w:pos="9016"/>
            </w:tabs>
            <w:rPr>
              <w:ins w:id="192" w:author="Teoh Xuan Xuan" w:date="2025-05-24T12:05:00Z" w16du:dateUtc="2025-05-24T04:05:00Z"/>
              <w:rFonts w:asciiTheme="minorHAnsi" w:hAnsiTheme="minorHAnsi"/>
              <w:noProof/>
            </w:rPr>
          </w:pPr>
          <w:ins w:id="193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"_Toc198980821"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3.11.2 Questionnaire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4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C48789A" w14:textId="5230B320" w:rsidR="00BF4F02" w:rsidRDefault="00BF4F02">
          <w:pPr>
            <w:pStyle w:val="TOC2"/>
            <w:tabs>
              <w:tab w:val="right" w:leader="dot" w:pos="9016"/>
            </w:tabs>
            <w:rPr>
              <w:ins w:id="195" w:author="Teoh Xuan Xuan" w:date="2025-05-24T12:05:00Z" w16du:dateUtc="2025-05-24T04:05:00Z"/>
              <w:rFonts w:asciiTheme="minorHAnsi" w:hAnsiTheme="minorHAnsi"/>
              <w:noProof/>
            </w:rPr>
          </w:pPr>
          <w:ins w:id="196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"_Toc198980822"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3.11.3 Perspective-Based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97" w:author="Teoh Xuan Xuan" w:date="2025-05-24T12:05:00Z" w16du:dateUtc="2025-05-24T04:0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347AF5F" w14:textId="6A6B2D26" w:rsidR="00BF4F02" w:rsidRDefault="00BF4F02">
          <w:pPr>
            <w:pStyle w:val="TOC1"/>
            <w:tabs>
              <w:tab w:val="right" w:leader="dot" w:pos="9016"/>
            </w:tabs>
            <w:rPr>
              <w:ins w:id="198" w:author="Teoh Xuan Xuan" w:date="2025-05-24T12:05:00Z" w16du:dateUtc="2025-05-24T04:05:00Z"/>
              <w:rFonts w:asciiTheme="minorHAnsi" w:hAnsiTheme="minorHAnsi"/>
              <w:noProof/>
            </w:rPr>
          </w:pPr>
          <w:ins w:id="199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"_Toc198980823"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4.0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0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01F9A10" w14:textId="5AB23985" w:rsidR="00BF4F02" w:rsidRDefault="00BF4F02">
          <w:pPr>
            <w:pStyle w:val="TOC2"/>
            <w:tabs>
              <w:tab w:val="right" w:leader="dot" w:pos="9016"/>
            </w:tabs>
            <w:rPr>
              <w:ins w:id="201" w:author="Teoh Xuan Xuan" w:date="2025-05-24T12:05:00Z" w16du:dateUtc="2025-05-24T04:05:00Z"/>
              <w:rFonts w:asciiTheme="minorHAnsi" w:hAnsiTheme="minorHAnsi"/>
              <w:noProof/>
            </w:rPr>
          </w:pPr>
          <w:ins w:id="202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"_Toc198980824"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4.1 Verification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3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37664DC0" w14:textId="691A5499" w:rsidR="00BF4F02" w:rsidRDefault="00BF4F02">
          <w:pPr>
            <w:pStyle w:val="TOC2"/>
            <w:tabs>
              <w:tab w:val="right" w:leader="dot" w:pos="9016"/>
            </w:tabs>
            <w:rPr>
              <w:ins w:id="204" w:author="Teoh Xuan Xuan" w:date="2025-05-24T12:05:00Z" w16du:dateUtc="2025-05-24T04:05:00Z"/>
              <w:rFonts w:asciiTheme="minorHAnsi" w:hAnsiTheme="minorHAnsi"/>
              <w:noProof/>
            </w:rPr>
          </w:pPr>
          <w:ins w:id="205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"_Toc198980825"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4.2 Verification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6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AC194D7" w14:textId="1461809F" w:rsidR="00BF4F02" w:rsidRDefault="00BF4F02">
          <w:pPr>
            <w:pStyle w:val="TOC2"/>
            <w:tabs>
              <w:tab w:val="right" w:leader="dot" w:pos="9016"/>
            </w:tabs>
            <w:rPr>
              <w:ins w:id="207" w:author="Teoh Xuan Xuan" w:date="2025-05-24T12:05:00Z" w16du:dateUtc="2025-05-24T04:05:00Z"/>
              <w:rFonts w:asciiTheme="minorHAnsi" w:hAnsiTheme="minorHAnsi"/>
              <w:noProof/>
            </w:rPr>
          </w:pPr>
          <w:ins w:id="208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"_Toc198980826"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 Requirement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9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1F77F0FF" w14:textId="2D51014C" w:rsidR="00BF4F02" w:rsidRDefault="00BF4F02">
          <w:pPr>
            <w:pStyle w:val="TOC3"/>
            <w:tabs>
              <w:tab w:val="right" w:leader="dot" w:pos="9016"/>
            </w:tabs>
            <w:rPr>
              <w:ins w:id="210" w:author="Teoh Xuan Xuan" w:date="2025-05-24T12:05:00Z" w16du:dateUtc="2025-05-24T04:05:00Z"/>
              <w:rFonts w:asciiTheme="minorHAnsi" w:hAnsiTheme="minorHAnsi"/>
              <w:noProof/>
            </w:rPr>
          </w:pPr>
          <w:ins w:id="21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4.3.1 Functional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2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76527E6" w14:textId="605111C6" w:rsidR="00BF4F02" w:rsidRDefault="00BF4F02">
          <w:pPr>
            <w:pStyle w:val="TOC3"/>
            <w:tabs>
              <w:tab w:val="right" w:leader="dot" w:pos="9016"/>
            </w:tabs>
            <w:rPr>
              <w:ins w:id="213" w:author="Teoh Xuan Xuan" w:date="2025-05-24T12:05:00Z" w16du:dateUtc="2025-05-24T04:05:00Z"/>
              <w:rFonts w:asciiTheme="minorHAnsi" w:hAnsiTheme="minorHAnsi"/>
              <w:noProof/>
            </w:rPr>
          </w:pPr>
          <w:ins w:id="214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"_Toc198980828"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4.3.2 Performance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5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EB88469" w14:textId="24A1C58F" w:rsidR="00BF4F02" w:rsidRDefault="00BF4F02">
          <w:pPr>
            <w:pStyle w:val="TOC3"/>
            <w:tabs>
              <w:tab w:val="right" w:leader="dot" w:pos="9016"/>
            </w:tabs>
            <w:rPr>
              <w:ins w:id="216" w:author="Teoh Xuan Xuan" w:date="2025-05-24T12:05:00Z" w16du:dateUtc="2025-05-24T04:05:00Z"/>
              <w:rFonts w:asciiTheme="minorHAnsi" w:hAnsiTheme="minorHAnsi"/>
              <w:noProof/>
            </w:rPr>
          </w:pPr>
          <w:ins w:id="217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"_Toc198980829"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4.3.3 Security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_Toc198980829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18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67BC9286" w14:textId="048FB951" w:rsidR="00BF4F02" w:rsidRDefault="00BF4F02">
          <w:pPr>
            <w:pStyle w:val="TOC3"/>
            <w:tabs>
              <w:tab w:val="right" w:leader="dot" w:pos="9016"/>
            </w:tabs>
            <w:rPr>
              <w:ins w:id="219" w:author="Teoh Xuan Xuan" w:date="2025-05-24T12:05:00Z" w16du:dateUtc="2025-05-24T04:05:00Z"/>
              <w:rFonts w:asciiTheme="minorHAnsi" w:hAnsiTheme="minorHAnsi"/>
              <w:noProof/>
            </w:rPr>
          </w:pPr>
          <w:ins w:id="220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"_Toc198980830"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4.3.4 Usability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1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484E0B7A" w14:textId="73E40668" w:rsidR="00BF4F02" w:rsidRDefault="00BF4F02">
          <w:pPr>
            <w:pStyle w:val="TOC3"/>
            <w:tabs>
              <w:tab w:val="right" w:leader="dot" w:pos="9016"/>
            </w:tabs>
            <w:rPr>
              <w:ins w:id="222" w:author="Teoh Xuan Xuan" w:date="2025-05-24T12:05:00Z" w16du:dateUtc="2025-05-24T04:05:00Z"/>
              <w:rFonts w:asciiTheme="minorHAnsi" w:hAnsiTheme="minorHAnsi"/>
              <w:noProof/>
            </w:rPr>
          </w:pPr>
          <w:ins w:id="223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"_Toc198980831"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4.3.5 Maintainability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4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51B1744" w14:textId="3E42BB68" w:rsidR="00BF4F02" w:rsidRDefault="00BF4F02">
          <w:pPr>
            <w:pStyle w:val="TOC3"/>
            <w:tabs>
              <w:tab w:val="right" w:leader="dot" w:pos="9016"/>
            </w:tabs>
            <w:rPr>
              <w:ins w:id="225" w:author="Teoh Xuan Xuan" w:date="2025-05-24T12:05:00Z" w16du:dateUtc="2025-05-24T04:05:00Z"/>
              <w:rFonts w:asciiTheme="minorHAnsi" w:hAnsiTheme="minorHAnsi"/>
              <w:noProof/>
            </w:rPr>
          </w:pPr>
          <w:ins w:id="226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"_Toc198980832"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4.3.6 Portability Requirements 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27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2B5884A4" w14:textId="60776AF6" w:rsidR="00BF4F02" w:rsidRDefault="00BF4F02">
          <w:pPr>
            <w:pStyle w:val="TOC1"/>
            <w:tabs>
              <w:tab w:val="right" w:leader="dot" w:pos="9016"/>
            </w:tabs>
            <w:rPr>
              <w:ins w:id="228" w:author="Teoh Xuan Xuan" w:date="2025-05-24T12:05:00Z" w16du:dateUtc="2025-05-24T04:05:00Z"/>
              <w:rFonts w:asciiTheme="minorHAnsi" w:hAnsiTheme="minorHAnsi"/>
              <w:noProof/>
            </w:rPr>
          </w:pPr>
          <w:ins w:id="229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"_Toc198980833"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5.0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0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7DE541A5" w14:textId="49A13200" w:rsidR="00BF4F02" w:rsidRDefault="00BF4F02">
          <w:pPr>
            <w:pStyle w:val="TOC2"/>
            <w:tabs>
              <w:tab w:val="right" w:leader="dot" w:pos="9016"/>
            </w:tabs>
            <w:rPr>
              <w:ins w:id="231" w:author="Teoh Xuan Xuan" w:date="2025-05-24T12:05:00Z" w16du:dateUtc="2025-05-24T04:05:00Z"/>
              <w:rFonts w:asciiTheme="minorHAnsi" w:hAnsiTheme="minorHAnsi"/>
              <w:noProof/>
            </w:rPr>
          </w:pPr>
          <w:ins w:id="232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"_Toc198980834"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5.1 Assumptions and Dependencies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3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F144E60" w14:textId="1858D624" w:rsidR="00BF4F02" w:rsidRDefault="00BF4F02">
          <w:pPr>
            <w:pStyle w:val="TOC2"/>
            <w:tabs>
              <w:tab w:val="right" w:leader="dot" w:pos="9016"/>
            </w:tabs>
            <w:rPr>
              <w:ins w:id="234" w:author="Teoh Xuan Xuan" w:date="2025-05-24T12:05:00Z" w16du:dateUtc="2025-05-24T04:05:00Z"/>
              <w:rFonts w:asciiTheme="minorHAnsi" w:hAnsiTheme="minorHAnsi"/>
              <w:noProof/>
            </w:rPr>
          </w:pPr>
          <w:ins w:id="235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"_Toc198980835"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5.2 Acronyms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6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290FA765" w14:textId="02D84361" w:rsidR="00BF4F02" w:rsidRDefault="00BF4F02">
          <w:pPr>
            <w:pStyle w:val="TOC2"/>
            <w:tabs>
              <w:tab w:val="right" w:leader="dot" w:pos="9016"/>
            </w:tabs>
            <w:rPr>
              <w:ins w:id="237" w:author="Teoh Xuan Xuan" w:date="2025-05-24T12:05:00Z" w16du:dateUtc="2025-05-24T04:05:00Z"/>
              <w:rFonts w:asciiTheme="minorHAnsi" w:hAnsiTheme="minorHAnsi"/>
              <w:noProof/>
            </w:rPr>
          </w:pPr>
          <w:ins w:id="238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"_Toc198980836"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5.3 Glossary (Optional)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9" w:author="Teoh Xuan Xuan" w:date="2025-05-24T12:05:00Z" w16du:dateUtc="2025-05-24T04:05:00Z"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5895A475" w14:textId="010F80A9" w:rsidR="00BF4F02" w:rsidRDefault="00BF4F02">
          <w:pPr>
            <w:pStyle w:val="TOC1"/>
            <w:tabs>
              <w:tab w:val="right" w:leader="dot" w:pos="9016"/>
            </w:tabs>
            <w:rPr>
              <w:ins w:id="240" w:author="Teoh Xuan Xuan" w:date="2025-05-24T12:05:00Z" w16du:dateUtc="2025-05-24T04:05:00Z"/>
              <w:rFonts w:asciiTheme="minorHAnsi" w:hAnsiTheme="minorHAnsi"/>
              <w:noProof/>
            </w:rPr>
          </w:pPr>
          <w:ins w:id="241" w:author="Teoh Xuan Xuan" w:date="2025-05-24T12:05:00Z" w16du:dateUtc="2025-05-24T04:05:00Z">
            <w:r w:rsidRPr="00605A6F">
              <w:rPr>
                <w:rStyle w:val="Hyperlink"/>
                <w:noProof/>
              </w:rPr>
              <w:fldChar w:fldCharType="begin"/>
            </w:r>
            <w:r w:rsidRPr="00605A6F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"_Toc198980837"</w:instrText>
            </w:r>
            <w:r w:rsidRPr="00605A6F">
              <w:rPr>
                <w:rStyle w:val="Hyperlink"/>
                <w:noProof/>
              </w:rPr>
              <w:instrText xml:space="preserve"> </w:instrText>
            </w:r>
            <w:r w:rsidRPr="00605A6F">
              <w:rPr>
                <w:rStyle w:val="Hyperlink"/>
                <w:noProof/>
              </w:rPr>
            </w:r>
            <w:r w:rsidRPr="00605A6F">
              <w:rPr>
                <w:rStyle w:val="Hyperlink"/>
                <w:noProof/>
              </w:rPr>
              <w:fldChar w:fldCharType="separate"/>
            </w:r>
            <w:r w:rsidRPr="00605A6F">
              <w:rPr>
                <w:rStyle w:val="Hyperlink"/>
                <w:noProof/>
              </w:rPr>
              <w:t>Change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_Toc198980837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42" w:author="Teoh Xuan Xuan" w:date="2025-05-24T12:05:00Z" w16du:dateUtc="2025-05-24T04:05:00Z"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  <w:r w:rsidRPr="00605A6F">
              <w:rPr>
                <w:rStyle w:val="Hyperlink"/>
                <w:noProof/>
              </w:rPr>
              <w:fldChar w:fldCharType="end"/>
            </w:r>
          </w:ins>
        </w:p>
        <w:p w14:paraId="42111003" w14:textId="7FD30360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43" w:author="Teoh Xuan Xuan" w:date="2025-05-24T12:05:00Z" w16du:dateUtc="2025-05-24T04:05:00Z"/>
              <w:noProof/>
            </w:rPr>
          </w:pPr>
          <w:del w:id="244" w:author="Teoh Xuan Xuan" w:date="2025-05-24T12:05:00Z" w16du:dateUtc="2025-05-24T04:05:00Z">
            <w:r w:rsidRPr="00070079" w:rsidDel="00BF4F02">
              <w:rPr>
                <w:rStyle w:val="Hyperlink"/>
                <w:rFonts w:cs="Times New Roman"/>
                <w:noProof/>
              </w:rPr>
              <w:delText>Table of Contents</w:delText>
            </w:r>
            <w:r w:rsidDel="00BF4F02">
              <w:rPr>
                <w:noProof/>
                <w:webHidden/>
              </w:rPr>
              <w:tab/>
              <w:delText>2</w:delText>
            </w:r>
          </w:del>
        </w:p>
        <w:p w14:paraId="23A023E6" w14:textId="2146D8CF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45" w:author="Teoh Xuan Xuan" w:date="2025-05-24T12:05:00Z" w16du:dateUtc="2025-05-24T04:05:00Z"/>
              <w:noProof/>
            </w:rPr>
          </w:pPr>
          <w:del w:id="24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1.0 Introduction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518DFC1B" w14:textId="0CFDEE31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47" w:author="Teoh Xuan Xuan" w:date="2025-05-24T12:05:00Z" w16du:dateUtc="2025-05-24T04:05:00Z"/>
              <w:noProof/>
            </w:rPr>
          </w:pPr>
          <w:del w:id="24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1.1 Purpose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4F0D7192" w14:textId="1EC7A4A0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49" w:author="Teoh Xuan Xuan" w:date="2025-05-24T12:05:00Z" w16du:dateUtc="2025-05-24T04:05:00Z"/>
              <w:noProof/>
            </w:rPr>
          </w:pPr>
          <w:del w:id="25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1.2 Scope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51CADF1B" w14:textId="69C7B80C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51" w:author="Teoh Xuan Xuan" w:date="2025-05-24T12:05:00Z" w16du:dateUtc="2025-05-24T04:05:00Z"/>
              <w:noProof/>
            </w:rPr>
          </w:pPr>
          <w:del w:id="25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1.3 Product Overview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6EDDEC51" w14:textId="7EF07829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53" w:author="Teoh Xuan Xuan" w:date="2025-05-24T12:05:00Z" w16du:dateUtc="2025-05-24T04:05:00Z"/>
              <w:noProof/>
            </w:rPr>
          </w:pPr>
          <w:del w:id="254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1.3.1 Product Perspective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52BFD3A4" w14:textId="27E307DA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55" w:author="Teoh Xuan Xuan" w:date="2025-05-24T12:05:00Z" w16du:dateUtc="2025-05-24T04:05:00Z"/>
              <w:noProof/>
            </w:rPr>
          </w:pPr>
          <w:del w:id="256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1.3.2 Product Function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242709EE" w14:textId="3AA492AE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57" w:author="Teoh Xuan Xuan" w:date="2025-05-24T12:05:00Z" w16du:dateUtc="2025-05-24T04:05:00Z"/>
              <w:noProof/>
            </w:rPr>
          </w:pPr>
          <w:del w:id="258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1.3.3 User Characteristics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08B4B0A7" w14:textId="10C18B39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59" w:author="Teoh Xuan Xuan" w:date="2025-05-24T12:05:00Z" w16du:dateUtc="2025-05-24T04:05:00Z"/>
              <w:noProof/>
            </w:rPr>
          </w:pPr>
          <w:del w:id="26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1.3.4 Limitation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16E9AB32" w14:textId="1089435B" w:rsidR="00BF4F02" w:rsidDel="00BF4F02" w:rsidRDefault="00BF4F02">
          <w:pPr>
            <w:pStyle w:val="TOC3"/>
            <w:tabs>
              <w:tab w:val="left" w:pos="960"/>
              <w:tab w:val="right" w:leader="dot" w:pos="9016"/>
            </w:tabs>
            <w:rPr>
              <w:del w:id="261" w:author="Teoh Xuan Xuan" w:date="2025-05-24T12:05:00Z" w16du:dateUtc="2025-05-24T04:05:00Z"/>
              <w:noProof/>
            </w:rPr>
          </w:pPr>
          <w:del w:id="262" w:author="Teoh Xuan Xuan" w:date="2025-05-24T12:05:00Z" w16du:dateUtc="2025-05-24T04:05:00Z">
            <w:r w:rsidDel="00BF4F02">
              <w:rPr>
                <w:noProof/>
              </w:rPr>
              <w:tab/>
            </w:r>
            <w:r w:rsidRPr="00BF4F02" w:rsidDel="00BF4F02">
              <w:rPr>
                <w:rStyle w:val="Hyperlink"/>
                <w:noProof/>
              </w:rPr>
              <w:delText>1.3.5 Apportioning of Requirements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1D595D4E" w14:textId="1F108201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63" w:author="Teoh Xuan Xuan" w:date="2025-05-24T12:05:00Z" w16du:dateUtc="2025-05-24T04:05:00Z"/>
              <w:noProof/>
            </w:rPr>
          </w:pPr>
          <w:del w:id="26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1.4 Definition</w:delText>
            </w:r>
            <w:r w:rsidDel="00BF4F02">
              <w:rPr>
                <w:noProof/>
                <w:webHidden/>
              </w:rPr>
              <w:tab/>
              <w:delText>3</w:delText>
            </w:r>
          </w:del>
        </w:p>
        <w:p w14:paraId="085D3F66" w14:textId="697D4560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65" w:author="Teoh Xuan Xuan" w:date="2025-05-24T12:05:00Z" w16du:dateUtc="2025-05-24T04:05:00Z"/>
              <w:noProof/>
            </w:rPr>
          </w:pPr>
          <w:del w:id="26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2.0 Reference</w:delText>
            </w:r>
            <w:r w:rsidDel="00BF4F02">
              <w:rPr>
                <w:noProof/>
                <w:webHidden/>
              </w:rPr>
              <w:tab/>
              <w:delText>4</w:delText>
            </w:r>
          </w:del>
        </w:p>
        <w:p w14:paraId="7C55D928" w14:textId="332905B3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67" w:author="Teoh Xuan Xuan" w:date="2025-05-24T12:05:00Z" w16du:dateUtc="2025-05-24T04:05:00Z"/>
              <w:noProof/>
            </w:rPr>
          </w:pPr>
          <w:del w:id="26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3.0 Requirement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0478E113" w14:textId="4FF0BA69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69" w:author="Teoh Xuan Xuan" w:date="2025-05-24T12:05:00Z" w16du:dateUtc="2025-05-24T04:05:00Z"/>
              <w:noProof/>
            </w:rPr>
          </w:pPr>
          <w:del w:id="270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3.1 External Interface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2C5F4E06" w14:textId="104675E9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71" w:author="Teoh Xuan Xuan" w:date="2025-05-24T12:05:00Z" w16du:dateUtc="2025-05-24T04:05:00Z"/>
              <w:noProof/>
            </w:rPr>
          </w:pPr>
          <w:del w:id="27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3.1.1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5F4117E4" w14:textId="5FB252D5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73" w:author="Teoh Xuan Xuan" w:date="2025-05-24T12:05:00Z" w16du:dateUtc="2025-05-24T04:05:00Z"/>
              <w:noProof/>
            </w:rPr>
          </w:pPr>
          <w:del w:id="27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3.1.2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5F3E6C41" w14:textId="7B32C589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75" w:author="Teoh Xuan Xuan" w:date="2025-05-24T12:05:00Z" w16du:dateUtc="2025-05-24T04:05:00Z"/>
              <w:noProof/>
            </w:rPr>
          </w:pPr>
          <w:del w:id="276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3.2 Functions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78CBDF10" w14:textId="29F32B22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77" w:author="Teoh Xuan Xuan" w:date="2025-05-24T12:05:00Z" w16du:dateUtc="2025-05-24T04:05:00Z"/>
              <w:noProof/>
            </w:rPr>
          </w:pPr>
          <w:del w:id="278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3.2.1 Sequence Diagram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403966C4" w14:textId="03785D85" w:rsidR="00BF4F02" w:rsidDel="00BF4F02" w:rsidRDefault="00BF4F02">
          <w:pPr>
            <w:pStyle w:val="TOC1"/>
            <w:tabs>
              <w:tab w:val="right" w:leader="dot" w:pos="9016"/>
            </w:tabs>
            <w:rPr>
              <w:del w:id="279" w:author="Teoh Xuan Xuan" w:date="2025-05-24T12:05:00Z" w16du:dateUtc="2025-05-24T04:05:00Z"/>
              <w:noProof/>
            </w:rPr>
          </w:pPr>
          <w:del w:id="280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3.2.2 State Diagram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75285414" w14:textId="77C38A63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81" w:author="Teoh Xuan Xuan" w:date="2025-05-24T12:05:00Z" w16du:dateUtc="2025-05-24T04:05:00Z"/>
              <w:noProof/>
            </w:rPr>
          </w:pPr>
          <w:del w:id="28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3.3 Functional Requirements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272E6C2B" w14:textId="506F0677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83" w:author="Teoh Xuan Xuan" w:date="2025-05-24T12:05:00Z" w16du:dateUtc="2025-05-24T04:05:00Z"/>
              <w:noProof/>
            </w:rPr>
          </w:pPr>
          <w:del w:id="28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3.4 Performance Requirements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3AF86C7D" w14:textId="6DA91821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85" w:author="Teoh Xuan Xuan" w:date="2025-05-24T12:05:00Z" w16du:dateUtc="2025-05-24T04:05:00Z"/>
              <w:noProof/>
            </w:rPr>
          </w:pPr>
          <w:del w:id="28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3.5 Usability Requirements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6766BA18" w14:textId="7150D85E" w:rsidR="00BF4F02" w:rsidDel="00BF4F02" w:rsidRDefault="00BF4F02">
          <w:pPr>
            <w:pStyle w:val="TOC2"/>
            <w:tabs>
              <w:tab w:val="right" w:leader="dot" w:pos="9016"/>
            </w:tabs>
            <w:rPr>
              <w:del w:id="287" w:author="Teoh Xuan Xuan" w:date="2025-05-24T12:05:00Z" w16du:dateUtc="2025-05-24T04:05:00Z"/>
              <w:noProof/>
            </w:rPr>
          </w:pPr>
          <w:del w:id="28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 Interface Requirements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6AFE1DE2" w14:textId="5B8B916D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89" w:author="Teoh Xuan Xuan" w:date="2025-05-24T12:05:00Z" w16du:dateUtc="2025-05-24T04:05:00Z"/>
              <w:noProof/>
            </w:rPr>
          </w:pPr>
          <w:del w:id="29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3.6.1 System Interface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31CD47E9" w14:textId="4538C6D4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91" w:author="Teoh Xuan Xuan" w:date="2025-05-24T12:05:00Z" w16du:dateUtc="2025-05-24T04:05:00Z"/>
              <w:noProof/>
            </w:rPr>
          </w:pPr>
          <w:del w:id="29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3.6.2 User Interface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2B4C8332" w14:textId="3A500B39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93" w:author="Teoh Xuan Xuan" w:date="2025-05-24T12:05:00Z" w16du:dateUtc="2025-05-24T04:05:00Z"/>
              <w:noProof/>
            </w:rPr>
          </w:pPr>
          <w:del w:id="29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3.6.3 Hardware Interface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3151EEEE" w14:textId="72391483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95" w:author="Teoh Xuan Xuan" w:date="2025-05-24T12:05:00Z" w16du:dateUtc="2025-05-24T04:05:00Z"/>
              <w:noProof/>
            </w:rPr>
          </w:pPr>
          <w:del w:id="29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3.6.4 Software Interface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2F47EB2A" w14:textId="081AE635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97" w:author="Teoh Xuan Xuan" w:date="2025-05-24T12:05:00Z" w16du:dateUtc="2025-05-24T04:05:00Z"/>
              <w:noProof/>
            </w:rPr>
          </w:pPr>
          <w:del w:id="29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3.6.5 Communication Interface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751587C4" w14:textId="2703A118" w:rsidR="00BF4F02" w:rsidDel="00BF4F02" w:rsidRDefault="00BF4F02">
          <w:pPr>
            <w:pStyle w:val="TOC3"/>
            <w:tabs>
              <w:tab w:val="right" w:leader="dot" w:pos="9016"/>
            </w:tabs>
            <w:rPr>
              <w:del w:id="299" w:author="Teoh Xuan Xuan" w:date="2025-05-24T12:05:00Z" w16du:dateUtc="2025-05-24T04:05:00Z"/>
              <w:noProof/>
            </w:rPr>
          </w:pPr>
          <w:del w:id="30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3.6.6 Memory Constraints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56065E6A" w14:textId="3EC18BE4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01" w:author="Teoh Xuan Xuan" w:date="2025-05-24T12:05:00Z" w16du:dateUtc="2025-05-24T04:05:00Z"/>
              <w:noProof/>
            </w:rPr>
          </w:pPr>
          <w:del w:id="30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3.6.7 Operation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4D60FE38" w14:textId="0663A48E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03" w:author="Teoh Xuan Xuan" w:date="2025-05-24T12:05:00Z" w16du:dateUtc="2025-05-24T04:05:00Z"/>
              <w:noProof/>
            </w:rPr>
          </w:pPr>
          <w:del w:id="30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3.6.8 Site Adaptation Requirements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1D0591E6" w14:textId="40454A95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05" w:author="Teoh Xuan Xuan" w:date="2025-05-24T12:05:00Z" w16du:dateUtc="2025-05-24T04:05:00Z"/>
              <w:noProof/>
            </w:rPr>
          </w:pPr>
          <w:del w:id="306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lastRenderedPageBreak/>
              <w:delText>3.6.9 Interface with Services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79BAD914" w14:textId="0483D749" w:rsidR="00BF4F02" w:rsidDel="00BF4F02" w:rsidRDefault="00BF4F02">
          <w:pPr>
            <w:pStyle w:val="TOC1"/>
            <w:tabs>
              <w:tab w:val="right" w:leader="dot" w:pos="9016"/>
            </w:tabs>
            <w:rPr>
              <w:del w:id="307" w:author="Teoh Xuan Xuan" w:date="2025-05-24T12:05:00Z" w16du:dateUtc="2025-05-24T04:05:00Z"/>
              <w:noProof/>
            </w:rPr>
          </w:pPr>
          <w:del w:id="308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3.7 Logical Database Requirements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1026BAC5" w14:textId="6ACD08F9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09" w:author="Teoh Xuan Xuan" w:date="2025-05-24T12:05:00Z" w16du:dateUtc="2025-05-24T04:05:00Z"/>
              <w:noProof/>
            </w:rPr>
          </w:pPr>
          <w:del w:id="31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3.8 Design Constraints</w:delText>
            </w:r>
            <w:r w:rsidDel="00BF4F02">
              <w:rPr>
                <w:noProof/>
                <w:webHidden/>
              </w:rPr>
              <w:tab/>
              <w:delText>5</w:delText>
            </w:r>
          </w:del>
        </w:p>
        <w:p w14:paraId="38D7DDA0" w14:textId="3C1B1CED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11" w:author="Teoh Xuan Xuan" w:date="2025-05-24T12:05:00Z" w16du:dateUtc="2025-05-24T04:05:00Z"/>
              <w:noProof/>
            </w:rPr>
          </w:pPr>
          <w:del w:id="31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3.9 Standard Compliance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4C5E1698" w14:textId="3FB0218E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13" w:author="Teoh Xuan Xuan" w:date="2025-05-24T12:05:00Z" w16du:dateUtc="2025-05-24T04:05:00Z"/>
              <w:noProof/>
            </w:rPr>
          </w:pPr>
          <w:del w:id="31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 Software System Attributes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5095AC65" w14:textId="5A1460AD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15" w:author="Teoh Xuan Xuan" w:date="2025-05-24T12:05:00Z" w16du:dateUtc="2025-05-24T04:05:00Z"/>
              <w:noProof/>
            </w:rPr>
          </w:pPr>
          <w:del w:id="31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3.10.1 Accuracy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19037D1B" w14:textId="32426B43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17" w:author="Teoh Xuan Xuan" w:date="2025-05-24T12:05:00Z" w16du:dateUtc="2025-05-24T04:05:00Z"/>
              <w:noProof/>
            </w:rPr>
          </w:pPr>
          <w:del w:id="31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3.10.2 Availability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35E32331" w14:textId="3101B580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19" w:author="Teoh Xuan Xuan" w:date="2025-05-24T12:05:00Z" w16du:dateUtc="2025-05-24T04:05:00Z"/>
              <w:noProof/>
            </w:rPr>
          </w:pPr>
          <w:del w:id="32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3.10.3 Reliability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65C9D2FC" w14:textId="27C28000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21" w:author="Teoh Xuan Xuan" w:date="2025-05-24T12:05:00Z" w16du:dateUtc="2025-05-24T04:05:00Z"/>
              <w:noProof/>
            </w:rPr>
          </w:pPr>
          <w:del w:id="32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3.10.4 Security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0AAFF2A1" w14:textId="5F87740B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23" w:author="Teoh Xuan Xuan" w:date="2025-05-24T12:05:00Z" w16du:dateUtc="2025-05-24T04:05:00Z"/>
              <w:noProof/>
            </w:rPr>
          </w:pPr>
          <w:del w:id="32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3.10.5 Maintainability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1AFBBF3E" w14:textId="352B7AF3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25" w:author="Teoh Xuan Xuan" w:date="2025-05-24T12:05:00Z" w16du:dateUtc="2025-05-24T04:05:00Z"/>
              <w:noProof/>
            </w:rPr>
          </w:pPr>
          <w:del w:id="32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3.10.6 Portability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46E45C34" w14:textId="61F2C233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27" w:author="Teoh Xuan Xuan" w:date="2025-05-24T12:05:00Z" w16du:dateUtc="2025-05-24T04:05:00Z"/>
              <w:noProof/>
            </w:rPr>
          </w:pPr>
          <w:del w:id="32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3.10.7 Usability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41B216F3" w14:textId="5E1B012C" w:rsidR="00BF4F02" w:rsidDel="00BF4F02" w:rsidRDefault="00BF4F02">
          <w:pPr>
            <w:pStyle w:val="TOC1"/>
            <w:tabs>
              <w:tab w:val="right" w:leader="dot" w:pos="9016"/>
            </w:tabs>
            <w:rPr>
              <w:del w:id="329" w:author="Teoh Xuan Xuan" w:date="2025-05-24T12:05:00Z" w16du:dateUtc="2025-05-24T04:05:00Z"/>
              <w:noProof/>
            </w:rPr>
          </w:pPr>
          <w:del w:id="330" w:author="Teoh Xuan Xuan" w:date="2025-05-24T12:05:00Z" w16du:dateUtc="2025-05-24T04:05:00Z">
            <w:r w:rsidRPr="00BF4F02" w:rsidDel="00BF4F02">
              <w:rPr>
                <w:rStyle w:val="Hyperlink"/>
                <w:bCs/>
                <w:noProof/>
              </w:rPr>
              <w:delText>3.11 Supporting Information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68273CDF" w14:textId="797C4C82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31" w:author="Teoh Xuan Xuan" w:date="2025-05-24T12:05:00Z" w16du:dateUtc="2025-05-24T04:05:00Z"/>
              <w:noProof/>
            </w:rPr>
          </w:pPr>
          <w:del w:id="33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3.11.1 Prototyping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445713A0" w14:textId="3EED1DFE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33" w:author="Teoh Xuan Xuan" w:date="2025-05-24T12:05:00Z" w16du:dateUtc="2025-05-24T04:05:00Z"/>
              <w:noProof/>
            </w:rPr>
          </w:pPr>
          <w:del w:id="33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3.11.2 Questionnaire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5B98A815" w14:textId="536649A1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35" w:author="Teoh Xuan Xuan" w:date="2025-05-24T12:05:00Z" w16du:dateUtc="2025-05-24T04:05:00Z"/>
              <w:noProof/>
            </w:rPr>
          </w:pPr>
          <w:del w:id="33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3.11.3 Perspective-Based Reading</w:delText>
            </w:r>
            <w:r w:rsidDel="00BF4F02">
              <w:rPr>
                <w:noProof/>
                <w:webHidden/>
              </w:rPr>
              <w:tab/>
              <w:delText>6</w:delText>
            </w:r>
          </w:del>
        </w:p>
        <w:p w14:paraId="0A7507FF" w14:textId="438B3384" w:rsidR="00BF4F02" w:rsidDel="00BF4F02" w:rsidRDefault="00BF4F02">
          <w:pPr>
            <w:pStyle w:val="TOC1"/>
            <w:tabs>
              <w:tab w:val="right" w:leader="dot" w:pos="9016"/>
            </w:tabs>
            <w:rPr>
              <w:del w:id="337" w:author="Teoh Xuan Xuan" w:date="2025-05-24T12:05:00Z" w16du:dateUtc="2025-05-24T04:05:00Z"/>
              <w:noProof/>
            </w:rPr>
          </w:pPr>
          <w:del w:id="33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4.0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46C0775C" w14:textId="15EACBBD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39" w:author="Teoh Xuan Xuan" w:date="2025-05-24T12:05:00Z" w16du:dateUtc="2025-05-24T04:05:00Z"/>
              <w:noProof/>
            </w:rPr>
          </w:pPr>
          <w:del w:id="34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4.1 Verification Approach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60AFE753" w14:textId="31BB78E8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41" w:author="Teoh Xuan Xuan" w:date="2025-05-24T12:05:00Z" w16du:dateUtc="2025-05-24T04:05:00Z"/>
              <w:noProof/>
            </w:rPr>
          </w:pPr>
          <w:del w:id="34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4.2 Verification Criteria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574A525D" w14:textId="65326733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43" w:author="Teoh Xuan Xuan" w:date="2025-05-24T12:05:00Z" w16du:dateUtc="2025-05-24T04:05:00Z"/>
              <w:noProof/>
            </w:rPr>
          </w:pPr>
          <w:del w:id="34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 Requirement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59469340" w14:textId="2EF6C452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45" w:author="Teoh Xuan Xuan" w:date="2025-05-24T12:05:00Z" w16du:dateUtc="2025-05-24T04:05:00Z"/>
              <w:noProof/>
            </w:rPr>
          </w:pPr>
          <w:del w:id="34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4.3.1 Functional Requirements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038BD373" w14:textId="1FEBB1E9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47" w:author="Teoh Xuan Xuan" w:date="2025-05-24T12:05:00Z" w16du:dateUtc="2025-05-24T04:05:00Z"/>
              <w:noProof/>
            </w:rPr>
          </w:pPr>
          <w:del w:id="34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4.3.2 Performance Requirements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263B840C" w14:textId="472BF20D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49" w:author="Teoh Xuan Xuan" w:date="2025-05-24T12:05:00Z" w16du:dateUtc="2025-05-24T04:05:00Z"/>
              <w:noProof/>
            </w:rPr>
          </w:pPr>
          <w:del w:id="35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4.3.3 Security Requirements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54458CB6" w14:textId="7FC772C8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51" w:author="Teoh Xuan Xuan" w:date="2025-05-24T12:05:00Z" w16du:dateUtc="2025-05-24T04:05:00Z"/>
              <w:noProof/>
            </w:rPr>
          </w:pPr>
          <w:del w:id="35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4.3.4 Usability Requirements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0B33FF7B" w14:textId="0DCF2DD3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53" w:author="Teoh Xuan Xuan" w:date="2025-05-24T12:05:00Z" w16du:dateUtc="2025-05-24T04:05:00Z"/>
              <w:noProof/>
            </w:rPr>
          </w:pPr>
          <w:del w:id="35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4.3.5 Maintainability Requirements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64DCD198" w14:textId="203AFA32" w:rsidR="00BF4F02" w:rsidDel="00BF4F02" w:rsidRDefault="00BF4F02">
          <w:pPr>
            <w:pStyle w:val="TOC3"/>
            <w:tabs>
              <w:tab w:val="right" w:leader="dot" w:pos="9016"/>
            </w:tabs>
            <w:rPr>
              <w:del w:id="355" w:author="Teoh Xuan Xuan" w:date="2025-05-24T12:05:00Z" w16du:dateUtc="2025-05-24T04:05:00Z"/>
              <w:noProof/>
            </w:rPr>
          </w:pPr>
          <w:del w:id="35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4.3.6 Portability Requirements Verification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0661B21A" w14:textId="5C6966FB" w:rsidR="00BF4F02" w:rsidDel="00BF4F02" w:rsidRDefault="00BF4F02">
          <w:pPr>
            <w:pStyle w:val="TOC1"/>
            <w:tabs>
              <w:tab w:val="right" w:leader="dot" w:pos="9016"/>
            </w:tabs>
            <w:rPr>
              <w:del w:id="357" w:author="Teoh Xuan Xuan" w:date="2025-05-24T12:05:00Z" w16du:dateUtc="2025-05-24T04:05:00Z"/>
              <w:noProof/>
            </w:rPr>
          </w:pPr>
          <w:del w:id="358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5.0 Appendices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6CFA48EA" w14:textId="17FBCD67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59" w:author="Teoh Xuan Xuan" w:date="2025-05-24T12:05:00Z" w16du:dateUtc="2025-05-24T04:05:00Z"/>
              <w:noProof/>
            </w:rPr>
          </w:pPr>
          <w:del w:id="360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5.1 Assumptions and Dependencies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58CC1F0F" w14:textId="05B056C9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61" w:author="Teoh Xuan Xuan" w:date="2025-05-24T12:05:00Z" w16du:dateUtc="2025-05-24T04:05:00Z"/>
              <w:noProof/>
            </w:rPr>
          </w:pPr>
          <w:del w:id="362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5.2 Acronyms and Abbreviations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29D06B93" w14:textId="59032297" w:rsidR="00BF4F02" w:rsidDel="00BF4F02" w:rsidRDefault="00BF4F02">
          <w:pPr>
            <w:pStyle w:val="TOC2"/>
            <w:tabs>
              <w:tab w:val="right" w:leader="dot" w:pos="9016"/>
            </w:tabs>
            <w:rPr>
              <w:del w:id="363" w:author="Teoh Xuan Xuan" w:date="2025-05-24T12:05:00Z" w16du:dateUtc="2025-05-24T04:05:00Z"/>
              <w:noProof/>
            </w:rPr>
          </w:pPr>
          <w:del w:id="364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5.3 Glossary (Optional)</w:delText>
            </w:r>
            <w:r w:rsidDel="00BF4F02">
              <w:rPr>
                <w:noProof/>
                <w:webHidden/>
              </w:rPr>
              <w:tab/>
              <w:delText>7</w:delText>
            </w:r>
          </w:del>
        </w:p>
        <w:p w14:paraId="3BBBBA2C" w14:textId="070C8C6B" w:rsidR="00BF4F02" w:rsidDel="00BF4F02" w:rsidRDefault="00BF4F02">
          <w:pPr>
            <w:pStyle w:val="TOC1"/>
            <w:tabs>
              <w:tab w:val="right" w:leader="dot" w:pos="9016"/>
            </w:tabs>
            <w:rPr>
              <w:del w:id="365" w:author="Teoh Xuan Xuan" w:date="2025-05-24T12:05:00Z" w16du:dateUtc="2025-05-24T04:05:00Z"/>
              <w:noProof/>
            </w:rPr>
          </w:pPr>
          <w:del w:id="366" w:author="Teoh Xuan Xuan" w:date="2025-05-24T12:05:00Z" w16du:dateUtc="2025-05-24T04:05:00Z">
            <w:r w:rsidRPr="00BF4F02" w:rsidDel="00BF4F02">
              <w:rPr>
                <w:rStyle w:val="Hyperlink"/>
                <w:noProof/>
              </w:rPr>
              <w:delText>Change Log Table</w:delText>
            </w:r>
            <w:r w:rsidDel="00BF4F02">
              <w:rPr>
                <w:noProof/>
                <w:webHidden/>
              </w:rPr>
              <w:tab/>
              <w:delText>8</w:delText>
            </w:r>
          </w:del>
        </w:p>
        <w:p w14:paraId="57CFEC86" w14:textId="62535B96" w:rsidR="00BF4F02" w:rsidRDefault="00BF4F02">
          <w:pPr>
            <w:rPr>
              <w:ins w:id="367" w:author="Teoh Xuan Xuan" w:date="2025-05-24T12:04:00Z" w16du:dateUtc="2025-05-24T04:04:00Z"/>
            </w:rPr>
          </w:pPr>
          <w:ins w:id="368" w:author="Teoh Xuan Xuan" w:date="2025-05-24T12:04:00Z" w16du:dateUtc="2025-05-24T04:04:00Z">
            <w:r>
              <w:rPr>
                <w:b/>
                <w:bCs/>
                <w:noProof/>
              </w:rPr>
              <w:fldChar w:fldCharType="end"/>
            </w:r>
          </w:ins>
        </w:p>
        <w:customXmlInsRangeStart w:id="369" w:author="Teoh Xuan Xuan" w:date="2025-05-24T12:04:00Z"/>
      </w:sdtContent>
    </w:sdt>
    <w:customXmlInsRangeEnd w:id="369"/>
    <w:p w14:paraId="042B16E6" w14:textId="77777777" w:rsidR="001F6FD4" w:rsidRDefault="001F6FD4" w:rsidP="001F6FD4">
      <w:pPr>
        <w:rPr>
          <w:ins w:id="370" w:author="Teoh Xuan Xuan" w:date="2025-05-23T15:36:00Z" w16du:dateUtc="2025-05-23T07:36:00Z"/>
          <w:rFonts w:eastAsiaTheme="majorEastAsia" w:cstheme="majorBidi"/>
          <w:b/>
          <w:sz w:val="32"/>
          <w:szCs w:val="40"/>
        </w:rPr>
      </w:pPr>
      <w:ins w:id="371" w:author="Teoh Xuan Xuan" w:date="2025-05-23T15:36:00Z" w16du:dateUtc="2025-05-23T07:36:00Z">
        <w:r>
          <w:br w:type="page"/>
        </w:r>
      </w:ins>
    </w:p>
    <w:p w14:paraId="42E53898" w14:textId="41687381" w:rsidR="00DF6A52" w:rsidRPr="00DF6A52" w:rsidRDefault="00DF6A52" w:rsidP="00DF6A52">
      <w:pPr>
        <w:pStyle w:val="Heading1"/>
        <w:rPr>
          <w:ins w:id="372" w:author="Teoh Xuan Xuan" w:date="2025-05-24T11:55:00Z"/>
        </w:rPr>
      </w:pPr>
      <w:bookmarkStart w:id="373" w:name="_Toc198980777"/>
      <w:ins w:id="374" w:author="Teoh Xuan Xuan" w:date="2025-05-24T11:56:00Z" w16du:dateUtc="2025-05-24T03:56:00Z">
        <w:r>
          <w:rPr>
            <w:rFonts w:hint="eastAsia"/>
          </w:rPr>
          <w:lastRenderedPageBreak/>
          <w:t xml:space="preserve">1.0 </w:t>
        </w:r>
      </w:ins>
      <w:ins w:id="375" w:author="Teoh Xuan Xuan" w:date="2025-05-24T11:55:00Z">
        <w:r w:rsidRPr="00DF6A52">
          <w:t>Introduction</w:t>
        </w:r>
        <w:bookmarkEnd w:id="373"/>
      </w:ins>
    </w:p>
    <w:p w14:paraId="6EB8FBC1" w14:textId="77777777" w:rsidR="00DF6A52" w:rsidRPr="00DF6A52" w:rsidRDefault="00DF6A52">
      <w:pPr>
        <w:pStyle w:val="Heading2"/>
        <w:rPr>
          <w:ins w:id="376" w:author="Teoh Xuan Xuan" w:date="2025-05-24T11:55:00Z"/>
        </w:rPr>
        <w:pPrChange w:id="377" w:author="Teoh Xuan Xuan" w:date="2025-05-24T11:56:00Z" w16du:dateUtc="2025-05-24T03:56:00Z">
          <w:pPr>
            <w:pStyle w:val="Heading1"/>
          </w:pPr>
        </w:pPrChange>
      </w:pPr>
      <w:bookmarkStart w:id="378" w:name="_Toc198980778"/>
      <w:ins w:id="379" w:author="Teoh Xuan Xuan" w:date="2025-05-24T11:55:00Z">
        <w:r w:rsidRPr="00DF6A52">
          <w:t> </w:t>
        </w:r>
        <w:r w:rsidRPr="00DF6A52">
          <w:t>1.1 Purpose</w:t>
        </w:r>
        <w:bookmarkEnd w:id="378"/>
      </w:ins>
    </w:p>
    <w:p w14:paraId="499F0177" w14:textId="77777777" w:rsidR="00DF6A52" w:rsidRPr="00DF6A52" w:rsidRDefault="00DF6A52">
      <w:pPr>
        <w:pStyle w:val="Heading2"/>
        <w:rPr>
          <w:ins w:id="380" w:author="Teoh Xuan Xuan" w:date="2025-05-24T11:55:00Z"/>
        </w:rPr>
        <w:pPrChange w:id="381" w:author="Teoh Xuan Xuan" w:date="2025-05-24T11:56:00Z" w16du:dateUtc="2025-05-24T03:56:00Z">
          <w:pPr>
            <w:pStyle w:val="Heading1"/>
          </w:pPr>
        </w:pPrChange>
      </w:pPr>
      <w:bookmarkStart w:id="382" w:name="_Toc198980779"/>
      <w:ins w:id="383" w:author="Teoh Xuan Xuan" w:date="2025-05-24T11:55:00Z">
        <w:r w:rsidRPr="00DF6A52">
          <w:t> </w:t>
        </w:r>
        <w:r w:rsidRPr="00DF6A52">
          <w:t>1.2 Scope</w:t>
        </w:r>
        <w:bookmarkEnd w:id="382"/>
      </w:ins>
    </w:p>
    <w:p w14:paraId="740810DD" w14:textId="77777777" w:rsidR="00DF6A52" w:rsidRPr="00DF6A52" w:rsidRDefault="00DF6A52">
      <w:pPr>
        <w:pStyle w:val="Heading2"/>
        <w:rPr>
          <w:ins w:id="384" w:author="Teoh Xuan Xuan" w:date="2025-05-24T11:55:00Z"/>
        </w:rPr>
        <w:pPrChange w:id="385" w:author="Teoh Xuan Xuan" w:date="2025-05-24T11:56:00Z" w16du:dateUtc="2025-05-24T03:56:00Z">
          <w:pPr>
            <w:pStyle w:val="Heading1"/>
          </w:pPr>
        </w:pPrChange>
      </w:pPr>
      <w:bookmarkStart w:id="386" w:name="_Toc198980780"/>
      <w:ins w:id="387" w:author="Teoh Xuan Xuan" w:date="2025-05-24T11:55:00Z">
        <w:r w:rsidRPr="00DF6A52">
          <w:t> </w:t>
        </w:r>
        <w:r w:rsidRPr="00DF6A52">
          <w:t>1.3 Product Overview</w:t>
        </w:r>
        <w:bookmarkEnd w:id="386"/>
      </w:ins>
    </w:p>
    <w:p w14:paraId="747BD7EE" w14:textId="77777777" w:rsidR="00DF6A52" w:rsidRPr="00DF6A52" w:rsidRDefault="00DF6A52" w:rsidP="00DF6A52">
      <w:pPr>
        <w:pStyle w:val="Heading1"/>
        <w:rPr>
          <w:ins w:id="388" w:author="Teoh Xuan Xuan" w:date="2025-05-24T11:55:00Z"/>
        </w:rPr>
      </w:pPr>
      <w:bookmarkStart w:id="389" w:name="_Toc198980781"/>
      <w:ins w:id="390" w:author="Teoh Xuan Xuan" w:date="2025-05-24T11:55:00Z">
        <w:r w:rsidRPr="00DF6A52">
          <w:t> </w:t>
        </w:r>
        <w:r w:rsidRPr="00DF6A52">
          <w:t> </w:t>
        </w:r>
        <w:r w:rsidRPr="00DF6A52">
          <w:rPr>
            <w:rStyle w:val="Heading3Char"/>
            <w:b/>
            <w:bCs/>
            <w:rPrChange w:id="391" w:author="Teoh Xuan Xuan" w:date="2025-05-24T11:56:00Z" w16du:dateUtc="2025-05-24T03:56:00Z">
              <w:rPr/>
            </w:rPrChange>
          </w:rPr>
          <w:t>1.3.1 Product Perspective</w:t>
        </w:r>
        <w:bookmarkEnd w:id="389"/>
      </w:ins>
    </w:p>
    <w:p w14:paraId="4E17CA29" w14:textId="77777777" w:rsidR="00DF6A52" w:rsidRPr="00DF6A52" w:rsidRDefault="00DF6A52">
      <w:pPr>
        <w:pStyle w:val="Heading4"/>
        <w:rPr>
          <w:ins w:id="392" w:author="Teoh Xuan Xuan" w:date="2025-05-24T11:55:00Z"/>
        </w:rPr>
        <w:pPrChange w:id="393" w:author="Teoh Xuan Xuan" w:date="2025-05-24T11:57:00Z" w16du:dateUtc="2025-05-24T03:57:00Z">
          <w:pPr>
            <w:pStyle w:val="Heading1"/>
          </w:pPr>
        </w:pPrChange>
      </w:pPr>
      <w:ins w:id="394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1.3.1.1 System Interface</w:t>
        </w:r>
      </w:ins>
    </w:p>
    <w:p w14:paraId="01B354C0" w14:textId="77777777" w:rsidR="00DF6A52" w:rsidRPr="00DF6A52" w:rsidRDefault="00DF6A52">
      <w:pPr>
        <w:pStyle w:val="Heading4"/>
        <w:rPr>
          <w:ins w:id="395" w:author="Teoh Xuan Xuan" w:date="2025-05-24T11:55:00Z"/>
        </w:rPr>
        <w:pPrChange w:id="396" w:author="Teoh Xuan Xuan" w:date="2025-05-24T11:57:00Z" w16du:dateUtc="2025-05-24T03:57:00Z">
          <w:pPr>
            <w:pStyle w:val="Heading1"/>
          </w:pPr>
        </w:pPrChange>
      </w:pPr>
      <w:ins w:id="397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1.3.1.2 User Interface</w:t>
        </w:r>
      </w:ins>
    </w:p>
    <w:p w14:paraId="57C6F2A9" w14:textId="77777777" w:rsidR="00DF6A52" w:rsidRPr="00DF6A52" w:rsidRDefault="00DF6A52">
      <w:pPr>
        <w:pStyle w:val="Heading4"/>
        <w:rPr>
          <w:ins w:id="398" w:author="Teoh Xuan Xuan" w:date="2025-05-24T11:55:00Z"/>
        </w:rPr>
        <w:pPrChange w:id="399" w:author="Teoh Xuan Xuan" w:date="2025-05-24T11:57:00Z" w16du:dateUtc="2025-05-24T03:57:00Z">
          <w:pPr>
            <w:pStyle w:val="Heading1"/>
          </w:pPr>
        </w:pPrChange>
      </w:pPr>
      <w:ins w:id="400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1.3.1.3 Hardware Interface</w:t>
        </w:r>
      </w:ins>
    </w:p>
    <w:p w14:paraId="06581DFC" w14:textId="77777777" w:rsidR="00DF6A52" w:rsidRPr="00DF6A52" w:rsidRDefault="00DF6A52">
      <w:pPr>
        <w:pStyle w:val="Heading4"/>
        <w:rPr>
          <w:ins w:id="401" w:author="Teoh Xuan Xuan" w:date="2025-05-24T11:55:00Z"/>
        </w:rPr>
        <w:pPrChange w:id="402" w:author="Teoh Xuan Xuan" w:date="2025-05-24T11:57:00Z" w16du:dateUtc="2025-05-24T03:57:00Z">
          <w:pPr>
            <w:pStyle w:val="Heading1"/>
          </w:pPr>
        </w:pPrChange>
      </w:pPr>
      <w:ins w:id="403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1.3.1.4 Software Interface</w:t>
        </w:r>
      </w:ins>
    </w:p>
    <w:p w14:paraId="7D82F5D4" w14:textId="77777777" w:rsidR="00DF6A52" w:rsidRPr="00DF6A52" w:rsidRDefault="00DF6A52">
      <w:pPr>
        <w:pStyle w:val="Heading4"/>
        <w:rPr>
          <w:ins w:id="404" w:author="Teoh Xuan Xuan" w:date="2025-05-24T11:55:00Z"/>
        </w:rPr>
        <w:pPrChange w:id="405" w:author="Teoh Xuan Xuan" w:date="2025-05-24T11:57:00Z" w16du:dateUtc="2025-05-24T03:57:00Z">
          <w:pPr>
            <w:pStyle w:val="Heading1"/>
          </w:pPr>
        </w:pPrChange>
      </w:pPr>
      <w:ins w:id="406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1.3.1.5 Communication Interface</w:t>
        </w:r>
      </w:ins>
    </w:p>
    <w:p w14:paraId="241DC971" w14:textId="77777777" w:rsidR="00DF6A52" w:rsidRPr="00DF6A52" w:rsidRDefault="00DF6A52">
      <w:pPr>
        <w:pStyle w:val="Heading4"/>
        <w:rPr>
          <w:ins w:id="407" w:author="Teoh Xuan Xuan" w:date="2025-05-24T11:55:00Z"/>
        </w:rPr>
        <w:pPrChange w:id="408" w:author="Teoh Xuan Xuan" w:date="2025-05-24T11:57:00Z" w16du:dateUtc="2025-05-24T03:57:00Z">
          <w:pPr>
            <w:pStyle w:val="Heading1"/>
          </w:pPr>
        </w:pPrChange>
      </w:pPr>
      <w:ins w:id="409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1.3.1.6 Memory Constraints</w:t>
        </w:r>
      </w:ins>
    </w:p>
    <w:p w14:paraId="25C5BE9B" w14:textId="77777777" w:rsidR="00DF6A52" w:rsidRPr="00DF6A52" w:rsidRDefault="00DF6A52">
      <w:pPr>
        <w:pStyle w:val="Heading4"/>
        <w:rPr>
          <w:ins w:id="410" w:author="Teoh Xuan Xuan" w:date="2025-05-24T11:55:00Z"/>
        </w:rPr>
        <w:pPrChange w:id="411" w:author="Teoh Xuan Xuan" w:date="2025-05-24T11:57:00Z" w16du:dateUtc="2025-05-24T03:57:00Z">
          <w:pPr>
            <w:pStyle w:val="Heading1"/>
          </w:pPr>
        </w:pPrChange>
      </w:pPr>
      <w:ins w:id="412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1.3.1.7 Operation</w:t>
        </w:r>
      </w:ins>
    </w:p>
    <w:p w14:paraId="2E2E0FE2" w14:textId="77777777" w:rsidR="00DF6A52" w:rsidRPr="00DF6A52" w:rsidRDefault="00DF6A52">
      <w:pPr>
        <w:pStyle w:val="Heading4"/>
        <w:rPr>
          <w:ins w:id="413" w:author="Teoh Xuan Xuan" w:date="2025-05-24T11:55:00Z"/>
        </w:rPr>
        <w:pPrChange w:id="414" w:author="Teoh Xuan Xuan" w:date="2025-05-24T11:57:00Z" w16du:dateUtc="2025-05-24T03:57:00Z">
          <w:pPr>
            <w:pStyle w:val="Heading1"/>
          </w:pPr>
        </w:pPrChange>
      </w:pPr>
      <w:ins w:id="415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1.3.1.8 Site Adaptation</w:t>
        </w:r>
      </w:ins>
    </w:p>
    <w:p w14:paraId="38242732" w14:textId="77777777" w:rsidR="00DF6A52" w:rsidRPr="00DF6A52" w:rsidRDefault="00DF6A52">
      <w:pPr>
        <w:pStyle w:val="Heading4"/>
        <w:rPr>
          <w:ins w:id="416" w:author="Teoh Xuan Xuan" w:date="2025-05-24T11:55:00Z"/>
        </w:rPr>
        <w:pPrChange w:id="417" w:author="Teoh Xuan Xuan" w:date="2025-05-24T11:57:00Z" w16du:dateUtc="2025-05-24T03:57:00Z">
          <w:pPr>
            <w:pStyle w:val="Heading1"/>
          </w:pPr>
        </w:pPrChange>
      </w:pPr>
      <w:ins w:id="418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1.3.1.9 Interface with Services</w:t>
        </w:r>
      </w:ins>
    </w:p>
    <w:p w14:paraId="5E0077B0" w14:textId="77777777" w:rsidR="00DF6A52" w:rsidRPr="00DF6A52" w:rsidRDefault="00DF6A52" w:rsidP="00DF6A52">
      <w:pPr>
        <w:pStyle w:val="Heading1"/>
        <w:rPr>
          <w:ins w:id="419" w:author="Teoh Xuan Xuan" w:date="2025-05-24T11:55:00Z"/>
          <w:rStyle w:val="Heading3Char"/>
          <w:b/>
          <w:bCs/>
          <w:rPrChange w:id="420" w:author="Teoh Xuan Xuan" w:date="2025-05-24T11:58:00Z" w16du:dateUtc="2025-05-24T03:58:00Z">
            <w:rPr>
              <w:ins w:id="421" w:author="Teoh Xuan Xuan" w:date="2025-05-24T11:55:00Z"/>
            </w:rPr>
          </w:rPrChange>
        </w:rPr>
      </w:pPr>
      <w:bookmarkStart w:id="422" w:name="_Toc198980782"/>
      <w:ins w:id="423" w:author="Teoh Xuan Xuan" w:date="2025-05-24T11:55:00Z">
        <w:r w:rsidRPr="00DF6A52">
          <w:t> </w:t>
        </w:r>
        <w:r w:rsidRPr="00DF6A52">
          <w:t> </w:t>
        </w:r>
        <w:r w:rsidRPr="00DF6A52">
          <w:rPr>
            <w:rStyle w:val="Heading3Char"/>
            <w:b/>
            <w:bCs/>
            <w:rPrChange w:id="424" w:author="Teoh Xuan Xuan" w:date="2025-05-24T11:58:00Z" w16du:dateUtc="2025-05-24T03:58:00Z">
              <w:rPr/>
            </w:rPrChange>
          </w:rPr>
          <w:t>1.3.2 Product Function</w:t>
        </w:r>
        <w:bookmarkEnd w:id="422"/>
      </w:ins>
    </w:p>
    <w:p w14:paraId="52FC8290" w14:textId="77777777" w:rsidR="00DF6A52" w:rsidRPr="00DF6A52" w:rsidRDefault="00DF6A52">
      <w:pPr>
        <w:pStyle w:val="Heading4"/>
        <w:rPr>
          <w:ins w:id="425" w:author="Teoh Xuan Xuan" w:date="2025-05-24T11:55:00Z"/>
        </w:rPr>
        <w:pPrChange w:id="426" w:author="Teoh Xuan Xuan" w:date="2025-05-24T11:58:00Z" w16du:dateUtc="2025-05-24T03:58:00Z">
          <w:pPr>
            <w:pStyle w:val="Heading1"/>
          </w:pPr>
        </w:pPrChange>
      </w:pPr>
      <w:ins w:id="427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1.3.2.1 Student</w:t>
        </w:r>
      </w:ins>
    </w:p>
    <w:p w14:paraId="3C29B02B" w14:textId="77777777" w:rsidR="00DF6A52" w:rsidRPr="00DF6A52" w:rsidRDefault="00DF6A52">
      <w:pPr>
        <w:pStyle w:val="Heading4"/>
        <w:rPr>
          <w:ins w:id="428" w:author="Teoh Xuan Xuan" w:date="2025-05-24T11:55:00Z"/>
        </w:rPr>
        <w:pPrChange w:id="429" w:author="Teoh Xuan Xuan" w:date="2025-05-24T11:58:00Z" w16du:dateUtc="2025-05-24T03:58:00Z">
          <w:pPr>
            <w:pStyle w:val="Heading1"/>
          </w:pPr>
        </w:pPrChange>
      </w:pPr>
      <w:ins w:id="430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1.3.2.2 Lecturer</w:t>
        </w:r>
      </w:ins>
    </w:p>
    <w:p w14:paraId="26584401" w14:textId="77777777" w:rsidR="00DF6A52" w:rsidRPr="00DF6A52" w:rsidRDefault="00DF6A52">
      <w:pPr>
        <w:pStyle w:val="Heading4"/>
        <w:rPr>
          <w:ins w:id="431" w:author="Teoh Xuan Xuan" w:date="2025-05-24T11:55:00Z"/>
        </w:rPr>
        <w:pPrChange w:id="432" w:author="Teoh Xuan Xuan" w:date="2025-05-24T11:58:00Z" w16du:dateUtc="2025-05-24T03:58:00Z">
          <w:pPr>
            <w:pStyle w:val="Heading1"/>
          </w:pPr>
        </w:pPrChange>
      </w:pPr>
      <w:ins w:id="433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1.3.2.3 Admin</w:t>
        </w:r>
      </w:ins>
    </w:p>
    <w:p w14:paraId="2335A0CC" w14:textId="77777777" w:rsidR="00DF6A52" w:rsidRPr="00DF6A52" w:rsidRDefault="00DF6A52">
      <w:pPr>
        <w:pStyle w:val="Heading4"/>
        <w:rPr>
          <w:ins w:id="434" w:author="Teoh Xuan Xuan" w:date="2025-05-24T11:55:00Z"/>
        </w:rPr>
        <w:pPrChange w:id="435" w:author="Teoh Xuan Xuan" w:date="2025-05-24T11:58:00Z" w16du:dateUtc="2025-05-24T03:58:00Z">
          <w:pPr>
            <w:pStyle w:val="Heading1"/>
          </w:pPr>
        </w:pPrChange>
      </w:pPr>
      <w:ins w:id="436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1.3.2.4 Parent</w:t>
        </w:r>
      </w:ins>
    </w:p>
    <w:p w14:paraId="051927A7" w14:textId="77777777" w:rsidR="00DF6A52" w:rsidRDefault="00DF6A52" w:rsidP="00DF6A52">
      <w:pPr>
        <w:pStyle w:val="Heading1"/>
        <w:rPr>
          <w:ins w:id="437" w:author="Teoh Xuan Xuan" w:date="2025-05-24T11:59:00Z" w16du:dateUtc="2025-05-24T03:59:00Z"/>
          <w:rStyle w:val="Heading3Char"/>
          <w:b/>
          <w:bCs/>
        </w:rPr>
      </w:pPr>
      <w:bookmarkStart w:id="438" w:name="_Toc198980783"/>
      <w:ins w:id="439" w:author="Teoh Xuan Xuan" w:date="2025-05-24T11:55:00Z">
        <w:r w:rsidRPr="00DF6A52">
          <w:t> </w:t>
        </w:r>
        <w:r w:rsidRPr="00DF6A52">
          <w:t> </w:t>
        </w:r>
        <w:r w:rsidRPr="00DF6A52">
          <w:rPr>
            <w:rStyle w:val="Heading3Char"/>
            <w:b/>
            <w:bCs/>
            <w:rPrChange w:id="440" w:author="Teoh Xuan Xuan" w:date="2025-05-24T11:58:00Z" w16du:dateUtc="2025-05-24T03:58:00Z">
              <w:rPr/>
            </w:rPrChange>
          </w:rPr>
          <w:t>1.3.3 User Characteristics</w:t>
        </w:r>
      </w:ins>
      <w:bookmarkEnd w:id="438"/>
    </w:p>
    <w:p w14:paraId="06984C06" w14:textId="6B6E64AD" w:rsidR="00DF6A52" w:rsidRPr="00DF6A52" w:rsidRDefault="00DF6A52">
      <w:pPr>
        <w:pStyle w:val="Heading3"/>
        <w:ind w:firstLine="720"/>
        <w:rPr>
          <w:ins w:id="441" w:author="Teoh Xuan Xuan" w:date="2025-05-24T11:55:00Z"/>
          <w:bCs/>
        </w:rPr>
        <w:pPrChange w:id="442" w:author="Teoh Xuan Xuan" w:date="2025-05-24T11:59:00Z" w16du:dateUtc="2025-05-24T03:59:00Z">
          <w:pPr>
            <w:pStyle w:val="Heading1"/>
          </w:pPr>
        </w:pPrChange>
      </w:pPr>
      <w:bookmarkStart w:id="443" w:name="_Toc198980784"/>
      <w:ins w:id="444" w:author="Teoh Xuan Xuan" w:date="2025-05-24T11:55:00Z">
        <w:r w:rsidRPr="00DF6A52">
          <w:t>1.3.4 Limitation</w:t>
        </w:r>
        <w:bookmarkEnd w:id="443"/>
      </w:ins>
    </w:p>
    <w:p w14:paraId="1BA93C1A" w14:textId="1827889D" w:rsidR="00DF6A52" w:rsidRPr="00DF6A52" w:rsidRDefault="00DF6A52">
      <w:pPr>
        <w:pStyle w:val="Heading3"/>
        <w:rPr>
          <w:ins w:id="445" w:author="Teoh Xuan Xuan" w:date="2025-05-24T11:55:00Z"/>
        </w:rPr>
        <w:pPrChange w:id="446" w:author="Teoh Xuan Xuan" w:date="2025-05-24T11:58:00Z" w16du:dateUtc="2025-05-24T03:58:00Z">
          <w:pPr>
            <w:pStyle w:val="Heading1"/>
          </w:pPr>
        </w:pPrChange>
      </w:pPr>
      <w:bookmarkStart w:id="447" w:name="_Toc198980785"/>
      <w:ins w:id="448" w:author="Teoh Xuan Xuan" w:date="2025-05-24T11:55:00Z">
        <w:r w:rsidRPr="00DF6A52">
          <w:t> </w:t>
        </w:r>
        <w:r w:rsidRPr="00DF6A52">
          <w:t> </w:t>
        </w:r>
      </w:ins>
      <w:ins w:id="449" w:author="Teoh Xuan Xuan" w:date="2025-05-24T11:59:00Z" w16du:dateUtc="2025-05-24T03:59:00Z">
        <w:r>
          <w:tab/>
        </w:r>
      </w:ins>
      <w:ins w:id="450" w:author="Teoh Xuan Xuan" w:date="2025-05-24T11:55:00Z">
        <w:r w:rsidRPr="00DF6A52">
          <w:t>1.3.5 Apportioning of Requirements</w:t>
        </w:r>
        <w:bookmarkEnd w:id="447"/>
      </w:ins>
    </w:p>
    <w:p w14:paraId="46737495" w14:textId="77777777" w:rsidR="00DF6A52" w:rsidRPr="00DF6A52" w:rsidRDefault="00DF6A52">
      <w:pPr>
        <w:pStyle w:val="Heading2"/>
        <w:rPr>
          <w:ins w:id="451" w:author="Teoh Xuan Xuan" w:date="2025-05-24T11:55:00Z"/>
        </w:rPr>
        <w:pPrChange w:id="452" w:author="Teoh Xuan Xuan" w:date="2025-05-24T11:58:00Z" w16du:dateUtc="2025-05-24T03:58:00Z">
          <w:pPr>
            <w:pStyle w:val="Heading1"/>
          </w:pPr>
        </w:pPrChange>
      </w:pPr>
      <w:bookmarkStart w:id="453" w:name="_Toc198980786"/>
      <w:ins w:id="454" w:author="Teoh Xuan Xuan" w:date="2025-05-24T11:55:00Z">
        <w:r w:rsidRPr="00DF6A52">
          <w:t> </w:t>
        </w:r>
        <w:r w:rsidRPr="00DF6A52">
          <w:t>1.4 Definition</w:t>
        </w:r>
        <w:bookmarkEnd w:id="453"/>
      </w:ins>
    </w:p>
    <w:p w14:paraId="564C4860" w14:textId="77777777" w:rsidR="00DF6A52" w:rsidRPr="00DF6A52" w:rsidRDefault="00DF6A52" w:rsidP="00DF6A52">
      <w:pPr>
        <w:pStyle w:val="Heading1"/>
        <w:rPr>
          <w:ins w:id="455" w:author="Teoh Xuan Xuan" w:date="2025-05-24T11:55:00Z"/>
        </w:rPr>
      </w:pPr>
    </w:p>
    <w:p w14:paraId="3473E14C" w14:textId="77777777" w:rsidR="00DF6A52" w:rsidRDefault="00DF6A52">
      <w:pPr>
        <w:rPr>
          <w:ins w:id="456" w:author="Teoh Xuan Xuan" w:date="2025-05-24T11:59:00Z" w16du:dateUtc="2025-05-24T03:59:00Z"/>
          <w:rFonts w:eastAsiaTheme="majorEastAsia" w:cstheme="majorBidi"/>
          <w:b/>
          <w:sz w:val="32"/>
          <w:szCs w:val="40"/>
        </w:rPr>
      </w:pPr>
      <w:ins w:id="457" w:author="Teoh Xuan Xuan" w:date="2025-05-24T11:59:00Z" w16du:dateUtc="2025-05-24T03:59:00Z">
        <w:r>
          <w:br w:type="page"/>
        </w:r>
      </w:ins>
    </w:p>
    <w:p w14:paraId="47817952" w14:textId="13796DBF" w:rsidR="00DF6A52" w:rsidRPr="00DF6A52" w:rsidRDefault="00DF6A52" w:rsidP="00DF6A52">
      <w:pPr>
        <w:pStyle w:val="Heading1"/>
        <w:rPr>
          <w:ins w:id="458" w:author="Teoh Xuan Xuan" w:date="2025-05-24T11:55:00Z"/>
        </w:rPr>
      </w:pPr>
      <w:bookmarkStart w:id="459" w:name="_Toc198980787"/>
      <w:ins w:id="460" w:author="Teoh Xuan Xuan" w:date="2025-05-24T11:55:00Z">
        <w:r w:rsidRPr="00DF6A52">
          <w:lastRenderedPageBreak/>
          <w:t>2.0 Reference</w:t>
        </w:r>
        <w:bookmarkEnd w:id="459"/>
      </w:ins>
    </w:p>
    <w:p w14:paraId="4D180E96" w14:textId="77777777" w:rsidR="00DF6A52" w:rsidRPr="00DF6A52" w:rsidRDefault="00DF6A52" w:rsidP="00DF6A52">
      <w:pPr>
        <w:pStyle w:val="Heading1"/>
        <w:rPr>
          <w:ins w:id="461" w:author="Teoh Xuan Xuan" w:date="2025-05-24T11:55:00Z"/>
        </w:rPr>
      </w:pPr>
    </w:p>
    <w:p w14:paraId="4C2F1B14" w14:textId="77777777" w:rsidR="00DF6A52" w:rsidRDefault="00DF6A52">
      <w:pPr>
        <w:rPr>
          <w:ins w:id="462" w:author="Teoh Xuan Xuan" w:date="2025-05-24T11:59:00Z" w16du:dateUtc="2025-05-24T03:59:00Z"/>
          <w:rFonts w:eastAsiaTheme="majorEastAsia" w:cstheme="majorBidi"/>
          <w:b/>
          <w:sz w:val="32"/>
          <w:szCs w:val="40"/>
        </w:rPr>
      </w:pPr>
      <w:ins w:id="463" w:author="Teoh Xuan Xuan" w:date="2025-05-24T11:59:00Z" w16du:dateUtc="2025-05-24T03:59:00Z">
        <w:r>
          <w:br w:type="page"/>
        </w:r>
      </w:ins>
    </w:p>
    <w:p w14:paraId="2EF47B7E" w14:textId="573FF88D" w:rsidR="00DF6A52" w:rsidRPr="00DF6A52" w:rsidRDefault="00DF6A52" w:rsidP="00DF6A52">
      <w:pPr>
        <w:pStyle w:val="Heading1"/>
        <w:rPr>
          <w:ins w:id="464" w:author="Teoh Xuan Xuan" w:date="2025-05-24T11:55:00Z"/>
        </w:rPr>
      </w:pPr>
      <w:bookmarkStart w:id="465" w:name="_Toc198980788"/>
      <w:ins w:id="466" w:author="Teoh Xuan Xuan" w:date="2025-05-24T11:59:00Z" w16du:dateUtc="2025-05-24T03:59:00Z">
        <w:r>
          <w:lastRenderedPageBreak/>
          <w:t xml:space="preserve">3.0 </w:t>
        </w:r>
      </w:ins>
      <w:ins w:id="467" w:author="Teoh Xuan Xuan" w:date="2025-05-24T11:55:00Z">
        <w:r w:rsidRPr="00DF6A52">
          <w:t>Requirement</w:t>
        </w:r>
        <w:bookmarkEnd w:id="465"/>
      </w:ins>
    </w:p>
    <w:p w14:paraId="743252EF" w14:textId="77777777" w:rsidR="00DF6A52" w:rsidRPr="00DF6A52" w:rsidRDefault="00DF6A52" w:rsidP="00DF6A52">
      <w:pPr>
        <w:pStyle w:val="Heading1"/>
        <w:rPr>
          <w:ins w:id="468" w:author="Teoh Xuan Xuan" w:date="2025-05-24T11:55:00Z"/>
        </w:rPr>
      </w:pPr>
      <w:bookmarkStart w:id="469" w:name="_Toc198980789"/>
      <w:ins w:id="470" w:author="Teoh Xuan Xuan" w:date="2025-05-24T11:55:00Z">
        <w:r w:rsidRPr="00DF6A52">
          <w:t> </w:t>
        </w:r>
        <w:r w:rsidRPr="00DF6A52">
          <w:rPr>
            <w:rStyle w:val="Heading2Char"/>
            <w:b/>
            <w:bCs/>
            <w:rPrChange w:id="471" w:author="Teoh Xuan Xuan" w:date="2025-05-24T12:00:00Z" w16du:dateUtc="2025-05-24T04:00:00Z">
              <w:rPr/>
            </w:rPrChange>
          </w:rPr>
          <w:t>3.1 External Interface</w:t>
        </w:r>
        <w:bookmarkEnd w:id="469"/>
      </w:ins>
    </w:p>
    <w:p w14:paraId="49A48393" w14:textId="77777777" w:rsidR="00DF6A52" w:rsidRPr="00DF6A52" w:rsidRDefault="00DF6A52" w:rsidP="00BF4F02">
      <w:pPr>
        <w:pStyle w:val="Heading3"/>
        <w:rPr>
          <w:ins w:id="472" w:author="Teoh Xuan Xuan" w:date="2025-05-24T11:55:00Z"/>
        </w:rPr>
        <w:pPrChange w:id="473" w:author="Teoh Xuan Xuan" w:date="2025-05-24T12:02:00Z" w16du:dateUtc="2025-05-24T04:02:00Z">
          <w:pPr>
            <w:pStyle w:val="Heading1"/>
          </w:pPr>
        </w:pPrChange>
      </w:pPr>
      <w:bookmarkStart w:id="474" w:name="_Toc198980790"/>
      <w:ins w:id="475" w:author="Teoh Xuan Xuan" w:date="2025-05-24T11:55:00Z">
        <w:r w:rsidRPr="00DF6A52">
          <w:t> </w:t>
        </w:r>
        <w:r w:rsidRPr="00DF6A52">
          <w:t> </w:t>
        </w:r>
        <w:r w:rsidRPr="00DF6A52">
          <w:t>3.1.1</w:t>
        </w:r>
        <w:bookmarkEnd w:id="474"/>
      </w:ins>
    </w:p>
    <w:p w14:paraId="475875D8" w14:textId="77777777" w:rsidR="00DF6A52" w:rsidRPr="00DF6A52" w:rsidRDefault="00DF6A52" w:rsidP="00BF4F02">
      <w:pPr>
        <w:pStyle w:val="Heading3"/>
        <w:rPr>
          <w:ins w:id="476" w:author="Teoh Xuan Xuan" w:date="2025-05-24T11:55:00Z"/>
        </w:rPr>
        <w:pPrChange w:id="477" w:author="Teoh Xuan Xuan" w:date="2025-05-24T12:02:00Z" w16du:dateUtc="2025-05-24T04:02:00Z">
          <w:pPr>
            <w:pStyle w:val="Heading1"/>
          </w:pPr>
        </w:pPrChange>
      </w:pPr>
      <w:bookmarkStart w:id="478" w:name="_Toc198980791"/>
      <w:ins w:id="479" w:author="Teoh Xuan Xuan" w:date="2025-05-24T11:55:00Z">
        <w:r w:rsidRPr="00DF6A52">
          <w:t> </w:t>
        </w:r>
        <w:r w:rsidRPr="00DF6A52">
          <w:t> </w:t>
        </w:r>
        <w:r w:rsidRPr="00DF6A52">
          <w:t>3.1.2</w:t>
        </w:r>
        <w:bookmarkEnd w:id="478"/>
      </w:ins>
    </w:p>
    <w:p w14:paraId="27ADB856" w14:textId="77777777" w:rsidR="00DF6A52" w:rsidRPr="00DF6A52" w:rsidRDefault="00DF6A52" w:rsidP="00DF6A52">
      <w:pPr>
        <w:pStyle w:val="Heading1"/>
        <w:rPr>
          <w:ins w:id="480" w:author="Teoh Xuan Xuan" w:date="2025-05-24T11:55:00Z"/>
        </w:rPr>
      </w:pPr>
      <w:bookmarkStart w:id="481" w:name="_Toc198980792"/>
      <w:ins w:id="482" w:author="Teoh Xuan Xuan" w:date="2025-05-24T11:55:00Z">
        <w:r w:rsidRPr="00DF6A52">
          <w:t> </w:t>
        </w:r>
        <w:r w:rsidRPr="00BF4F02">
          <w:rPr>
            <w:rStyle w:val="Heading2Char"/>
            <w:b/>
            <w:bCs/>
            <w:rPrChange w:id="483" w:author="Teoh Xuan Xuan" w:date="2025-05-24T12:02:00Z" w16du:dateUtc="2025-05-24T04:02:00Z">
              <w:rPr/>
            </w:rPrChange>
          </w:rPr>
          <w:t>3.2 Functions</w:t>
        </w:r>
        <w:bookmarkEnd w:id="481"/>
      </w:ins>
    </w:p>
    <w:p w14:paraId="4E857F0D" w14:textId="77777777" w:rsidR="00DF6A52" w:rsidRPr="00DF6A52" w:rsidRDefault="00DF6A52" w:rsidP="00DF6A52">
      <w:pPr>
        <w:pStyle w:val="Heading1"/>
        <w:rPr>
          <w:ins w:id="484" w:author="Teoh Xuan Xuan" w:date="2025-05-24T11:55:00Z"/>
        </w:rPr>
      </w:pPr>
      <w:bookmarkStart w:id="485" w:name="_Toc198980793"/>
      <w:ins w:id="486" w:author="Teoh Xuan Xuan" w:date="2025-05-24T11:55:00Z">
        <w:r w:rsidRPr="00DF6A52">
          <w:t> </w:t>
        </w:r>
        <w:r w:rsidRPr="00DF6A52">
          <w:t> </w:t>
        </w:r>
        <w:r w:rsidRPr="00BF4F02">
          <w:rPr>
            <w:rStyle w:val="Heading3Char"/>
            <w:b/>
            <w:bCs/>
            <w:rPrChange w:id="487" w:author="Teoh Xuan Xuan" w:date="2025-05-24T12:02:00Z" w16du:dateUtc="2025-05-24T04:02:00Z">
              <w:rPr/>
            </w:rPrChange>
          </w:rPr>
          <w:t>3.2.1 Sequence Diagram</w:t>
        </w:r>
        <w:bookmarkEnd w:id="485"/>
      </w:ins>
    </w:p>
    <w:p w14:paraId="7267FE52" w14:textId="77777777" w:rsidR="00DF6A52" w:rsidRPr="00DF6A52" w:rsidRDefault="00DF6A52" w:rsidP="00BF4F02">
      <w:pPr>
        <w:pStyle w:val="Heading4"/>
        <w:rPr>
          <w:ins w:id="488" w:author="Teoh Xuan Xuan" w:date="2025-05-24T11:55:00Z"/>
        </w:rPr>
        <w:pPrChange w:id="489" w:author="Teoh Xuan Xuan" w:date="2025-05-24T12:02:00Z" w16du:dateUtc="2025-05-24T04:02:00Z">
          <w:pPr>
            <w:pStyle w:val="Heading1"/>
          </w:pPr>
        </w:pPrChange>
      </w:pPr>
      <w:ins w:id="490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3.2.1.1 User Login</w:t>
        </w:r>
      </w:ins>
    </w:p>
    <w:p w14:paraId="1A947F82" w14:textId="77777777" w:rsidR="00DF6A52" w:rsidRPr="00DF6A52" w:rsidRDefault="00DF6A52" w:rsidP="00BF4F02">
      <w:pPr>
        <w:pStyle w:val="Heading4"/>
        <w:rPr>
          <w:ins w:id="491" w:author="Teoh Xuan Xuan" w:date="2025-05-24T11:55:00Z"/>
        </w:rPr>
        <w:pPrChange w:id="492" w:author="Teoh Xuan Xuan" w:date="2025-05-24T12:02:00Z" w16du:dateUtc="2025-05-24T04:02:00Z">
          <w:pPr>
            <w:pStyle w:val="Heading1"/>
          </w:pPr>
        </w:pPrChange>
      </w:pPr>
      <w:ins w:id="493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3.2.1.2 User Register</w:t>
        </w:r>
      </w:ins>
    </w:p>
    <w:p w14:paraId="4DEC7179" w14:textId="77777777" w:rsidR="00DF6A52" w:rsidRPr="00DF6A52" w:rsidRDefault="00DF6A52" w:rsidP="00BF4F02">
      <w:pPr>
        <w:pStyle w:val="Heading4"/>
        <w:rPr>
          <w:ins w:id="494" w:author="Teoh Xuan Xuan" w:date="2025-05-24T11:55:00Z"/>
        </w:rPr>
        <w:pPrChange w:id="495" w:author="Teoh Xuan Xuan" w:date="2025-05-24T12:02:00Z" w16du:dateUtc="2025-05-24T04:02:00Z">
          <w:pPr>
            <w:pStyle w:val="Heading1"/>
          </w:pPr>
        </w:pPrChange>
      </w:pPr>
      <w:ins w:id="496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3.2.1.3</w:t>
        </w:r>
      </w:ins>
    </w:p>
    <w:p w14:paraId="02CA013B" w14:textId="77777777" w:rsidR="00DF6A52" w:rsidRPr="00DF6A52" w:rsidRDefault="00DF6A52" w:rsidP="00BF4F02">
      <w:pPr>
        <w:pStyle w:val="Heading4"/>
        <w:rPr>
          <w:ins w:id="497" w:author="Teoh Xuan Xuan" w:date="2025-05-24T11:55:00Z"/>
        </w:rPr>
        <w:pPrChange w:id="498" w:author="Teoh Xuan Xuan" w:date="2025-05-24T12:02:00Z" w16du:dateUtc="2025-05-24T04:02:00Z">
          <w:pPr>
            <w:pStyle w:val="Heading1"/>
          </w:pPr>
        </w:pPrChange>
      </w:pPr>
      <w:ins w:id="499" w:author="Teoh Xuan Xuan" w:date="2025-05-24T11:55:00Z">
        <w:r w:rsidRPr="00DF6A52">
          <w:t> </w:t>
        </w:r>
        <w:r w:rsidRPr="00DF6A52">
          <w:t> </w:t>
        </w:r>
        <w:r w:rsidRPr="00DF6A52">
          <w:t> </w:t>
        </w:r>
        <w:r w:rsidRPr="00DF6A52">
          <w:t>3.2.1.4</w:t>
        </w:r>
      </w:ins>
    </w:p>
    <w:p w14:paraId="1A9DF8D9" w14:textId="77777777" w:rsidR="00DF6A52" w:rsidRPr="00BF4F02" w:rsidRDefault="00DF6A52" w:rsidP="00DF6A52">
      <w:pPr>
        <w:pStyle w:val="Heading1"/>
        <w:rPr>
          <w:ins w:id="500" w:author="Teoh Xuan Xuan" w:date="2025-05-24T11:55:00Z"/>
          <w:rStyle w:val="Heading3Char"/>
          <w:b/>
          <w:bCs/>
          <w:rPrChange w:id="501" w:author="Teoh Xuan Xuan" w:date="2025-05-24T12:02:00Z" w16du:dateUtc="2025-05-24T04:02:00Z">
            <w:rPr>
              <w:ins w:id="502" w:author="Teoh Xuan Xuan" w:date="2025-05-24T11:55:00Z"/>
            </w:rPr>
          </w:rPrChange>
        </w:rPr>
      </w:pPr>
      <w:bookmarkStart w:id="503" w:name="_Toc198980794"/>
      <w:ins w:id="504" w:author="Teoh Xuan Xuan" w:date="2025-05-24T11:55:00Z">
        <w:r w:rsidRPr="00DF6A52">
          <w:t> </w:t>
        </w:r>
        <w:r w:rsidRPr="00DF6A52">
          <w:t> </w:t>
        </w:r>
        <w:r w:rsidRPr="00BF4F02">
          <w:rPr>
            <w:rStyle w:val="Heading3Char"/>
            <w:b/>
            <w:bCs/>
            <w:rPrChange w:id="505" w:author="Teoh Xuan Xuan" w:date="2025-05-24T12:02:00Z" w16du:dateUtc="2025-05-24T04:02:00Z">
              <w:rPr/>
            </w:rPrChange>
          </w:rPr>
          <w:t>3.2.2 State Diagram</w:t>
        </w:r>
        <w:bookmarkEnd w:id="503"/>
      </w:ins>
    </w:p>
    <w:p w14:paraId="39604A17" w14:textId="77777777" w:rsidR="00DF6A52" w:rsidRPr="00DF6A52" w:rsidRDefault="00DF6A52" w:rsidP="00BF4F02">
      <w:pPr>
        <w:pStyle w:val="Heading2"/>
        <w:rPr>
          <w:ins w:id="506" w:author="Teoh Xuan Xuan" w:date="2025-05-24T11:55:00Z"/>
        </w:rPr>
        <w:pPrChange w:id="507" w:author="Teoh Xuan Xuan" w:date="2025-05-24T12:02:00Z" w16du:dateUtc="2025-05-24T04:02:00Z">
          <w:pPr>
            <w:pStyle w:val="Heading1"/>
          </w:pPr>
        </w:pPrChange>
      </w:pPr>
      <w:bookmarkStart w:id="508" w:name="_Toc198980795"/>
      <w:ins w:id="509" w:author="Teoh Xuan Xuan" w:date="2025-05-24T11:55:00Z">
        <w:r w:rsidRPr="00DF6A52">
          <w:t> </w:t>
        </w:r>
        <w:r w:rsidRPr="00DF6A52">
          <w:t>3.3 Functional Requirements</w:t>
        </w:r>
        <w:bookmarkEnd w:id="508"/>
      </w:ins>
    </w:p>
    <w:p w14:paraId="3E073A1C" w14:textId="77777777" w:rsidR="00DF6A52" w:rsidRPr="00DF6A52" w:rsidRDefault="00DF6A52" w:rsidP="00BF4F02">
      <w:pPr>
        <w:pStyle w:val="Heading2"/>
        <w:rPr>
          <w:ins w:id="510" w:author="Teoh Xuan Xuan" w:date="2025-05-24T11:55:00Z"/>
        </w:rPr>
        <w:pPrChange w:id="511" w:author="Teoh Xuan Xuan" w:date="2025-05-24T12:02:00Z" w16du:dateUtc="2025-05-24T04:02:00Z">
          <w:pPr>
            <w:pStyle w:val="Heading1"/>
          </w:pPr>
        </w:pPrChange>
      </w:pPr>
      <w:bookmarkStart w:id="512" w:name="_Toc198980796"/>
      <w:ins w:id="513" w:author="Teoh Xuan Xuan" w:date="2025-05-24T11:55:00Z">
        <w:r w:rsidRPr="00DF6A52">
          <w:t> </w:t>
        </w:r>
        <w:r w:rsidRPr="00DF6A52">
          <w:t>3.4 Performance Requirements</w:t>
        </w:r>
        <w:bookmarkEnd w:id="512"/>
      </w:ins>
    </w:p>
    <w:p w14:paraId="364D1146" w14:textId="77777777" w:rsidR="00DF6A52" w:rsidRPr="00DF6A52" w:rsidRDefault="00DF6A52" w:rsidP="00BF4F02">
      <w:pPr>
        <w:pStyle w:val="Heading2"/>
        <w:rPr>
          <w:ins w:id="514" w:author="Teoh Xuan Xuan" w:date="2025-05-24T11:55:00Z"/>
        </w:rPr>
        <w:pPrChange w:id="515" w:author="Teoh Xuan Xuan" w:date="2025-05-24T12:02:00Z" w16du:dateUtc="2025-05-24T04:02:00Z">
          <w:pPr>
            <w:pStyle w:val="Heading1"/>
          </w:pPr>
        </w:pPrChange>
      </w:pPr>
      <w:bookmarkStart w:id="516" w:name="_Toc198980797"/>
      <w:ins w:id="517" w:author="Teoh Xuan Xuan" w:date="2025-05-24T11:55:00Z">
        <w:r w:rsidRPr="00DF6A52">
          <w:t> </w:t>
        </w:r>
        <w:r w:rsidRPr="00DF6A52">
          <w:t>3.5 Usability Requirements</w:t>
        </w:r>
        <w:bookmarkEnd w:id="516"/>
      </w:ins>
    </w:p>
    <w:p w14:paraId="459C80BF" w14:textId="77777777" w:rsidR="00DF6A52" w:rsidRPr="00DF6A52" w:rsidRDefault="00DF6A52" w:rsidP="00BF4F02">
      <w:pPr>
        <w:pStyle w:val="Heading2"/>
        <w:rPr>
          <w:ins w:id="518" w:author="Teoh Xuan Xuan" w:date="2025-05-24T11:55:00Z"/>
        </w:rPr>
        <w:pPrChange w:id="519" w:author="Teoh Xuan Xuan" w:date="2025-05-24T12:02:00Z" w16du:dateUtc="2025-05-24T04:02:00Z">
          <w:pPr>
            <w:pStyle w:val="Heading1"/>
          </w:pPr>
        </w:pPrChange>
      </w:pPr>
      <w:bookmarkStart w:id="520" w:name="_Toc198980798"/>
      <w:ins w:id="521" w:author="Teoh Xuan Xuan" w:date="2025-05-24T11:55:00Z">
        <w:r w:rsidRPr="00DF6A52">
          <w:t> </w:t>
        </w:r>
        <w:r w:rsidRPr="00DF6A52">
          <w:t>3.6 Interface Requirements</w:t>
        </w:r>
        <w:bookmarkEnd w:id="520"/>
      </w:ins>
    </w:p>
    <w:p w14:paraId="200402D2" w14:textId="77777777" w:rsidR="00DF6A52" w:rsidRPr="00DF6A52" w:rsidRDefault="00DF6A52" w:rsidP="00BF4F02">
      <w:pPr>
        <w:pStyle w:val="Heading3"/>
        <w:rPr>
          <w:ins w:id="522" w:author="Teoh Xuan Xuan" w:date="2025-05-24T11:55:00Z"/>
        </w:rPr>
        <w:pPrChange w:id="523" w:author="Teoh Xuan Xuan" w:date="2025-05-24T12:03:00Z" w16du:dateUtc="2025-05-24T04:03:00Z">
          <w:pPr>
            <w:pStyle w:val="Heading1"/>
          </w:pPr>
        </w:pPrChange>
      </w:pPr>
      <w:bookmarkStart w:id="524" w:name="_Toc198980799"/>
      <w:ins w:id="525" w:author="Teoh Xuan Xuan" w:date="2025-05-24T11:55:00Z">
        <w:r w:rsidRPr="00DF6A52">
          <w:t> </w:t>
        </w:r>
        <w:r w:rsidRPr="00DF6A52">
          <w:t> </w:t>
        </w:r>
        <w:r w:rsidRPr="00DF6A52">
          <w:t>3.6.1 System Interface</w:t>
        </w:r>
        <w:bookmarkEnd w:id="524"/>
      </w:ins>
    </w:p>
    <w:p w14:paraId="54ECE730" w14:textId="77777777" w:rsidR="00DF6A52" w:rsidRPr="00DF6A52" w:rsidRDefault="00DF6A52" w:rsidP="00BF4F02">
      <w:pPr>
        <w:pStyle w:val="Heading3"/>
        <w:rPr>
          <w:ins w:id="526" w:author="Teoh Xuan Xuan" w:date="2025-05-24T11:55:00Z"/>
        </w:rPr>
        <w:pPrChange w:id="527" w:author="Teoh Xuan Xuan" w:date="2025-05-24T12:03:00Z" w16du:dateUtc="2025-05-24T04:03:00Z">
          <w:pPr>
            <w:pStyle w:val="Heading1"/>
          </w:pPr>
        </w:pPrChange>
      </w:pPr>
      <w:bookmarkStart w:id="528" w:name="_Toc198980800"/>
      <w:ins w:id="529" w:author="Teoh Xuan Xuan" w:date="2025-05-24T11:55:00Z">
        <w:r w:rsidRPr="00DF6A52">
          <w:t> </w:t>
        </w:r>
        <w:r w:rsidRPr="00DF6A52">
          <w:t> </w:t>
        </w:r>
        <w:r w:rsidRPr="00DF6A52">
          <w:t>3.6.2 User Interface</w:t>
        </w:r>
        <w:bookmarkEnd w:id="528"/>
      </w:ins>
    </w:p>
    <w:p w14:paraId="1F6DFF6C" w14:textId="77777777" w:rsidR="00DF6A52" w:rsidRPr="00DF6A52" w:rsidRDefault="00DF6A52" w:rsidP="00BF4F02">
      <w:pPr>
        <w:pStyle w:val="Heading3"/>
        <w:rPr>
          <w:ins w:id="530" w:author="Teoh Xuan Xuan" w:date="2025-05-24T11:55:00Z"/>
        </w:rPr>
        <w:pPrChange w:id="531" w:author="Teoh Xuan Xuan" w:date="2025-05-24T12:03:00Z" w16du:dateUtc="2025-05-24T04:03:00Z">
          <w:pPr>
            <w:pStyle w:val="Heading1"/>
          </w:pPr>
        </w:pPrChange>
      </w:pPr>
      <w:bookmarkStart w:id="532" w:name="_Toc198980801"/>
      <w:ins w:id="533" w:author="Teoh Xuan Xuan" w:date="2025-05-24T11:55:00Z">
        <w:r w:rsidRPr="00DF6A52">
          <w:t> </w:t>
        </w:r>
        <w:r w:rsidRPr="00DF6A52">
          <w:t> </w:t>
        </w:r>
        <w:r w:rsidRPr="00DF6A52">
          <w:t>3.6.3 Hardware Interface</w:t>
        </w:r>
        <w:bookmarkEnd w:id="532"/>
      </w:ins>
    </w:p>
    <w:p w14:paraId="59EC83B0" w14:textId="77777777" w:rsidR="00DF6A52" w:rsidRPr="00DF6A52" w:rsidRDefault="00DF6A52" w:rsidP="00BF4F02">
      <w:pPr>
        <w:pStyle w:val="Heading3"/>
        <w:rPr>
          <w:ins w:id="534" w:author="Teoh Xuan Xuan" w:date="2025-05-24T11:55:00Z"/>
        </w:rPr>
        <w:pPrChange w:id="535" w:author="Teoh Xuan Xuan" w:date="2025-05-24T12:03:00Z" w16du:dateUtc="2025-05-24T04:03:00Z">
          <w:pPr>
            <w:pStyle w:val="Heading1"/>
          </w:pPr>
        </w:pPrChange>
      </w:pPr>
      <w:bookmarkStart w:id="536" w:name="_Toc198980802"/>
      <w:ins w:id="537" w:author="Teoh Xuan Xuan" w:date="2025-05-24T11:55:00Z">
        <w:r w:rsidRPr="00DF6A52">
          <w:t> </w:t>
        </w:r>
        <w:r w:rsidRPr="00DF6A52">
          <w:t> </w:t>
        </w:r>
        <w:r w:rsidRPr="00DF6A52">
          <w:t>3.6.4 Software Interface</w:t>
        </w:r>
        <w:bookmarkEnd w:id="536"/>
      </w:ins>
    </w:p>
    <w:p w14:paraId="6184CC47" w14:textId="77777777" w:rsidR="00DF6A52" w:rsidRPr="00DF6A52" w:rsidRDefault="00DF6A52" w:rsidP="00BF4F02">
      <w:pPr>
        <w:pStyle w:val="Heading3"/>
        <w:rPr>
          <w:ins w:id="538" w:author="Teoh Xuan Xuan" w:date="2025-05-24T11:55:00Z"/>
        </w:rPr>
        <w:pPrChange w:id="539" w:author="Teoh Xuan Xuan" w:date="2025-05-24T12:03:00Z" w16du:dateUtc="2025-05-24T04:03:00Z">
          <w:pPr>
            <w:pStyle w:val="Heading1"/>
          </w:pPr>
        </w:pPrChange>
      </w:pPr>
      <w:bookmarkStart w:id="540" w:name="_Toc198980803"/>
      <w:ins w:id="541" w:author="Teoh Xuan Xuan" w:date="2025-05-24T11:55:00Z">
        <w:r w:rsidRPr="00DF6A52">
          <w:t> </w:t>
        </w:r>
        <w:r w:rsidRPr="00DF6A52">
          <w:t> </w:t>
        </w:r>
        <w:r w:rsidRPr="00DF6A52">
          <w:t>3.6.5 Communication Interface</w:t>
        </w:r>
        <w:bookmarkEnd w:id="540"/>
      </w:ins>
    </w:p>
    <w:p w14:paraId="3E9DBBBA" w14:textId="77777777" w:rsidR="00DF6A52" w:rsidRPr="00DF6A52" w:rsidRDefault="00DF6A52" w:rsidP="00BF4F02">
      <w:pPr>
        <w:pStyle w:val="Heading3"/>
        <w:rPr>
          <w:ins w:id="542" w:author="Teoh Xuan Xuan" w:date="2025-05-24T11:55:00Z"/>
        </w:rPr>
        <w:pPrChange w:id="543" w:author="Teoh Xuan Xuan" w:date="2025-05-24T12:03:00Z" w16du:dateUtc="2025-05-24T04:03:00Z">
          <w:pPr>
            <w:pStyle w:val="Heading1"/>
          </w:pPr>
        </w:pPrChange>
      </w:pPr>
      <w:bookmarkStart w:id="544" w:name="_Toc198980804"/>
      <w:ins w:id="545" w:author="Teoh Xuan Xuan" w:date="2025-05-24T11:55:00Z">
        <w:r w:rsidRPr="00DF6A52">
          <w:t> </w:t>
        </w:r>
        <w:r w:rsidRPr="00DF6A52">
          <w:t> </w:t>
        </w:r>
        <w:r w:rsidRPr="00DF6A52">
          <w:t>3.6.6 Memory Constraints</w:t>
        </w:r>
        <w:bookmarkEnd w:id="544"/>
      </w:ins>
    </w:p>
    <w:p w14:paraId="443792AE" w14:textId="77777777" w:rsidR="00DF6A52" w:rsidRPr="00DF6A52" w:rsidRDefault="00DF6A52" w:rsidP="00BF4F02">
      <w:pPr>
        <w:pStyle w:val="Heading3"/>
        <w:rPr>
          <w:ins w:id="546" w:author="Teoh Xuan Xuan" w:date="2025-05-24T11:55:00Z"/>
        </w:rPr>
        <w:pPrChange w:id="547" w:author="Teoh Xuan Xuan" w:date="2025-05-24T12:03:00Z" w16du:dateUtc="2025-05-24T04:03:00Z">
          <w:pPr>
            <w:pStyle w:val="Heading1"/>
          </w:pPr>
        </w:pPrChange>
      </w:pPr>
      <w:bookmarkStart w:id="548" w:name="_Toc198980805"/>
      <w:ins w:id="549" w:author="Teoh Xuan Xuan" w:date="2025-05-24T11:55:00Z">
        <w:r w:rsidRPr="00DF6A52">
          <w:t> </w:t>
        </w:r>
        <w:r w:rsidRPr="00DF6A52">
          <w:t> </w:t>
        </w:r>
        <w:r w:rsidRPr="00DF6A52">
          <w:t>3.6.7 Operation</w:t>
        </w:r>
        <w:bookmarkEnd w:id="548"/>
      </w:ins>
    </w:p>
    <w:p w14:paraId="6E4C1152" w14:textId="77777777" w:rsidR="00BF4F02" w:rsidRDefault="00DF6A52" w:rsidP="00BF4F02">
      <w:pPr>
        <w:pStyle w:val="Heading3"/>
        <w:rPr>
          <w:ins w:id="550" w:author="Teoh Xuan Xuan" w:date="2025-05-24T12:03:00Z" w16du:dateUtc="2025-05-24T04:03:00Z"/>
        </w:rPr>
      </w:pPr>
      <w:bookmarkStart w:id="551" w:name="_Toc198980806"/>
      <w:ins w:id="552" w:author="Teoh Xuan Xuan" w:date="2025-05-24T11:55:00Z">
        <w:r w:rsidRPr="00DF6A52">
          <w:t> </w:t>
        </w:r>
        <w:r w:rsidRPr="00DF6A52">
          <w:t> </w:t>
        </w:r>
        <w:r w:rsidRPr="00DF6A52">
          <w:t>3.6.8 Site Adaptation Requirements</w:t>
        </w:r>
      </w:ins>
      <w:bookmarkEnd w:id="551"/>
    </w:p>
    <w:p w14:paraId="44705806" w14:textId="46FDF2FD" w:rsidR="00DF6A52" w:rsidRPr="00BF4F02" w:rsidRDefault="00BF4F02" w:rsidP="00BF4F02">
      <w:pPr>
        <w:pStyle w:val="Heading3"/>
        <w:rPr>
          <w:ins w:id="553" w:author="Teoh Xuan Xuan" w:date="2025-05-24T11:55:00Z"/>
          <w:rStyle w:val="Heading3Char"/>
          <w:b/>
          <w:rPrChange w:id="554" w:author="Teoh Xuan Xuan" w:date="2025-05-24T12:03:00Z" w16du:dateUtc="2025-05-24T04:03:00Z">
            <w:rPr>
              <w:ins w:id="555" w:author="Teoh Xuan Xuan" w:date="2025-05-24T11:55:00Z"/>
            </w:rPr>
          </w:rPrChange>
        </w:rPr>
        <w:pPrChange w:id="556" w:author="Teoh Xuan Xuan" w:date="2025-05-24T12:03:00Z" w16du:dateUtc="2025-05-24T04:03:00Z">
          <w:pPr>
            <w:pStyle w:val="Heading1"/>
          </w:pPr>
        </w:pPrChange>
      </w:pPr>
      <w:ins w:id="557" w:author="Teoh Xuan Xuan" w:date="2025-05-24T12:03:00Z" w16du:dateUtc="2025-05-24T04:03:00Z">
        <w:r>
          <w:rPr>
            <w:rFonts w:hint="eastAsia"/>
          </w:rPr>
          <w:t xml:space="preserve">        </w:t>
        </w:r>
      </w:ins>
      <w:bookmarkStart w:id="558" w:name="_Toc198980807"/>
      <w:ins w:id="559" w:author="Teoh Xuan Xuan" w:date="2025-05-24T11:55:00Z">
        <w:r w:rsidR="00DF6A52" w:rsidRPr="00BF4F02">
          <w:rPr>
            <w:rStyle w:val="Heading3Char"/>
            <w:b/>
            <w:bCs/>
            <w:rPrChange w:id="560" w:author="Teoh Xuan Xuan" w:date="2025-05-24T12:03:00Z" w16du:dateUtc="2025-05-24T04:03:00Z">
              <w:rPr/>
            </w:rPrChange>
          </w:rPr>
          <w:t>3.6.9 Interface with Services</w:t>
        </w:r>
        <w:bookmarkEnd w:id="558"/>
      </w:ins>
    </w:p>
    <w:p w14:paraId="24EDB2DA" w14:textId="77777777" w:rsidR="00DF6A52" w:rsidRPr="00DF6A52" w:rsidRDefault="00DF6A52" w:rsidP="00DF6A52">
      <w:pPr>
        <w:pStyle w:val="Heading1"/>
        <w:rPr>
          <w:ins w:id="561" w:author="Teoh Xuan Xuan" w:date="2025-05-24T11:55:00Z"/>
        </w:rPr>
      </w:pPr>
      <w:bookmarkStart w:id="562" w:name="_Toc198980808"/>
      <w:ins w:id="563" w:author="Teoh Xuan Xuan" w:date="2025-05-24T11:55:00Z">
        <w:r w:rsidRPr="00DF6A52">
          <w:t> </w:t>
        </w:r>
        <w:r w:rsidRPr="00BF4F02">
          <w:rPr>
            <w:rStyle w:val="Heading2Char"/>
            <w:b/>
            <w:bCs/>
            <w:rPrChange w:id="564" w:author="Teoh Xuan Xuan" w:date="2025-05-24T12:03:00Z" w16du:dateUtc="2025-05-24T04:03:00Z">
              <w:rPr/>
            </w:rPrChange>
          </w:rPr>
          <w:t>3.7 Logical Database Requirements</w:t>
        </w:r>
        <w:bookmarkEnd w:id="562"/>
      </w:ins>
    </w:p>
    <w:p w14:paraId="4DF31269" w14:textId="77777777" w:rsidR="00DF6A52" w:rsidRPr="00DF6A52" w:rsidRDefault="00DF6A52" w:rsidP="00BF4F02">
      <w:pPr>
        <w:pStyle w:val="Heading2"/>
        <w:rPr>
          <w:ins w:id="565" w:author="Teoh Xuan Xuan" w:date="2025-05-24T11:55:00Z"/>
        </w:rPr>
        <w:pPrChange w:id="566" w:author="Teoh Xuan Xuan" w:date="2025-05-24T12:03:00Z" w16du:dateUtc="2025-05-24T04:03:00Z">
          <w:pPr>
            <w:pStyle w:val="Heading1"/>
          </w:pPr>
        </w:pPrChange>
      </w:pPr>
      <w:bookmarkStart w:id="567" w:name="_Toc198980809"/>
      <w:ins w:id="568" w:author="Teoh Xuan Xuan" w:date="2025-05-24T11:55:00Z">
        <w:r w:rsidRPr="00DF6A52">
          <w:t> </w:t>
        </w:r>
        <w:r w:rsidRPr="00DF6A52">
          <w:t>3.8 Design Constraints</w:t>
        </w:r>
        <w:bookmarkEnd w:id="567"/>
      </w:ins>
    </w:p>
    <w:p w14:paraId="01162F59" w14:textId="77777777" w:rsidR="00DF6A52" w:rsidRPr="00DF6A52" w:rsidRDefault="00DF6A52" w:rsidP="00BF4F02">
      <w:pPr>
        <w:pStyle w:val="Heading2"/>
        <w:rPr>
          <w:ins w:id="569" w:author="Teoh Xuan Xuan" w:date="2025-05-24T11:55:00Z"/>
        </w:rPr>
        <w:pPrChange w:id="570" w:author="Teoh Xuan Xuan" w:date="2025-05-24T12:03:00Z" w16du:dateUtc="2025-05-24T04:03:00Z">
          <w:pPr>
            <w:pStyle w:val="Heading1"/>
          </w:pPr>
        </w:pPrChange>
      </w:pPr>
      <w:bookmarkStart w:id="571" w:name="_Toc198980810"/>
      <w:ins w:id="572" w:author="Teoh Xuan Xuan" w:date="2025-05-24T11:55:00Z">
        <w:r w:rsidRPr="00DF6A52">
          <w:lastRenderedPageBreak/>
          <w:t> </w:t>
        </w:r>
        <w:r w:rsidRPr="00DF6A52">
          <w:t>3.9 Standard Compliance</w:t>
        </w:r>
        <w:bookmarkEnd w:id="571"/>
      </w:ins>
    </w:p>
    <w:p w14:paraId="4B231DB5" w14:textId="77777777" w:rsidR="00DF6A52" w:rsidRPr="00DF6A52" w:rsidRDefault="00DF6A52" w:rsidP="00BF4F02">
      <w:pPr>
        <w:pStyle w:val="Heading2"/>
        <w:rPr>
          <w:ins w:id="573" w:author="Teoh Xuan Xuan" w:date="2025-05-24T11:55:00Z"/>
        </w:rPr>
        <w:pPrChange w:id="574" w:author="Teoh Xuan Xuan" w:date="2025-05-24T12:03:00Z" w16du:dateUtc="2025-05-24T04:03:00Z">
          <w:pPr>
            <w:pStyle w:val="Heading1"/>
          </w:pPr>
        </w:pPrChange>
      </w:pPr>
      <w:bookmarkStart w:id="575" w:name="_Toc198980811"/>
      <w:ins w:id="576" w:author="Teoh Xuan Xuan" w:date="2025-05-24T11:55:00Z">
        <w:r w:rsidRPr="00DF6A52">
          <w:t> </w:t>
        </w:r>
        <w:r w:rsidRPr="00DF6A52">
          <w:t>3.10 Software System Attributes</w:t>
        </w:r>
        <w:bookmarkEnd w:id="575"/>
      </w:ins>
    </w:p>
    <w:p w14:paraId="1D378153" w14:textId="77777777" w:rsidR="00DF6A52" w:rsidRPr="00DF6A52" w:rsidRDefault="00DF6A52" w:rsidP="00BF4F02">
      <w:pPr>
        <w:pStyle w:val="Heading3"/>
        <w:rPr>
          <w:ins w:id="577" w:author="Teoh Xuan Xuan" w:date="2025-05-24T11:55:00Z"/>
        </w:rPr>
        <w:pPrChange w:id="578" w:author="Teoh Xuan Xuan" w:date="2025-05-24T12:03:00Z" w16du:dateUtc="2025-05-24T04:03:00Z">
          <w:pPr>
            <w:pStyle w:val="Heading1"/>
          </w:pPr>
        </w:pPrChange>
      </w:pPr>
      <w:bookmarkStart w:id="579" w:name="_Toc198980812"/>
      <w:ins w:id="580" w:author="Teoh Xuan Xuan" w:date="2025-05-24T11:55:00Z">
        <w:r w:rsidRPr="00DF6A52">
          <w:t> </w:t>
        </w:r>
        <w:r w:rsidRPr="00DF6A52">
          <w:t> </w:t>
        </w:r>
        <w:r w:rsidRPr="00DF6A52">
          <w:t>3.10.1 Accuracy</w:t>
        </w:r>
        <w:bookmarkEnd w:id="579"/>
      </w:ins>
    </w:p>
    <w:p w14:paraId="7569008D" w14:textId="77777777" w:rsidR="00DF6A52" w:rsidRPr="00DF6A52" w:rsidRDefault="00DF6A52" w:rsidP="00BF4F02">
      <w:pPr>
        <w:pStyle w:val="Heading3"/>
        <w:rPr>
          <w:ins w:id="581" w:author="Teoh Xuan Xuan" w:date="2025-05-24T11:55:00Z"/>
        </w:rPr>
        <w:pPrChange w:id="582" w:author="Teoh Xuan Xuan" w:date="2025-05-24T12:03:00Z" w16du:dateUtc="2025-05-24T04:03:00Z">
          <w:pPr>
            <w:pStyle w:val="Heading1"/>
          </w:pPr>
        </w:pPrChange>
      </w:pPr>
      <w:bookmarkStart w:id="583" w:name="_Toc198980813"/>
      <w:ins w:id="584" w:author="Teoh Xuan Xuan" w:date="2025-05-24T11:55:00Z">
        <w:r w:rsidRPr="00DF6A52">
          <w:t> </w:t>
        </w:r>
        <w:r w:rsidRPr="00DF6A52">
          <w:t> </w:t>
        </w:r>
        <w:r w:rsidRPr="00DF6A52">
          <w:t>3.10.2 Availability</w:t>
        </w:r>
        <w:bookmarkEnd w:id="583"/>
      </w:ins>
    </w:p>
    <w:p w14:paraId="5847124A" w14:textId="77777777" w:rsidR="00DF6A52" w:rsidRPr="00DF6A52" w:rsidRDefault="00DF6A52" w:rsidP="00BF4F02">
      <w:pPr>
        <w:pStyle w:val="Heading3"/>
        <w:rPr>
          <w:ins w:id="585" w:author="Teoh Xuan Xuan" w:date="2025-05-24T11:55:00Z"/>
        </w:rPr>
        <w:pPrChange w:id="586" w:author="Teoh Xuan Xuan" w:date="2025-05-24T12:03:00Z" w16du:dateUtc="2025-05-24T04:03:00Z">
          <w:pPr>
            <w:pStyle w:val="Heading1"/>
          </w:pPr>
        </w:pPrChange>
      </w:pPr>
      <w:bookmarkStart w:id="587" w:name="_Toc198980814"/>
      <w:ins w:id="588" w:author="Teoh Xuan Xuan" w:date="2025-05-24T11:55:00Z">
        <w:r w:rsidRPr="00DF6A52">
          <w:t> </w:t>
        </w:r>
        <w:r w:rsidRPr="00DF6A52">
          <w:t> </w:t>
        </w:r>
        <w:r w:rsidRPr="00DF6A52">
          <w:t>3.10.3 Reliability</w:t>
        </w:r>
        <w:bookmarkEnd w:id="587"/>
      </w:ins>
    </w:p>
    <w:p w14:paraId="39957E78" w14:textId="77777777" w:rsidR="00DF6A52" w:rsidRPr="00DF6A52" w:rsidRDefault="00DF6A52" w:rsidP="00BF4F02">
      <w:pPr>
        <w:pStyle w:val="Heading3"/>
        <w:rPr>
          <w:ins w:id="589" w:author="Teoh Xuan Xuan" w:date="2025-05-24T11:55:00Z"/>
        </w:rPr>
        <w:pPrChange w:id="590" w:author="Teoh Xuan Xuan" w:date="2025-05-24T12:03:00Z" w16du:dateUtc="2025-05-24T04:03:00Z">
          <w:pPr>
            <w:pStyle w:val="Heading1"/>
          </w:pPr>
        </w:pPrChange>
      </w:pPr>
      <w:bookmarkStart w:id="591" w:name="_Toc198980815"/>
      <w:ins w:id="592" w:author="Teoh Xuan Xuan" w:date="2025-05-24T11:55:00Z">
        <w:r w:rsidRPr="00DF6A52">
          <w:t> </w:t>
        </w:r>
        <w:r w:rsidRPr="00DF6A52">
          <w:t> </w:t>
        </w:r>
        <w:r w:rsidRPr="00DF6A52">
          <w:t>3.10.4 Security</w:t>
        </w:r>
        <w:bookmarkEnd w:id="591"/>
      </w:ins>
    </w:p>
    <w:p w14:paraId="3721966A" w14:textId="77777777" w:rsidR="00DF6A52" w:rsidRPr="00DF6A52" w:rsidRDefault="00DF6A52" w:rsidP="00BF4F02">
      <w:pPr>
        <w:pStyle w:val="Heading3"/>
        <w:rPr>
          <w:ins w:id="593" w:author="Teoh Xuan Xuan" w:date="2025-05-24T11:55:00Z"/>
        </w:rPr>
        <w:pPrChange w:id="594" w:author="Teoh Xuan Xuan" w:date="2025-05-24T12:03:00Z" w16du:dateUtc="2025-05-24T04:03:00Z">
          <w:pPr>
            <w:pStyle w:val="Heading1"/>
          </w:pPr>
        </w:pPrChange>
      </w:pPr>
      <w:bookmarkStart w:id="595" w:name="_Toc198980816"/>
      <w:ins w:id="596" w:author="Teoh Xuan Xuan" w:date="2025-05-24T11:55:00Z">
        <w:r w:rsidRPr="00DF6A52">
          <w:t> </w:t>
        </w:r>
        <w:r w:rsidRPr="00DF6A52">
          <w:t> </w:t>
        </w:r>
        <w:r w:rsidRPr="00DF6A52">
          <w:t>3.10.5 Maintainability</w:t>
        </w:r>
        <w:bookmarkEnd w:id="595"/>
      </w:ins>
    </w:p>
    <w:p w14:paraId="1E942BAA" w14:textId="77777777" w:rsidR="00DF6A52" w:rsidRPr="00DF6A52" w:rsidRDefault="00DF6A52" w:rsidP="00BF4F02">
      <w:pPr>
        <w:pStyle w:val="Heading3"/>
        <w:rPr>
          <w:ins w:id="597" w:author="Teoh Xuan Xuan" w:date="2025-05-24T11:55:00Z"/>
        </w:rPr>
        <w:pPrChange w:id="598" w:author="Teoh Xuan Xuan" w:date="2025-05-24T12:03:00Z" w16du:dateUtc="2025-05-24T04:03:00Z">
          <w:pPr>
            <w:pStyle w:val="Heading1"/>
          </w:pPr>
        </w:pPrChange>
      </w:pPr>
      <w:bookmarkStart w:id="599" w:name="_Toc198980817"/>
      <w:ins w:id="600" w:author="Teoh Xuan Xuan" w:date="2025-05-24T11:55:00Z">
        <w:r w:rsidRPr="00DF6A52">
          <w:t> </w:t>
        </w:r>
        <w:r w:rsidRPr="00DF6A52">
          <w:t> </w:t>
        </w:r>
        <w:r w:rsidRPr="00DF6A52">
          <w:t>3.10.6 Portability</w:t>
        </w:r>
        <w:bookmarkEnd w:id="599"/>
      </w:ins>
    </w:p>
    <w:p w14:paraId="355BD35A" w14:textId="77777777" w:rsidR="00DF6A52" w:rsidRPr="00DF6A52" w:rsidRDefault="00DF6A52" w:rsidP="00BF4F02">
      <w:pPr>
        <w:pStyle w:val="Heading3"/>
        <w:rPr>
          <w:ins w:id="601" w:author="Teoh Xuan Xuan" w:date="2025-05-24T11:55:00Z"/>
        </w:rPr>
        <w:pPrChange w:id="602" w:author="Teoh Xuan Xuan" w:date="2025-05-24T12:03:00Z" w16du:dateUtc="2025-05-24T04:03:00Z">
          <w:pPr>
            <w:pStyle w:val="Heading1"/>
          </w:pPr>
        </w:pPrChange>
      </w:pPr>
      <w:bookmarkStart w:id="603" w:name="_Toc198980818"/>
      <w:ins w:id="604" w:author="Teoh Xuan Xuan" w:date="2025-05-24T11:55:00Z">
        <w:r w:rsidRPr="00DF6A52">
          <w:t> </w:t>
        </w:r>
        <w:r w:rsidRPr="00DF6A52">
          <w:t> </w:t>
        </w:r>
        <w:r w:rsidRPr="00DF6A52">
          <w:t>3.10.7 Usability</w:t>
        </w:r>
        <w:bookmarkEnd w:id="603"/>
      </w:ins>
    </w:p>
    <w:p w14:paraId="1EC7FF2F" w14:textId="77777777" w:rsidR="00DF6A52" w:rsidRPr="00DF6A52" w:rsidRDefault="00DF6A52" w:rsidP="00DF6A52">
      <w:pPr>
        <w:pStyle w:val="Heading1"/>
        <w:rPr>
          <w:ins w:id="605" w:author="Teoh Xuan Xuan" w:date="2025-05-24T11:55:00Z"/>
        </w:rPr>
      </w:pPr>
      <w:bookmarkStart w:id="606" w:name="_Toc198980819"/>
      <w:ins w:id="607" w:author="Teoh Xuan Xuan" w:date="2025-05-24T11:55:00Z">
        <w:r w:rsidRPr="00DF6A52">
          <w:t> </w:t>
        </w:r>
        <w:r w:rsidRPr="00BF4F02">
          <w:rPr>
            <w:rStyle w:val="Heading2Char"/>
            <w:b/>
            <w:bCs/>
            <w:rPrChange w:id="608" w:author="Teoh Xuan Xuan" w:date="2025-05-24T12:03:00Z" w16du:dateUtc="2025-05-24T04:03:00Z">
              <w:rPr/>
            </w:rPrChange>
          </w:rPr>
          <w:t>3.11 Supporting Information</w:t>
        </w:r>
        <w:bookmarkEnd w:id="606"/>
      </w:ins>
    </w:p>
    <w:p w14:paraId="79957F98" w14:textId="77777777" w:rsidR="00DF6A52" w:rsidRPr="00DF6A52" w:rsidRDefault="00DF6A52" w:rsidP="00BF4F02">
      <w:pPr>
        <w:pStyle w:val="Heading2"/>
        <w:rPr>
          <w:ins w:id="609" w:author="Teoh Xuan Xuan" w:date="2025-05-24T11:55:00Z"/>
        </w:rPr>
        <w:pPrChange w:id="610" w:author="Teoh Xuan Xuan" w:date="2025-05-24T12:03:00Z" w16du:dateUtc="2025-05-24T04:03:00Z">
          <w:pPr>
            <w:pStyle w:val="Heading1"/>
          </w:pPr>
        </w:pPrChange>
      </w:pPr>
      <w:bookmarkStart w:id="611" w:name="_Toc198980820"/>
      <w:ins w:id="612" w:author="Teoh Xuan Xuan" w:date="2025-05-24T11:55:00Z">
        <w:r w:rsidRPr="00DF6A52">
          <w:t> </w:t>
        </w:r>
        <w:r w:rsidRPr="00DF6A52">
          <w:t> </w:t>
        </w:r>
        <w:r w:rsidRPr="00DF6A52">
          <w:t>3.11.1 Prototyping</w:t>
        </w:r>
        <w:bookmarkEnd w:id="611"/>
      </w:ins>
    </w:p>
    <w:p w14:paraId="774CDC08" w14:textId="77777777" w:rsidR="00DF6A52" w:rsidRPr="00DF6A52" w:rsidRDefault="00DF6A52" w:rsidP="00BF4F02">
      <w:pPr>
        <w:pStyle w:val="Heading2"/>
        <w:rPr>
          <w:ins w:id="613" w:author="Teoh Xuan Xuan" w:date="2025-05-24T11:55:00Z"/>
        </w:rPr>
        <w:pPrChange w:id="614" w:author="Teoh Xuan Xuan" w:date="2025-05-24T12:03:00Z" w16du:dateUtc="2025-05-24T04:03:00Z">
          <w:pPr>
            <w:pStyle w:val="Heading1"/>
          </w:pPr>
        </w:pPrChange>
      </w:pPr>
      <w:bookmarkStart w:id="615" w:name="_Toc198980821"/>
      <w:ins w:id="616" w:author="Teoh Xuan Xuan" w:date="2025-05-24T11:55:00Z">
        <w:r w:rsidRPr="00DF6A52">
          <w:t> </w:t>
        </w:r>
        <w:r w:rsidRPr="00DF6A52">
          <w:t> </w:t>
        </w:r>
        <w:r w:rsidRPr="00DF6A52">
          <w:t>3.11.2 Questionnaire</w:t>
        </w:r>
        <w:bookmarkEnd w:id="615"/>
      </w:ins>
    </w:p>
    <w:p w14:paraId="5AA21BCF" w14:textId="77777777" w:rsidR="00DF6A52" w:rsidRPr="00DF6A52" w:rsidRDefault="00DF6A52" w:rsidP="00BF4F02">
      <w:pPr>
        <w:pStyle w:val="Heading2"/>
        <w:rPr>
          <w:ins w:id="617" w:author="Teoh Xuan Xuan" w:date="2025-05-24T11:55:00Z"/>
        </w:rPr>
        <w:pPrChange w:id="618" w:author="Teoh Xuan Xuan" w:date="2025-05-24T12:03:00Z" w16du:dateUtc="2025-05-24T04:03:00Z">
          <w:pPr>
            <w:pStyle w:val="Heading1"/>
          </w:pPr>
        </w:pPrChange>
      </w:pPr>
      <w:bookmarkStart w:id="619" w:name="_Toc198980822"/>
      <w:ins w:id="620" w:author="Teoh Xuan Xuan" w:date="2025-05-24T11:55:00Z">
        <w:r w:rsidRPr="00DF6A52">
          <w:t> </w:t>
        </w:r>
        <w:r w:rsidRPr="00DF6A52">
          <w:t> </w:t>
        </w:r>
        <w:r w:rsidRPr="00DF6A52">
          <w:t>3.11.3 Perspective-Based Reading</w:t>
        </w:r>
        <w:bookmarkEnd w:id="619"/>
      </w:ins>
    </w:p>
    <w:p w14:paraId="1811CC9D" w14:textId="77777777" w:rsidR="00DF6A52" w:rsidRPr="00DF6A52" w:rsidRDefault="00DF6A52" w:rsidP="00DF6A52">
      <w:pPr>
        <w:pStyle w:val="Heading1"/>
        <w:rPr>
          <w:ins w:id="621" w:author="Teoh Xuan Xuan" w:date="2025-05-24T11:55:00Z"/>
        </w:rPr>
      </w:pPr>
    </w:p>
    <w:p w14:paraId="4DD24292" w14:textId="77777777" w:rsidR="00BF4F02" w:rsidRDefault="00BF4F02">
      <w:pPr>
        <w:rPr>
          <w:ins w:id="622" w:author="Teoh Xuan Xuan" w:date="2025-05-24T12:04:00Z" w16du:dateUtc="2025-05-24T04:04:00Z"/>
          <w:rFonts w:eastAsiaTheme="majorEastAsia" w:cstheme="majorBidi"/>
          <w:b/>
          <w:sz w:val="32"/>
          <w:szCs w:val="40"/>
        </w:rPr>
      </w:pPr>
      <w:ins w:id="623" w:author="Teoh Xuan Xuan" w:date="2025-05-24T12:04:00Z" w16du:dateUtc="2025-05-24T04:04:00Z">
        <w:r>
          <w:br w:type="page"/>
        </w:r>
      </w:ins>
    </w:p>
    <w:p w14:paraId="7DE35289" w14:textId="1FDF1FC3" w:rsidR="00DF6A52" w:rsidRPr="00DF6A52" w:rsidRDefault="00BF4F02" w:rsidP="00DF6A52">
      <w:pPr>
        <w:pStyle w:val="Heading1"/>
        <w:rPr>
          <w:ins w:id="624" w:author="Teoh Xuan Xuan" w:date="2025-05-24T11:55:00Z"/>
        </w:rPr>
      </w:pPr>
      <w:bookmarkStart w:id="625" w:name="_Toc198980823"/>
      <w:ins w:id="626" w:author="Teoh Xuan Xuan" w:date="2025-05-24T12:04:00Z" w16du:dateUtc="2025-05-24T04:04:00Z">
        <w:r>
          <w:rPr>
            <w:rFonts w:hint="eastAsia"/>
          </w:rPr>
          <w:lastRenderedPageBreak/>
          <w:t xml:space="preserve">4.0 </w:t>
        </w:r>
      </w:ins>
      <w:ins w:id="627" w:author="Teoh Xuan Xuan" w:date="2025-05-24T11:55:00Z">
        <w:r w:rsidR="00DF6A52" w:rsidRPr="00DF6A52">
          <w:t>Verification</w:t>
        </w:r>
        <w:bookmarkEnd w:id="625"/>
      </w:ins>
    </w:p>
    <w:p w14:paraId="14E2581E" w14:textId="77777777" w:rsidR="00DF6A52" w:rsidRPr="00DF6A52" w:rsidRDefault="00DF6A52" w:rsidP="00BF4F02">
      <w:pPr>
        <w:pStyle w:val="Heading2"/>
        <w:rPr>
          <w:ins w:id="628" w:author="Teoh Xuan Xuan" w:date="2025-05-24T11:55:00Z"/>
        </w:rPr>
        <w:pPrChange w:id="629" w:author="Teoh Xuan Xuan" w:date="2025-05-24T12:04:00Z" w16du:dateUtc="2025-05-24T04:04:00Z">
          <w:pPr>
            <w:pStyle w:val="Heading1"/>
          </w:pPr>
        </w:pPrChange>
      </w:pPr>
      <w:bookmarkStart w:id="630" w:name="_Toc198980824"/>
      <w:ins w:id="631" w:author="Teoh Xuan Xuan" w:date="2025-05-24T11:55:00Z">
        <w:r w:rsidRPr="00DF6A52">
          <w:t> </w:t>
        </w:r>
        <w:r w:rsidRPr="00DF6A52">
          <w:t>4.1 Verification Approach</w:t>
        </w:r>
        <w:bookmarkEnd w:id="630"/>
      </w:ins>
    </w:p>
    <w:p w14:paraId="4A5B4499" w14:textId="77777777" w:rsidR="00DF6A52" w:rsidRPr="00DF6A52" w:rsidRDefault="00DF6A52" w:rsidP="00BF4F02">
      <w:pPr>
        <w:pStyle w:val="Heading2"/>
        <w:rPr>
          <w:ins w:id="632" w:author="Teoh Xuan Xuan" w:date="2025-05-24T11:55:00Z"/>
        </w:rPr>
        <w:pPrChange w:id="633" w:author="Teoh Xuan Xuan" w:date="2025-05-24T12:04:00Z" w16du:dateUtc="2025-05-24T04:04:00Z">
          <w:pPr>
            <w:pStyle w:val="Heading1"/>
          </w:pPr>
        </w:pPrChange>
      </w:pPr>
      <w:bookmarkStart w:id="634" w:name="_Toc198980825"/>
      <w:ins w:id="635" w:author="Teoh Xuan Xuan" w:date="2025-05-24T11:55:00Z">
        <w:r w:rsidRPr="00DF6A52">
          <w:t> </w:t>
        </w:r>
        <w:r w:rsidRPr="00DF6A52">
          <w:t>4.2 Verification Criteria</w:t>
        </w:r>
        <w:bookmarkEnd w:id="634"/>
      </w:ins>
    </w:p>
    <w:p w14:paraId="2A638949" w14:textId="77777777" w:rsidR="00DF6A52" w:rsidRPr="00DF6A52" w:rsidRDefault="00DF6A52" w:rsidP="00BF4F02">
      <w:pPr>
        <w:pStyle w:val="Heading2"/>
        <w:rPr>
          <w:ins w:id="636" w:author="Teoh Xuan Xuan" w:date="2025-05-24T11:55:00Z"/>
        </w:rPr>
        <w:pPrChange w:id="637" w:author="Teoh Xuan Xuan" w:date="2025-05-24T12:04:00Z" w16du:dateUtc="2025-05-24T04:04:00Z">
          <w:pPr>
            <w:pStyle w:val="Heading1"/>
          </w:pPr>
        </w:pPrChange>
      </w:pPr>
      <w:bookmarkStart w:id="638" w:name="_Toc198980826"/>
      <w:ins w:id="639" w:author="Teoh Xuan Xuan" w:date="2025-05-24T11:55:00Z">
        <w:r w:rsidRPr="00DF6A52">
          <w:t> </w:t>
        </w:r>
        <w:r w:rsidRPr="00DF6A52">
          <w:t>4.3 Requirement Verification</w:t>
        </w:r>
        <w:bookmarkEnd w:id="638"/>
      </w:ins>
    </w:p>
    <w:p w14:paraId="479677FB" w14:textId="77777777" w:rsidR="00DF6A52" w:rsidRPr="00DF6A52" w:rsidRDefault="00DF6A52" w:rsidP="00BF4F02">
      <w:pPr>
        <w:pStyle w:val="Heading3"/>
        <w:rPr>
          <w:ins w:id="640" w:author="Teoh Xuan Xuan" w:date="2025-05-24T11:55:00Z"/>
        </w:rPr>
        <w:pPrChange w:id="641" w:author="Teoh Xuan Xuan" w:date="2025-05-24T12:04:00Z" w16du:dateUtc="2025-05-24T04:04:00Z">
          <w:pPr>
            <w:pStyle w:val="Heading1"/>
          </w:pPr>
        </w:pPrChange>
      </w:pPr>
      <w:bookmarkStart w:id="642" w:name="_Toc198980827"/>
      <w:ins w:id="643" w:author="Teoh Xuan Xuan" w:date="2025-05-24T11:55:00Z">
        <w:r w:rsidRPr="00DF6A52">
          <w:t> </w:t>
        </w:r>
        <w:r w:rsidRPr="00DF6A52">
          <w:t> </w:t>
        </w:r>
        <w:r w:rsidRPr="00DF6A52">
          <w:t>4.3.1 Functional Requirements Verification</w:t>
        </w:r>
        <w:bookmarkEnd w:id="642"/>
      </w:ins>
    </w:p>
    <w:p w14:paraId="7285B671" w14:textId="77777777" w:rsidR="00DF6A52" w:rsidRPr="00DF6A52" w:rsidRDefault="00DF6A52" w:rsidP="00BF4F02">
      <w:pPr>
        <w:pStyle w:val="Heading3"/>
        <w:rPr>
          <w:ins w:id="644" w:author="Teoh Xuan Xuan" w:date="2025-05-24T11:55:00Z"/>
        </w:rPr>
        <w:pPrChange w:id="645" w:author="Teoh Xuan Xuan" w:date="2025-05-24T12:04:00Z" w16du:dateUtc="2025-05-24T04:04:00Z">
          <w:pPr>
            <w:pStyle w:val="Heading1"/>
          </w:pPr>
        </w:pPrChange>
      </w:pPr>
      <w:bookmarkStart w:id="646" w:name="_Toc198980828"/>
      <w:ins w:id="647" w:author="Teoh Xuan Xuan" w:date="2025-05-24T11:55:00Z">
        <w:r w:rsidRPr="00DF6A52">
          <w:t> </w:t>
        </w:r>
        <w:r w:rsidRPr="00DF6A52">
          <w:t> </w:t>
        </w:r>
        <w:r w:rsidRPr="00DF6A52">
          <w:t>4.3.2 Performance Requirements Verification</w:t>
        </w:r>
        <w:bookmarkEnd w:id="646"/>
      </w:ins>
    </w:p>
    <w:p w14:paraId="0EB4FA3A" w14:textId="77777777" w:rsidR="00DF6A52" w:rsidRPr="00DF6A52" w:rsidRDefault="00DF6A52" w:rsidP="00BF4F02">
      <w:pPr>
        <w:pStyle w:val="Heading3"/>
        <w:rPr>
          <w:ins w:id="648" w:author="Teoh Xuan Xuan" w:date="2025-05-24T11:55:00Z"/>
        </w:rPr>
        <w:pPrChange w:id="649" w:author="Teoh Xuan Xuan" w:date="2025-05-24T12:04:00Z" w16du:dateUtc="2025-05-24T04:04:00Z">
          <w:pPr>
            <w:pStyle w:val="Heading1"/>
          </w:pPr>
        </w:pPrChange>
      </w:pPr>
      <w:bookmarkStart w:id="650" w:name="_Toc198980829"/>
      <w:ins w:id="651" w:author="Teoh Xuan Xuan" w:date="2025-05-24T11:55:00Z">
        <w:r w:rsidRPr="00DF6A52">
          <w:t> </w:t>
        </w:r>
        <w:r w:rsidRPr="00DF6A52">
          <w:t> </w:t>
        </w:r>
        <w:r w:rsidRPr="00DF6A52">
          <w:t>4.3.3 Security Requirements Verification</w:t>
        </w:r>
        <w:bookmarkEnd w:id="650"/>
      </w:ins>
    </w:p>
    <w:p w14:paraId="4FF02935" w14:textId="77777777" w:rsidR="00DF6A52" w:rsidRPr="00DF6A52" w:rsidRDefault="00DF6A52" w:rsidP="00BF4F02">
      <w:pPr>
        <w:pStyle w:val="Heading3"/>
        <w:rPr>
          <w:ins w:id="652" w:author="Teoh Xuan Xuan" w:date="2025-05-24T11:55:00Z"/>
        </w:rPr>
        <w:pPrChange w:id="653" w:author="Teoh Xuan Xuan" w:date="2025-05-24T12:04:00Z" w16du:dateUtc="2025-05-24T04:04:00Z">
          <w:pPr>
            <w:pStyle w:val="Heading1"/>
          </w:pPr>
        </w:pPrChange>
      </w:pPr>
      <w:bookmarkStart w:id="654" w:name="_Toc198980830"/>
      <w:ins w:id="655" w:author="Teoh Xuan Xuan" w:date="2025-05-24T11:55:00Z">
        <w:r w:rsidRPr="00DF6A52">
          <w:t> </w:t>
        </w:r>
        <w:r w:rsidRPr="00DF6A52">
          <w:t> </w:t>
        </w:r>
        <w:r w:rsidRPr="00DF6A52">
          <w:t>4.3.4 Usability Requirements Verification</w:t>
        </w:r>
        <w:bookmarkEnd w:id="654"/>
      </w:ins>
    </w:p>
    <w:p w14:paraId="4B69C18D" w14:textId="77777777" w:rsidR="00DF6A52" w:rsidRPr="00DF6A52" w:rsidRDefault="00DF6A52" w:rsidP="00BF4F02">
      <w:pPr>
        <w:pStyle w:val="Heading3"/>
        <w:rPr>
          <w:ins w:id="656" w:author="Teoh Xuan Xuan" w:date="2025-05-24T11:55:00Z"/>
        </w:rPr>
        <w:pPrChange w:id="657" w:author="Teoh Xuan Xuan" w:date="2025-05-24T12:04:00Z" w16du:dateUtc="2025-05-24T04:04:00Z">
          <w:pPr>
            <w:pStyle w:val="Heading1"/>
          </w:pPr>
        </w:pPrChange>
      </w:pPr>
      <w:bookmarkStart w:id="658" w:name="_Toc198980831"/>
      <w:ins w:id="659" w:author="Teoh Xuan Xuan" w:date="2025-05-24T11:55:00Z">
        <w:r w:rsidRPr="00DF6A52">
          <w:t> </w:t>
        </w:r>
        <w:r w:rsidRPr="00DF6A52">
          <w:t> </w:t>
        </w:r>
        <w:r w:rsidRPr="00DF6A52">
          <w:t>4.3.5 Maintainability Requirements Verification</w:t>
        </w:r>
        <w:bookmarkEnd w:id="658"/>
      </w:ins>
    </w:p>
    <w:p w14:paraId="33331C42" w14:textId="77777777" w:rsidR="00DF6A52" w:rsidRPr="00DF6A52" w:rsidRDefault="00DF6A52" w:rsidP="00BF4F02">
      <w:pPr>
        <w:pStyle w:val="Heading3"/>
        <w:rPr>
          <w:ins w:id="660" w:author="Teoh Xuan Xuan" w:date="2025-05-24T11:55:00Z"/>
        </w:rPr>
        <w:pPrChange w:id="661" w:author="Teoh Xuan Xuan" w:date="2025-05-24T12:04:00Z" w16du:dateUtc="2025-05-24T04:04:00Z">
          <w:pPr>
            <w:pStyle w:val="Heading1"/>
          </w:pPr>
        </w:pPrChange>
      </w:pPr>
      <w:bookmarkStart w:id="662" w:name="_Toc198980832"/>
      <w:ins w:id="663" w:author="Teoh Xuan Xuan" w:date="2025-05-24T11:55:00Z">
        <w:r w:rsidRPr="00DF6A52">
          <w:t> </w:t>
        </w:r>
        <w:r w:rsidRPr="00DF6A52">
          <w:t> </w:t>
        </w:r>
        <w:r w:rsidRPr="00DF6A52">
          <w:t>4.3.6 Portability Requirements Verification</w:t>
        </w:r>
        <w:bookmarkEnd w:id="662"/>
      </w:ins>
    </w:p>
    <w:p w14:paraId="4ACFE83E" w14:textId="77777777" w:rsidR="00DF6A52" w:rsidRPr="00DF6A52" w:rsidRDefault="00DF6A52" w:rsidP="00DF6A52">
      <w:pPr>
        <w:pStyle w:val="Heading1"/>
        <w:rPr>
          <w:ins w:id="664" w:author="Teoh Xuan Xuan" w:date="2025-05-24T11:55:00Z"/>
        </w:rPr>
      </w:pPr>
    </w:p>
    <w:p w14:paraId="250D6B51" w14:textId="7E455064" w:rsidR="00DF6A52" w:rsidRPr="00DF6A52" w:rsidRDefault="00BF4F02" w:rsidP="00DF6A52">
      <w:pPr>
        <w:pStyle w:val="Heading1"/>
        <w:rPr>
          <w:ins w:id="665" w:author="Teoh Xuan Xuan" w:date="2025-05-24T11:55:00Z"/>
        </w:rPr>
      </w:pPr>
      <w:bookmarkStart w:id="666" w:name="_Toc198980833"/>
      <w:ins w:id="667" w:author="Teoh Xuan Xuan" w:date="2025-05-24T12:04:00Z" w16du:dateUtc="2025-05-24T04:04:00Z">
        <w:r>
          <w:rPr>
            <w:rFonts w:hint="eastAsia"/>
          </w:rPr>
          <w:t xml:space="preserve">5.0 </w:t>
        </w:r>
      </w:ins>
      <w:ins w:id="668" w:author="Teoh Xuan Xuan" w:date="2025-05-24T11:55:00Z">
        <w:r w:rsidR="00DF6A52" w:rsidRPr="00DF6A52">
          <w:t>Appendices</w:t>
        </w:r>
        <w:bookmarkEnd w:id="666"/>
      </w:ins>
    </w:p>
    <w:p w14:paraId="0EDABF45" w14:textId="77777777" w:rsidR="00DF6A52" w:rsidRPr="00DF6A52" w:rsidRDefault="00DF6A52" w:rsidP="00BF4F02">
      <w:pPr>
        <w:pStyle w:val="Heading2"/>
        <w:rPr>
          <w:ins w:id="669" w:author="Teoh Xuan Xuan" w:date="2025-05-24T11:55:00Z"/>
        </w:rPr>
        <w:pPrChange w:id="670" w:author="Teoh Xuan Xuan" w:date="2025-05-24T12:04:00Z" w16du:dateUtc="2025-05-24T04:04:00Z">
          <w:pPr>
            <w:pStyle w:val="Heading1"/>
          </w:pPr>
        </w:pPrChange>
      </w:pPr>
      <w:bookmarkStart w:id="671" w:name="_Toc198980834"/>
      <w:ins w:id="672" w:author="Teoh Xuan Xuan" w:date="2025-05-24T11:55:00Z">
        <w:r w:rsidRPr="00DF6A52">
          <w:t> </w:t>
        </w:r>
        <w:r w:rsidRPr="00DF6A52">
          <w:t>5.1 Assumptions and Dependencies</w:t>
        </w:r>
        <w:bookmarkEnd w:id="671"/>
      </w:ins>
    </w:p>
    <w:p w14:paraId="78E8806C" w14:textId="77777777" w:rsidR="00DF6A52" w:rsidRPr="00DF6A52" w:rsidRDefault="00DF6A52" w:rsidP="00BF4F02">
      <w:pPr>
        <w:pStyle w:val="Heading2"/>
        <w:rPr>
          <w:ins w:id="673" w:author="Teoh Xuan Xuan" w:date="2025-05-24T11:55:00Z"/>
        </w:rPr>
        <w:pPrChange w:id="674" w:author="Teoh Xuan Xuan" w:date="2025-05-24T12:04:00Z" w16du:dateUtc="2025-05-24T04:04:00Z">
          <w:pPr>
            <w:pStyle w:val="Heading1"/>
          </w:pPr>
        </w:pPrChange>
      </w:pPr>
      <w:bookmarkStart w:id="675" w:name="_Toc198980835"/>
      <w:ins w:id="676" w:author="Teoh Xuan Xuan" w:date="2025-05-24T11:55:00Z">
        <w:r w:rsidRPr="00DF6A52">
          <w:t> </w:t>
        </w:r>
        <w:r w:rsidRPr="00DF6A52">
          <w:t>5.2 Acronyms and Abbreviations</w:t>
        </w:r>
        <w:bookmarkEnd w:id="675"/>
      </w:ins>
    </w:p>
    <w:p w14:paraId="0A939E95" w14:textId="77777777" w:rsidR="00DF6A52" w:rsidRPr="00DF6A52" w:rsidRDefault="00DF6A52" w:rsidP="00BF4F02">
      <w:pPr>
        <w:pStyle w:val="Heading2"/>
        <w:rPr>
          <w:ins w:id="677" w:author="Teoh Xuan Xuan" w:date="2025-05-24T11:55:00Z"/>
        </w:rPr>
        <w:pPrChange w:id="678" w:author="Teoh Xuan Xuan" w:date="2025-05-24T12:04:00Z" w16du:dateUtc="2025-05-24T04:04:00Z">
          <w:pPr>
            <w:pStyle w:val="Heading1"/>
          </w:pPr>
        </w:pPrChange>
      </w:pPr>
      <w:bookmarkStart w:id="679" w:name="_Toc198980836"/>
      <w:ins w:id="680" w:author="Teoh Xuan Xuan" w:date="2025-05-24T11:55:00Z">
        <w:r w:rsidRPr="00DF6A52">
          <w:t> </w:t>
        </w:r>
        <w:r w:rsidRPr="00DF6A52">
          <w:t>5.3 Glossary (Optional)</w:t>
        </w:r>
        <w:bookmarkEnd w:id="679"/>
      </w:ins>
    </w:p>
    <w:p w14:paraId="4F83769D" w14:textId="77777777" w:rsidR="00BF4F02" w:rsidRDefault="00BF4F02">
      <w:pPr>
        <w:rPr>
          <w:ins w:id="681" w:author="Teoh Xuan Xuan" w:date="2025-05-24T12:04:00Z" w16du:dateUtc="2025-05-24T04:04:00Z"/>
          <w:rFonts w:eastAsiaTheme="majorEastAsia" w:cstheme="majorBidi"/>
          <w:b/>
          <w:sz w:val="32"/>
          <w:szCs w:val="40"/>
        </w:rPr>
      </w:pPr>
      <w:ins w:id="682" w:author="Teoh Xuan Xuan" w:date="2025-05-24T12:04:00Z" w16du:dateUtc="2025-05-24T04:04:00Z">
        <w:r>
          <w:br w:type="page"/>
        </w:r>
      </w:ins>
    </w:p>
    <w:p w14:paraId="5357FC81" w14:textId="39F38D60" w:rsidR="001F6FD4" w:rsidRDefault="001F6FD4" w:rsidP="001F6FD4">
      <w:pPr>
        <w:pStyle w:val="Heading1"/>
        <w:rPr>
          <w:ins w:id="683" w:author="Teoh Xuan Xuan" w:date="2025-05-23T15:36:00Z" w16du:dateUtc="2025-05-23T07:36:00Z"/>
        </w:rPr>
      </w:pPr>
      <w:bookmarkStart w:id="684" w:name="_Toc198980837"/>
      <w:ins w:id="685" w:author="Teoh Xuan Xuan" w:date="2025-05-23T15:36:00Z" w16du:dateUtc="2025-05-23T07:36:00Z">
        <w:r>
          <w:lastRenderedPageBreak/>
          <w:t>Change Log Table</w:t>
        </w:r>
        <w:bookmarkEnd w:id="684"/>
      </w:ins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1620"/>
        <w:gridCol w:w="2700"/>
        <w:gridCol w:w="3531"/>
      </w:tblGrid>
      <w:tr w:rsidR="001F6FD4" w14:paraId="418A0C60" w14:textId="77777777" w:rsidTr="00BE72E5">
        <w:trPr>
          <w:jc w:val="center"/>
          <w:ins w:id="686" w:author="Teoh Xuan Xuan" w:date="2025-05-23T15:36:00Z"/>
        </w:trPr>
        <w:tc>
          <w:tcPr>
            <w:tcW w:w="1165" w:type="dxa"/>
            <w:vAlign w:val="center"/>
          </w:tcPr>
          <w:p w14:paraId="717EC7E3" w14:textId="77777777" w:rsidR="001F6FD4" w:rsidRDefault="001F6FD4" w:rsidP="00BE72E5">
            <w:pPr>
              <w:jc w:val="center"/>
              <w:rPr>
                <w:ins w:id="687" w:author="Teoh Xuan Xuan" w:date="2025-05-23T15:36:00Z" w16du:dateUtc="2025-05-23T07:36:00Z"/>
              </w:rPr>
            </w:pPr>
            <w:ins w:id="688" w:author="Teoh Xuan Xuan" w:date="2025-05-23T15:36:00Z" w16du:dateUtc="2025-05-23T07:36:00Z">
              <w:r>
                <w:t>Version</w:t>
              </w:r>
            </w:ins>
          </w:p>
        </w:tc>
        <w:tc>
          <w:tcPr>
            <w:tcW w:w="1620" w:type="dxa"/>
            <w:vAlign w:val="center"/>
          </w:tcPr>
          <w:p w14:paraId="27C7464E" w14:textId="77777777" w:rsidR="001F6FD4" w:rsidRDefault="001F6FD4" w:rsidP="00BE72E5">
            <w:pPr>
              <w:jc w:val="center"/>
              <w:rPr>
                <w:ins w:id="689" w:author="Teoh Xuan Xuan" w:date="2025-05-23T15:36:00Z" w16du:dateUtc="2025-05-23T07:36:00Z"/>
              </w:rPr>
            </w:pPr>
            <w:ins w:id="690" w:author="Teoh Xuan Xuan" w:date="2025-05-23T15:36:00Z" w16du:dateUtc="2025-05-23T07:36:00Z">
              <w:r>
                <w:t>Date</w:t>
              </w:r>
            </w:ins>
          </w:p>
        </w:tc>
        <w:tc>
          <w:tcPr>
            <w:tcW w:w="2700" w:type="dxa"/>
            <w:vAlign w:val="center"/>
          </w:tcPr>
          <w:p w14:paraId="22E0D51C" w14:textId="77777777" w:rsidR="001F6FD4" w:rsidRDefault="001F6FD4" w:rsidP="00BE72E5">
            <w:pPr>
              <w:jc w:val="center"/>
              <w:rPr>
                <w:ins w:id="691" w:author="Teoh Xuan Xuan" w:date="2025-05-23T15:36:00Z" w16du:dateUtc="2025-05-23T07:36:00Z"/>
              </w:rPr>
            </w:pPr>
            <w:ins w:id="692" w:author="Teoh Xuan Xuan" w:date="2025-05-23T15:36:00Z" w16du:dateUtc="2025-05-23T07:36:00Z">
              <w:r>
                <w:t>Author</w:t>
              </w:r>
            </w:ins>
          </w:p>
        </w:tc>
        <w:tc>
          <w:tcPr>
            <w:tcW w:w="3531" w:type="dxa"/>
            <w:vAlign w:val="center"/>
          </w:tcPr>
          <w:p w14:paraId="265C648C" w14:textId="77777777" w:rsidR="001F6FD4" w:rsidRDefault="001F6FD4" w:rsidP="00BE72E5">
            <w:pPr>
              <w:jc w:val="center"/>
              <w:rPr>
                <w:ins w:id="693" w:author="Teoh Xuan Xuan" w:date="2025-05-23T15:36:00Z" w16du:dateUtc="2025-05-23T07:36:00Z"/>
              </w:rPr>
            </w:pPr>
            <w:ins w:id="694" w:author="Teoh Xuan Xuan" w:date="2025-05-23T15:36:00Z" w16du:dateUtc="2025-05-23T07:36:00Z">
              <w:r>
                <w:t>Changes Made</w:t>
              </w:r>
            </w:ins>
          </w:p>
        </w:tc>
      </w:tr>
      <w:tr w:rsidR="001F6FD4" w14:paraId="35D24C16" w14:textId="77777777" w:rsidTr="00BE72E5">
        <w:trPr>
          <w:jc w:val="center"/>
          <w:ins w:id="695" w:author="Teoh Xuan Xuan" w:date="2025-05-23T15:36:00Z"/>
        </w:trPr>
        <w:tc>
          <w:tcPr>
            <w:tcW w:w="1165" w:type="dxa"/>
            <w:vAlign w:val="center"/>
          </w:tcPr>
          <w:p w14:paraId="68099D95" w14:textId="77777777" w:rsidR="001F6FD4" w:rsidRDefault="001F6FD4" w:rsidP="00BE72E5">
            <w:pPr>
              <w:jc w:val="center"/>
              <w:rPr>
                <w:ins w:id="696" w:author="Teoh Xuan Xuan" w:date="2025-05-23T15:36:00Z" w16du:dateUtc="2025-05-23T07:36:00Z"/>
              </w:rPr>
            </w:pPr>
            <w:ins w:id="697" w:author="Teoh Xuan Xuan" w:date="2025-05-23T15:36:00Z" w16du:dateUtc="2025-05-23T07:36:00Z">
              <w:r>
                <w:t>v1.0</w:t>
              </w:r>
            </w:ins>
          </w:p>
        </w:tc>
        <w:tc>
          <w:tcPr>
            <w:tcW w:w="1620" w:type="dxa"/>
            <w:vAlign w:val="center"/>
          </w:tcPr>
          <w:p w14:paraId="53EF4DBF" w14:textId="77777777" w:rsidR="001F6FD4" w:rsidRDefault="001F6FD4" w:rsidP="00BE72E5">
            <w:pPr>
              <w:jc w:val="center"/>
              <w:rPr>
                <w:ins w:id="698" w:author="Teoh Xuan Xuan" w:date="2025-05-23T15:36:00Z" w16du:dateUtc="2025-05-23T07:36:00Z"/>
              </w:rPr>
            </w:pPr>
            <w:ins w:id="699" w:author="Teoh Xuan Xuan" w:date="2025-05-23T15:36:00Z" w16du:dateUtc="2025-05-23T07:36:00Z">
              <w:r>
                <w:t>23 May 2025</w:t>
              </w:r>
            </w:ins>
          </w:p>
        </w:tc>
        <w:tc>
          <w:tcPr>
            <w:tcW w:w="2700" w:type="dxa"/>
            <w:vAlign w:val="center"/>
          </w:tcPr>
          <w:p w14:paraId="1E867274" w14:textId="77777777" w:rsidR="001F6FD4" w:rsidRDefault="001F6FD4" w:rsidP="00BE72E5">
            <w:pPr>
              <w:jc w:val="center"/>
              <w:rPr>
                <w:ins w:id="700" w:author="Teoh Xuan Xuan" w:date="2025-05-23T15:36:00Z" w16du:dateUtc="2025-05-23T07:36:00Z"/>
              </w:rPr>
            </w:pPr>
            <w:ins w:id="701" w:author="Teoh Xuan Xuan" w:date="2025-05-23T15:36:00Z" w16du:dateUtc="2025-05-23T07:36:00Z">
              <w:r>
                <w:t xml:space="preserve">Teoh Xuan </w:t>
              </w:r>
              <w:proofErr w:type="spellStart"/>
              <w:r>
                <w:t>Xuan</w:t>
              </w:r>
              <w:proofErr w:type="spellEnd"/>
            </w:ins>
          </w:p>
        </w:tc>
        <w:tc>
          <w:tcPr>
            <w:tcW w:w="3531" w:type="dxa"/>
            <w:vAlign w:val="center"/>
          </w:tcPr>
          <w:p w14:paraId="26E18C5B" w14:textId="77777777" w:rsidR="001F6FD4" w:rsidRDefault="001F6FD4" w:rsidP="00BE72E5">
            <w:pPr>
              <w:jc w:val="center"/>
              <w:rPr>
                <w:ins w:id="702" w:author="Teoh Xuan Xuan" w:date="2025-05-23T15:36:00Z" w16du:dateUtc="2025-05-23T07:36:00Z"/>
              </w:rPr>
            </w:pPr>
            <w:ins w:id="703" w:author="Teoh Xuan Xuan" w:date="2025-05-23T15:36:00Z" w16du:dateUtc="2025-05-23T07:36:00Z">
              <w:r w:rsidRPr="007D6FB2">
                <w:t>Added project cover page; created version history log table</w:t>
              </w:r>
            </w:ins>
          </w:p>
        </w:tc>
      </w:tr>
      <w:tr w:rsidR="00BF4F02" w14:paraId="206678EF" w14:textId="77777777" w:rsidTr="00BE72E5">
        <w:trPr>
          <w:jc w:val="center"/>
          <w:ins w:id="704" w:author="Teoh Xuan Xuan" w:date="2025-05-23T15:36:00Z"/>
        </w:trPr>
        <w:tc>
          <w:tcPr>
            <w:tcW w:w="1165" w:type="dxa"/>
            <w:vAlign w:val="center"/>
          </w:tcPr>
          <w:p w14:paraId="5FBDB757" w14:textId="7F12901C" w:rsidR="00BF4F02" w:rsidRDefault="00BF4F02" w:rsidP="00BF4F02">
            <w:pPr>
              <w:jc w:val="center"/>
              <w:rPr>
                <w:ins w:id="705" w:author="Teoh Xuan Xuan" w:date="2025-05-23T15:36:00Z" w16du:dateUtc="2025-05-23T07:36:00Z"/>
              </w:rPr>
            </w:pPr>
            <w:ins w:id="706" w:author="Teoh Xuan Xuan" w:date="2025-05-24T12:04:00Z" w16du:dateUtc="2025-05-24T04:04:00Z">
              <w:r>
                <w:t>v1.1</w:t>
              </w:r>
            </w:ins>
          </w:p>
        </w:tc>
        <w:tc>
          <w:tcPr>
            <w:tcW w:w="1620" w:type="dxa"/>
            <w:vAlign w:val="center"/>
          </w:tcPr>
          <w:p w14:paraId="0C2F6C29" w14:textId="062F8FCA" w:rsidR="00BF4F02" w:rsidRDefault="00BF4F02" w:rsidP="00BF4F02">
            <w:pPr>
              <w:jc w:val="center"/>
              <w:rPr>
                <w:ins w:id="707" w:author="Teoh Xuan Xuan" w:date="2025-05-23T15:36:00Z" w16du:dateUtc="2025-05-23T07:36:00Z"/>
              </w:rPr>
            </w:pPr>
            <w:ins w:id="708" w:author="Teoh Xuan Xuan" w:date="2025-05-24T12:04:00Z" w16du:dateUtc="2025-05-24T04:04:00Z">
              <w:r>
                <w:t>24 May 2025</w:t>
              </w:r>
            </w:ins>
          </w:p>
        </w:tc>
        <w:tc>
          <w:tcPr>
            <w:tcW w:w="2700" w:type="dxa"/>
            <w:vAlign w:val="center"/>
          </w:tcPr>
          <w:p w14:paraId="1255156C" w14:textId="69ABF78C" w:rsidR="00BF4F02" w:rsidRDefault="00BF4F02" w:rsidP="00BF4F02">
            <w:pPr>
              <w:jc w:val="center"/>
              <w:rPr>
                <w:ins w:id="709" w:author="Teoh Xuan Xuan" w:date="2025-05-23T15:36:00Z" w16du:dateUtc="2025-05-23T07:36:00Z"/>
              </w:rPr>
            </w:pPr>
            <w:ins w:id="710" w:author="Teoh Xuan Xuan" w:date="2025-05-24T12:04:00Z" w16du:dateUtc="2025-05-24T04:04:00Z">
              <w:r>
                <w:t xml:space="preserve">Teoh Xuan </w:t>
              </w:r>
              <w:proofErr w:type="spellStart"/>
              <w:r>
                <w:t>Xuan</w:t>
              </w:r>
            </w:ins>
            <w:proofErr w:type="spellEnd"/>
          </w:p>
        </w:tc>
        <w:tc>
          <w:tcPr>
            <w:tcW w:w="3531" w:type="dxa"/>
            <w:vAlign w:val="center"/>
          </w:tcPr>
          <w:p w14:paraId="6523905F" w14:textId="0544946C" w:rsidR="00BF4F02" w:rsidRDefault="00BF4F02" w:rsidP="00BF4F02">
            <w:pPr>
              <w:jc w:val="center"/>
              <w:rPr>
                <w:ins w:id="711" w:author="Teoh Xuan Xuan" w:date="2025-05-23T15:36:00Z" w16du:dateUtc="2025-05-23T07:36:00Z"/>
              </w:rPr>
            </w:pPr>
            <w:ins w:id="712" w:author="Teoh Xuan Xuan" w:date="2025-05-24T12:04:00Z" w16du:dateUtc="2025-05-24T04:04:00Z">
              <w:r>
                <w:t>Update Project Title and Table of Content</w:t>
              </w:r>
            </w:ins>
          </w:p>
        </w:tc>
      </w:tr>
      <w:tr w:rsidR="00BF4F02" w14:paraId="1D8F9F20" w14:textId="77777777" w:rsidTr="00BE72E5">
        <w:trPr>
          <w:jc w:val="center"/>
          <w:ins w:id="713" w:author="Teoh Xuan Xuan" w:date="2025-05-23T15:36:00Z"/>
        </w:trPr>
        <w:tc>
          <w:tcPr>
            <w:tcW w:w="1165" w:type="dxa"/>
            <w:vAlign w:val="center"/>
          </w:tcPr>
          <w:p w14:paraId="163A3C4C" w14:textId="77777777" w:rsidR="00BF4F02" w:rsidRDefault="00BF4F02" w:rsidP="00BF4F02">
            <w:pPr>
              <w:jc w:val="center"/>
              <w:rPr>
                <w:ins w:id="714" w:author="Teoh Xuan Xuan" w:date="2025-05-23T15:36:00Z" w16du:dateUtc="2025-05-23T07:36:00Z"/>
              </w:rPr>
            </w:pPr>
          </w:p>
        </w:tc>
        <w:tc>
          <w:tcPr>
            <w:tcW w:w="1620" w:type="dxa"/>
            <w:vAlign w:val="center"/>
          </w:tcPr>
          <w:p w14:paraId="5327F06C" w14:textId="77777777" w:rsidR="00BF4F02" w:rsidRDefault="00BF4F02" w:rsidP="00BF4F02">
            <w:pPr>
              <w:jc w:val="center"/>
              <w:rPr>
                <w:ins w:id="715" w:author="Teoh Xuan Xuan" w:date="2025-05-23T15:36:00Z" w16du:dateUtc="2025-05-23T07:36:00Z"/>
              </w:rPr>
            </w:pPr>
          </w:p>
        </w:tc>
        <w:tc>
          <w:tcPr>
            <w:tcW w:w="2700" w:type="dxa"/>
            <w:vAlign w:val="center"/>
          </w:tcPr>
          <w:p w14:paraId="3E3F3DA5" w14:textId="77777777" w:rsidR="00BF4F02" w:rsidRDefault="00BF4F02" w:rsidP="00BF4F02">
            <w:pPr>
              <w:jc w:val="center"/>
              <w:rPr>
                <w:ins w:id="716" w:author="Teoh Xuan Xuan" w:date="2025-05-23T15:36:00Z" w16du:dateUtc="2025-05-23T07:36:00Z"/>
              </w:rPr>
            </w:pPr>
          </w:p>
        </w:tc>
        <w:tc>
          <w:tcPr>
            <w:tcW w:w="3531" w:type="dxa"/>
            <w:vAlign w:val="center"/>
          </w:tcPr>
          <w:p w14:paraId="1B2CB7B0" w14:textId="77777777" w:rsidR="00BF4F02" w:rsidRDefault="00BF4F02" w:rsidP="00BF4F02">
            <w:pPr>
              <w:jc w:val="center"/>
              <w:rPr>
                <w:ins w:id="717" w:author="Teoh Xuan Xuan" w:date="2025-05-23T15:36:00Z" w16du:dateUtc="2025-05-23T07:36:00Z"/>
              </w:rPr>
            </w:pPr>
          </w:p>
        </w:tc>
      </w:tr>
    </w:tbl>
    <w:p w14:paraId="29D84D57" w14:textId="77777777" w:rsidR="001F6FD4" w:rsidRPr="008E36B5" w:rsidRDefault="001F6FD4" w:rsidP="001F6FD4">
      <w:pPr>
        <w:rPr>
          <w:ins w:id="718" w:author="Teoh Xuan Xuan" w:date="2025-05-23T15:36:00Z" w16du:dateUtc="2025-05-23T07:36:00Z"/>
        </w:rPr>
      </w:pPr>
    </w:p>
    <w:p w14:paraId="3EC93155" w14:textId="77777777" w:rsidR="006A3458" w:rsidRDefault="006A3458"/>
    <w:sectPr w:rsidR="006A3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Teoh Xuan Xuan">
    <w15:presenceInfo w15:providerId="Windows Live" w15:userId="e725433cec652b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197"/>
    <w:rsid w:val="001C6989"/>
    <w:rsid w:val="001F6FD4"/>
    <w:rsid w:val="002A24FD"/>
    <w:rsid w:val="00343C94"/>
    <w:rsid w:val="00491CC0"/>
    <w:rsid w:val="00692616"/>
    <w:rsid w:val="006A3458"/>
    <w:rsid w:val="007260FA"/>
    <w:rsid w:val="00752197"/>
    <w:rsid w:val="007526B7"/>
    <w:rsid w:val="00BF4F02"/>
    <w:rsid w:val="00DF6A52"/>
    <w:rsid w:val="00E75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30CF60"/>
  <w15:chartTrackingRefBased/>
  <w15:docId w15:val="{96EC1CF7-0B9E-4880-AFC1-787588E5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FD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6FD4"/>
    <w:pPr>
      <w:keepNext/>
      <w:keepLines/>
      <w:spacing w:before="480" w:after="200"/>
      <w:outlineLvl w:val="0"/>
      <w:pPrChange w:id="0" w:author="Teoh Xuan Xuan" w:date="2025-05-23T15:35:00Z">
        <w:pPr>
          <w:keepNext/>
          <w:keepLines/>
          <w:spacing w:before="360" w:after="80" w:line="278" w:lineRule="auto"/>
          <w:outlineLvl w:val="0"/>
        </w:pPr>
      </w:pPrChange>
    </w:pPr>
    <w:rPr>
      <w:rFonts w:eastAsiaTheme="majorEastAsia" w:cstheme="majorBidi"/>
      <w:b/>
      <w:sz w:val="32"/>
      <w:szCs w:val="40"/>
      <w:rPrChange w:id="0" w:author="Teoh Xuan Xuan" w:date="2025-05-23T15:35:00Z">
        <w:rPr>
          <w:rFonts w:eastAsiaTheme="majorEastAsia" w:cstheme="majorBidi"/>
          <w:color w:val="2F5496" w:themeColor="accent1" w:themeShade="BF"/>
          <w:kern w:val="2"/>
          <w:sz w:val="32"/>
          <w:szCs w:val="40"/>
          <w:lang w:val="en-MY" w:eastAsia="zh-CN" w:bidi="ar-SA"/>
          <w14:ligatures w14:val="standardContextual"/>
        </w:rPr>
      </w:rPrChange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F02"/>
    <w:pPr>
      <w:keepNext/>
      <w:keepLines/>
      <w:spacing w:before="160" w:after="80"/>
      <w:outlineLvl w:val="1"/>
      <w:pPrChange w:id="1" w:author="Teoh Xuan Xuan" w:date="2025-05-24T12:02:00Z">
        <w:pPr>
          <w:keepNext/>
          <w:keepLines/>
          <w:spacing w:before="160" w:after="80" w:line="278" w:lineRule="auto"/>
          <w:outlineLvl w:val="1"/>
        </w:pPr>
      </w:pPrChange>
    </w:pPr>
    <w:rPr>
      <w:rFonts w:eastAsiaTheme="majorEastAsia" w:cstheme="majorBidi"/>
      <w:b/>
      <w:sz w:val="28"/>
      <w:szCs w:val="32"/>
      <w:rPrChange w:id="1" w:author="Teoh Xuan Xuan" w:date="2025-05-24T12:02:00Z">
        <w:rPr>
          <w:rFonts w:asciiTheme="majorHAnsi" w:eastAsiaTheme="majorEastAsia" w:hAnsiTheme="majorHAnsi" w:cstheme="majorBidi"/>
          <w:kern w:val="2"/>
          <w:sz w:val="32"/>
          <w:szCs w:val="32"/>
          <w:lang w:val="en-MY" w:eastAsia="zh-CN" w:bidi="ar-SA"/>
          <w14:ligatures w14:val="standardContextual"/>
        </w:rPr>
      </w:rPrChange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A52"/>
    <w:pPr>
      <w:keepNext/>
      <w:keepLines/>
      <w:spacing w:before="40" w:after="0"/>
      <w:outlineLvl w:val="2"/>
      <w:pPrChange w:id="2" w:author="Teoh Xuan Xuan" w:date="2025-05-24T11:57:00Z">
        <w:pPr>
          <w:keepNext/>
          <w:keepLines/>
          <w:spacing w:before="160" w:after="80" w:line="278" w:lineRule="auto"/>
          <w:outlineLvl w:val="2"/>
        </w:pPr>
      </w:pPrChange>
    </w:pPr>
    <w:rPr>
      <w:rFonts w:eastAsiaTheme="majorEastAsia" w:cstheme="majorBidi"/>
      <w:b/>
      <w:sz w:val="26"/>
      <w:szCs w:val="28"/>
      <w:rPrChange w:id="2" w:author="Teoh Xuan Xuan" w:date="2025-05-24T11:57:00Z">
        <w:rPr>
          <w:rFonts w:eastAsiaTheme="majorEastAsia" w:cstheme="majorBidi"/>
          <w:kern w:val="2"/>
          <w:sz w:val="26"/>
          <w:szCs w:val="28"/>
          <w:lang w:val="en-MY" w:eastAsia="zh-CN" w:bidi="ar-SA"/>
          <w14:ligatures w14:val="standardContextual"/>
        </w:rPr>
      </w:rPrChange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A52"/>
    <w:pPr>
      <w:keepNext/>
      <w:keepLines/>
      <w:spacing w:before="80" w:after="40"/>
      <w:outlineLvl w:val="3"/>
      <w:pPrChange w:id="3" w:author="Teoh Xuan Xuan" w:date="2025-05-24T11:57:00Z">
        <w:pPr>
          <w:keepNext/>
          <w:keepLines/>
          <w:spacing w:before="80" w:after="40" w:line="278" w:lineRule="auto"/>
          <w:outlineLvl w:val="3"/>
        </w:pPr>
      </w:pPrChange>
    </w:pPr>
    <w:rPr>
      <w:rFonts w:eastAsiaTheme="majorEastAsia" w:cstheme="majorBidi"/>
      <w:b/>
      <w:iCs/>
      <w:sz w:val="26"/>
      <w:rPrChange w:id="3" w:author="Teoh Xuan Xuan" w:date="2025-05-24T11:57:00Z">
        <w:rPr>
          <w:rFonts w:eastAsiaTheme="majorEastAsia" w:cstheme="majorBidi"/>
          <w:i/>
          <w:iCs/>
          <w:color w:val="2F5496" w:themeColor="accent1" w:themeShade="BF"/>
          <w:kern w:val="2"/>
          <w:sz w:val="24"/>
          <w:szCs w:val="24"/>
          <w:lang w:val="en-MY" w:eastAsia="zh-CN" w:bidi="ar-SA"/>
          <w14:ligatures w14:val="standardContextual"/>
        </w:rPr>
      </w:rPrChange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FD4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4F0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A52"/>
    <w:rPr>
      <w:rFonts w:ascii="Times New Roman" w:eastAsiaTheme="majorEastAsia" w:hAnsi="Times New Roman" w:cstheme="majorBidi"/>
      <w:b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6A52"/>
    <w:rPr>
      <w:rFonts w:ascii="Times New Roman" w:eastAsiaTheme="majorEastAsia" w:hAnsi="Times New Roman" w:cstheme="majorBidi"/>
      <w:b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1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1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1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1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1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1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1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1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1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197"/>
    <w:rPr>
      <w:b/>
      <w:bCs/>
      <w:smallCaps/>
      <w:color w:val="2F5496" w:themeColor="accent1" w:themeShade="BF"/>
      <w:spacing w:val="5"/>
    </w:rPr>
  </w:style>
  <w:style w:type="paragraph" w:styleId="Revision">
    <w:name w:val="Revision"/>
    <w:hidden/>
    <w:uiPriority w:val="99"/>
    <w:semiHidden/>
    <w:rsid w:val="001F6FD4"/>
    <w:pPr>
      <w:spacing w:after="0" w:line="240" w:lineRule="auto"/>
    </w:pPr>
  </w:style>
  <w:style w:type="table" w:styleId="TableGrid">
    <w:name w:val="Table Grid"/>
    <w:basedOn w:val="TableNormal"/>
    <w:uiPriority w:val="39"/>
    <w:rsid w:val="001F6F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BF4F02"/>
    <w:p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kern w:val="0"/>
      <w:szCs w:val="32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F4F0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4F0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F4F02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BF4F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2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F0B02-1EF0-45CA-BA25-D14FF4BAD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542</Words>
  <Characters>9254</Characters>
  <Application>Microsoft Office Word</Application>
  <DocSecurity>0</DocSecurity>
  <Lines>77</Lines>
  <Paragraphs>19</Paragraphs>
  <ScaleCrop>false</ScaleCrop>
  <Company/>
  <LinksUpToDate>false</LinksUpToDate>
  <CharactersWithSpaces>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Teoh Xuan Xuan</dc:creator>
  <cp:keywords/>
  <dc:description/>
  <cp:lastModifiedBy>Teoh Xuan Xuan</cp:lastModifiedBy>
  <cp:revision>5</cp:revision>
  <dcterms:created xsi:type="dcterms:W3CDTF">2025-05-23T07:36:00Z</dcterms:created>
  <dcterms:modified xsi:type="dcterms:W3CDTF">2025-05-24T04:05:00Z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306c5e52-5934-4b1a-837b-d1322fdb7847</vt:lpwstr>
  </property>
</Properties>
</file>