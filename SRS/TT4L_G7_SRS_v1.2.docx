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7E47" w14:textId="77777777" w:rsidR="001F6FD4" w:rsidRDefault="001F6FD4" w:rsidP="001F6FD4">
      <w:pPr>
        <w:jc w:val="center"/>
      </w:pPr>
    </w:p>
    <w:p w14:paraId="2F512E47" w14:textId="77777777" w:rsidR="001F6FD4" w:rsidRDefault="001F6FD4" w:rsidP="001F6FD4">
      <w:pPr>
        <w:jc w:val="center"/>
      </w:pPr>
      <w:r>
        <w:rPr>
          <w:b/>
          <w:bCs/>
          <w:noProof/>
          <w:color w:val="000000"/>
          <w:sz w:val="18"/>
          <w:szCs w:val="18"/>
          <w:bdr w:val="none" w:sz="0" w:space="0" w:color="auto" w:frame="1"/>
        </w:rPr>
        <w:drawing>
          <wp:inline distT="0" distB="0" distL="0" distR="0" wp14:anchorId="6A1BDDB7" wp14:editId="4A15B0E3">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58693461" w14:textId="77777777" w:rsidR="001F6FD4" w:rsidRDefault="001F6FD4" w:rsidP="001F6FD4">
      <w:pPr>
        <w:jc w:val="center"/>
        <w:rPr>
          <w:rFonts w:cs="Times New Roman"/>
          <w:b/>
          <w:bCs/>
          <w:sz w:val="36"/>
          <w:szCs w:val="36"/>
        </w:rPr>
      </w:pPr>
    </w:p>
    <w:p w14:paraId="0D179864" w14:textId="77777777" w:rsidR="00491CC0" w:rsidRPr="0089655B" w:rsidRDefault="00491CC0" w:rsidP="00491CC0">
      <w:pPr>
        <w:jc w:val="center"/>
        <w:rPr>
          <w:rFonts w:cs="Times New Roman"/>
          <w:b/>
          <w:bCs/>
          <w:sz w:val="32"/>
          <w:szCs w:val="32"/>
        </w:rPr>
      </w:pPr>
      <w:bookmarkStart w:id="0" w:name="_Hlk198979717"/>
      <w:r w:rsidRPr="0089655B">
        <w:rPr>
          <w:rFonts w:cs="Times New Roman"/>
          <w:b/>
          <w:bCs/>
          <w:sz w:val="32"/>
          <w:szCs w:val="32"/>
        </w:rPr>
        <w:t>FACULTY OF COMPUTING AND INFORMATICS</w:t>
      </w:r>
    </w:p>
    <w:p w14:paraId="5D3DF271" w14:textId="77777777" w:rsidR="00491CC0" w:rsidRPr="0089655B" w:rsidRDefault="00491CC0" w:rsidP="00491CC0">
      <w:pPr>
        <w:jc w:val="center"/>
        <w:rPr>
          <w:rFonts w:cs="Times New Roman"/>
          <w:b/>
          <w:bCs/>
          <w:sz w:val="32"/>
          <w:szCs w:val="32"/>
        </w:rPr>
      </w:pPr>
    </w:p>
    <w:p w14:paraId="2C8AC925" w14:textId="77777777" w:rsidR="00491CC0" w:rsidRPr="0089655B" w:rsidRDefault="00491CC0" w:rsidP="00491CC0">
      <w:pPr>
        <w:jc w:val="center"/>
        <w:rPr>
          <w:rFonts w:cs="Times New Roman"/>
          <w:b/>
          <w:bCs/>
          <w:sz w:val="32"/>
          <w:szCs w:val="32"/>
        </w:rPr>
      </w:pPr>
      <w:r w:rsidRPr="0089655B">
        <w:rPr>
          <w:rFonts w:cs="Times New Roman"/>
          <w:b/>
          <w:bCs/>
          <w:sz w:val="32"/>
          <w:szCs w:val="32"/>
        </w:rPr>
        <w:t>CSE6224 – SOFTWARE REQUIREMENTS ENG</w:t>
      </w:r>
    </w:p>
    <w:p w14:paraId="63536017" w14:textId="77777777" w:rsidR="00491CC0" w:rsidRPr="0089655B" w:rsidRDefault="00491CC0" w:rsidP="00491CC0">
      <w:pPr>
        <w:jc w:val="center"/>
        <w:rPr>
          <w:rFonts w:cs="Times New Roman"/>
          <w:b/>
          <w:bCs/>
          <w:sz w:val="32"/>
          <w:szCs w:val="32"/>
        </w:rPr>
      </w:pPr>
    </w:p>
    <w:p w14:paraId="109A2F6B" w14:textId="77777777" w:rsidR="00491CC0" w:rsidRPr="0089655B" w:rsidRDefault="00491CC0" w:rsidP="00491CC0">
      <w:pPr>
        <w:jc w:val="center"/>
        <w:rPr>
          <w:rFonts w:cs="Times New Roman"/>
          <w:b/>
          <w:bCs/>
          <w:sz w:val="32"/>
          <w:szCs w:val="32"/>
        </w:rPr>
      </w:pPr>
      <w:r w:rsidRPr="0089655B">
        <w:rPr>
          <w:rFonts w:cs="Times New Roman"/>
          <w:b/>
          <w:bCs/>
          <w:sz w:val="32"/>
          <w:szCs w:val="32"/>
        </w:rPr>
        <w:t>GROUP: G07</w:t>
      </w:r>
    </w:p>
    <w:p w14:paraId="0619E647" w14:textId="77777777" w:rsidR="00491CC0" w:rsidRPr="0089655B" w:rsidRDefault="00491CC0" w:rsidP="00491CC0">
      <w:pPr>
        <w:jc w:val="center"/>
        <w:rPr>
          <w:rFonts w:cs="Times New Roman"/>
          <w:b/>
          <w:bCs/>
          <w:sz w:val="32"/>
          <w:szCs w:val="32"/>
        </w:rPr>
      </w:pPr>
      <w:r w:rsidRPr="0089655B">
        <w:rPr>
          <w:rFonts w:cs="Times New Roman"/>
          <w:b/>
          <w:bCs/>
          <w:sz w:val="32"/>
          <w:szCs w:val="32"/>
        </w:rPr>
        <w:t>SESSION: TT4L</w:t>
      </w:r>
    </w:p>
    <w:p w14:paraId="2AA3F36F" w14:textId="77777777" w:rsidR="00491CC0" w:rsidRPr="0089655B" w:rsidRDefault="00491CC0" w:rsidP="00491CC0">
      <w:pPr>
        <w:jc w:val="center"/>
        <w:rPr>
          <w:rFonts w:cs="Times New Roman"/>
          <w:b/>
          <w:bCs/>
          <w:sz w:val="32"/>
          <w:szCs w:val="32"/>
        </w:rPr>
      </w:pPr>
    </w:p>
    <w:p w14:paraId="6EBEA14B" w14:textId="77777777" w:rsidR="00491CC0" w:rsidRPr="0089655B" w:rsidRDefault="00491CC0" w:rsidP="00491CC0">
      <w:pPr>
        <w:jc w:val="center"/>
        <w:rPr>
          <w:rFonts w:cs="Times New Roman"/>
          <w:b/>
          <w:bCs/>
          <w:sz w:val="32"/>
          <w:szCs w:val="32"/>
        </w:rPr>
      </w:pPr>
      <w:r w:rsidRPr="0089655B">
        <w:rPr>
          <w:rFonts w:cs="Times New Roman"/>
          <w:b/>
          <w:bCs/>
          <w:sz w:val="32"/>
          <w:szCs w:val="32"/>
        </w:rPr>
        <w:t>PROJECT TITLE: University Communication and</w:t>
      </w:r>
    </w:p>
    <w:p w14:paraId="223EAE63" w14:textId="77777777" w:rsidR="00491CC0" w:rsidRPr="0089655B" w:rsidRDefault="00491CC0" w:rsidP="00491CC0">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59B4D46B" w14:textId="77777777" w:rsidR="00491CC0" w:rsidRPr="0089655B" w:rsidRDefault="00491CC0" w:rsidP="00491CC0">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491CC0" w14:paraId="7DDFF994" w14:textId="77777777" w:rsidTr="005468DA">
        <w:trPr>
          <w:trHeight w:val="395"/>
        </w:trPr>
        <w:tc>
          <w:tcPr>
            <w:tcW w:w="4508" w:type="dxa"/>
          </w:tcPr>
          <w:p w14:paraId="0945FF84" w14:textId="77777777" w:rsidR="00491CC0" w:rsidRPr="00E97CF2" w:rsidRDefault="00491CC0" w:rsidP="005468DA">
            <w:pPr>
              <w:jc w:val="center"/>
              <w:rPr>
                <w:rFonts w:cs="Times New Roman"/>
                <w:b/>
                <w:bCs/>
              </w:rPr>
            </w:pPr>
            <w:r w:rsidRPr="00E97CF2">
              <w:rPr>
                <w:rFonts w:cs="Times New Roman"/>
                <w:b/>
                <w:bCs/>
              </w:rPr>
              <w:t>Student Name</w:t>
            </w:r>
          </w:p>
        </w:tc>
        <w:tc>
          <w:tcPr>
            <w:tcW w:w="4508" w:type="dxa"/>
          </w:tcPr>
          <w:p w14:paraId="5D681AFB" w14:textId="77777777" w:rsidR="00491CC0" w:rsidRPr="00E97CF2" w:rsidRDefault="00491CC0" w:rsidP="005468DA">
            <w:pPr>
              <w:jc w:val="center"/>
              <w:rPr>
                <w:rFonts w:cs="Times New Roman"/>
                <w:b/>
                <w:bCs/>
              </w:rPr>
            </w:pPr>
            <w:r w:rsidRPr="00E97CF2">
              <w:rPr>
                <w:rFonts w:cs="Times New Roman"/>
                <w:b/>
                <w:bCs/>
              </w:rPr>
              <w:t>Student ID</w:t>
            </w:r>
          </w:p>
        </w:tc>
      </w:tr>
      <w:tr w:rsidR="00491CC0" w14:paraId="6A6F9566" w14:textId="77777777" w:rsidTr="005468DA">
        <w:trPr>
          <w:trHeight w:val="341"/>
        </w:trPr>
        <w:tc>
          <w:tcPr>
            <w:tcW w:w="4508" w:type="dxa"/>
          </w:tcPr>
          <w:p w14:paraId="1476A046" w14:textId="77777777" w:rsidR="00491CC0" w:rsidRPr="00E97CF2" w:rsidRDefault="00491CC0" w:rsidP="005468DA">
            <w:pPr>
              <w:jc w:val="center"/>
              <w:rPr>
                <w:rFonts w:cs="Times New Roman"/>
              </w:rPr>
            </w:pPr>
            <w:r>
              <w:rPr>
                <w:rFonts w:cs="Times New Roman"/>
              </w:rPr>
              <w:t>Yang Jia En</w:t>
            </w:r>
          </w:p>
        </w:tc>
        <w:tc>
          <w:tcPr>
            <w:tcW w:w="4508" w:type="dxa"/>
          </w:tcPr>
          <w:p w14:paraId="25EF5A80" w14:textId="77777777" w:rsidR="00491CC0" w:rsidRPr="00E97CF2" w:rsidRDefault="00491CC0" w:rsidP="005468DA">
            <w:pPr>
              <w:jc w:val="center"/>
              <w:rPr>
                <w:rFonts w:cs="Times New Roman"/>
              </w:rPr>
            </w:pPr>
            <w:r>
              <w:rPr>
                <w:rFonts w:cs="Times New Roman"/>
              </w:rPr>
              <w:t>242UC2451Q</w:t>
            </w:r>
          </w:p>
        </w:tc>
      </w:tr>
      <w:tr w:rsidR="00491CC0" w14:paraId="03AE6357" w14:textId="77777777" w:rsidTr="005468DA">
        <w:trPr>
          <w:trHeight w:val="359"/>
        </w:trPr>
        <w:tc>
          <w:tcPr>
            <w:tcW w:w="4508" w:type="dxa"/>
          </w:tcPr>
          <w:p w14:paraId="55C34D09" w14:textId="77777777" w:rsidR="00491CC0" w:rsidRPr="00E97CF2" w:rsidRDefault="00491CC0" w:rsidP="005468DA">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406F2A16" w14:textId="77777777" w:rsidR="00491CC0" w:rsidRPr="00E97CF2" w:rsidRDefault="00491CC0" w:rsidP="005468DA">
            <w:pPr>
              <w:jc w:val="center"/>
              <w:rPr>
                <w:rFonts w:cs="Times New Roman"/>
              </w:rPr>
            </w:pPr>
            <w:r>
              <w:rPr>
                <w:rFonts w:cs="Times New Roman"/>
              </w:rPr>
              <w:t>242UC2451P</w:t>
            </w:r>
          </w:p>
        </w:tc>
      </w:tr>
      <w:tr w:rsidR="00491CC0" w14:paraId="745FDE97" w14:textId="77777777" w:rsidTr="005468DA">
        <w:trPr>
          <w:trHeight w:val="341"/>
        </w:trPr>
        <w:tc>
          <w:tcPr>
            <w:tcW w:w="4508" w:type="dxa"/>
          </w:tcPr>
          <w:p w14:paraId="5425AFCF" w14:textId="77777777" w:rsidR="00491CC0" w:rsidRPr="00E97CF2" w:rsidRDefault="00491CC0" w:rsidP="005468DA">
            <w:pPr>
              <w:jc w:val="center"/>
              <w:rPr>
                <w:rFonts w:cs="Times New Roman"/>
              </w:rPr>
            </w:pPr>
            <w:r>
              <w:rPr>
                <w:rFonts w:cs="Times New Roman"/>
              </w:rPr>
              <w:t>Tey Jun Cheng</w:t>
            </w:r>
          </w:p>
        </w:tc>
        <w:tc>
          <w:tcPr>
            <w:tcW w:w="4508" w:type="dxa"/>
          </w:tcPr>
          <w:p w14:paraId="44D682AC" w14:textId="77777777" w:rsidR="00491CC0" w:rsidRPr="00E97CF2" w:rsidRDefault="00491CC0" w:rsidP="005468DA">
            <w:pPr>
              <w:jc w:val="center"/>
              <w:rPr>
                <w:rFonts w:cs="Times New Roman"/>
              </w:rPr>
            </w:pPr>
            <w:r>
              <w:rPr>
                <w:rFonts w:cs="Times New Roman"/>
              </w:rPr>
              <w:t>242UC2452Z</w:t>
            </w:r>
          </w:p>
        </w:tc>
      </w:tr>
    </w:tbl>
    <w:p w14:paraId="1CEB4C75" w14:textId="77777777" w:rsidR="00491CC0" w:rsidRDefault="00491CC0" w:rsidP="00491CC0">
      <w:pPr>
        <w:rPr>
          <w:rFonts w:cs="Times New Roman"/>
          <w:b/>
          <w:bCs/>
          <w:sz w:val="36"/>
          <w:szCs w:val="36"/>
        </w:rPr>
      </w:pPr>
    </w:p>
    <w:p w14:paraId="09E0D2E3" w14:textId="77777777" w:rsidR="00491CC0" w:rsidRPr="0089655B" w:rsidRDefault="00491CC0" w:rsidP="00491CC0">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110712A7" w14:textId="77777777" w:rsidR="00491CC0" w:rsidRPr="0089655B" w:rsidRDefault="00491CC0" w:rsidP="00491CC0">
      <w:pPr>
        <w:jc w:val="center"/>
        <w:rPr>
          <w:rFonts w:cs="Times New Roman"/>
          <w:sz w:val="28"/>
          <w:szCs w:val="28"/>
        </w:rPr>
      </w:pPr>
      <w:r w:rsidRPr="0089655B">
        <w:rPr>
          <w:rFonts w:cs="Times New Roman"/>
          <w:sz w:val="28"/>
          <w:szCs w:val="28"/>
        </w:rPr>
        <w:t>Date: 25 May 2025</w:t>
      </w:r>
    </w:p>
    <w:bookmarkEnd w:id="0"/>
    <w:p w14:paraId="643452A4" w14:textId="77777777" w:rsidR="001F6FD4" w:rsidRDefault="001F6FD4" w:rsidP="001F6FD4">
      <w:pPr>
        <w:rPr>
          <w:rFonts w:cs="Times New Roman"/>
          <w:b/>
          <w:bCs/>
          <w:sz w:val="36"/>
          <w:szCs w:val="36"/>
        </w:rPr>
      </w:pPr>
    </w:p>
    <w:p w14:paraId="4653492D" w14:textId="77777777" w:rsidR="001F6FD4" w:rsidRPr="008C1A3F" w:rsidRDefault="001F6FD4" w:rsidP="008C1A3F">
      <w:pPr>
        <w:rPr>
          <w:b/>
          <w:bCs/>
          <w:sz w:val="32"/>
          <w:szCs w:val="32"/>
        </w:rPr>
      </w:pPr>
      <w:r w:rsidRPr="008C1A3F">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1255970749"/>
        <w:docPartObj>
          <w:docPartGallery w:val="Table of Contents"/>
          <w:docPartUnique/>
        </w:docPartObj>
      </w:sdtPr>
      <w:sdtEndPr>
        <w:rPr>
          <w:b/>
          <w:bCs/>
          <w:noProof/>
        </w:rPr>
      </w:sdtEndPr>
      <w:sdtContent>
        <w:p w14:paraId="03D32F72" w14:textId="04180E98" w:rsidR="00BF4F02" w:rsidRDefault="00BF4F02">
          <w:pPr>
            <w:pStyle w:val="TOCHeading"/>
          </w:pPr>
        </w:p>
        <w:p w14:paraId="4FB0F4DC" w14:textId="1982E301" w:rsidR="007014AE" w:rsidRDefault="00BF4F02">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9027644" w:history="1">
            <w:r w:rsidR="007014AE" w:rsidRPr="0062496D">
              <w:rPr>
                <w:rStyle w:val="Hyperlink"/>
                <w:noProof/>
              </w:rPr>
              <w:t>1.0 Introduction</w:t>
            </w:r>
            <w:r w:rsidR="007014AE">
              <w:rPr>
                <w:noProof/>
                <w:webHidden/>
              </w:rPr>
              <w:tab/>
            </w:r>
            <w:r w:rsidR="007014AE">
              <w:rPr>
                <w:noProof/>
                <w:webHidden/>
              </w:rPr>
              <w:fldChar w:fldCharType="begin"/>
            </w:r>
            <w:r w:rsidR="007014AE">
              <w:rPr>
                <w:noProof/>
                <w:webHidden/>
              </w:rPr>
              <w:instrText xml:space="preserve"> PAGEREF _Toc199027644 \h </w:instrText>
            </w:r>
            <w:r w:rsidR="007014AE">
              <w:rPr>
                <w:noProof/>
                <w:webHidden/>
              </w:rPr>
            </w:r>
            <w:r w:rsidR="007014AE">
              <w:rPr>
                <w:noProof/>
                <w:webHidden/>
              </w:rPr>
              <w:fldChar w:fldCharType="separate"/>
            </w:r>
            <w:r w:rsidR="007014AE">
              <w:rPr>
                <w:noProof/>
                <w:webHidden/>
              </w:rPr>
              <w:t>4</w:t>
            </w:r>
            <w:r w:rsidR="007014AE">
              <w:rPr>
                <w:noProof/>
                <w:webHidden/>
              </w:rPr>
              <w:fldChar w:fldCharType="end"/>
            </w:r>
          </w:hyperlink>
        </w:p>
        <w:p w14:paraId="52AE789B" w14:textId="17CB9C8E" w:rsidR="007014AE" w:rsidRDefault="007014AE">
          <w:pPr>
            <w:pStyle w:val="TOC2"/>
            <w:tabs>
              <w:tab w:val="right" w:leader="dot" w:pos="9016"/>
            </w:tabs>
            <w:rPr>
              <w:rFonts w:asciiTheme="minorHAnsi" w:hAnsiTheme="minorHAnsi"/>
              <w:noProof/>
            </w:rPr>
          </w:pPr>
          <w:hyperlink w:anchor="_Toc199027645" w:history="1">
            <w:r w:rsidRPr="0062496D">
              <w:rPr>
                <w:rStyle w:val="Hyperlink"/>
                <w:noProof/>
              </w:rPr>
              <w:t>1.1 Purpose</w:t>
            </w:r>
            <w:r>
              <w:rPr>
                <w:noProof/>
                <w:webHidden/>
              </w:rPr>
              <w:tab/>
            </w:r>
            <w:r>
              <w:rPr>
                <w:noProof/>
                <w:webHidden/>
              </w:rPr>
              <w:fldChar w:fldCharType="begin"/>
            </w:r>
            <w:r>
              <w:rPr>
                <w:noProof/>
                <w:webHidden/>
              </w:rPr>
              <w:instrText xml:space="preserve"> PAGEREF _Toc199027645 \h </w:instrText>
            </w:r>
            <w:r>
              <w:rPr>
                <w:noProof/>
                <w:webHidden/>
              </w:rPr>
            </w:r>
            <w:r>
              <w:rPr>
                <w:noProof/>
                <w:webHidden/>
              </w:rPr>
              <w:fldChar w:fldCharType="separate"/>
            </w:r>
            <w:r>
              <w:rPr>
                <w:noProof/>
                <w:webHidden/>
              </w:rPr>
              <w:t>4</w:t>
            </w:r>
            <w:r>
              <w:rPr>
                <w:noProof/>
                <w:webHidden/>
              </w:rPr>
              <w:fldChar w:fldCharType="end"/>
            </w:r>
          </w:hyperlink>
        </w:p>
        <w:p w14:paraId="0A55C69A" w14:textId="5C0E26D6" w:rsidR="007014AE" w:rsidRDefault="007014AE">
          <w:pPr>
            <w:pStyle w:val="TOC2"/>
            <w:tabs>
              <w:tab w:val="right" w:leader="dot" w:pos="9016"/>
            </w:tabs>
            <w:rPr>
              <w:rFonts w:asciiTheme="minorHAnsi" w:hAnsiTheme="minorHAnsi"/>
              <w:noProof/>
            </w:rPr>
          </w:pPr>
          <w:hyperlink w:anchor="_Toc199027646" w:history="1">
            <w:r w:rsidRPr="0062496D">
              <w:rPr>
                <w:rStyle w:val="Hyperlink"/>
                <w:noProof/>
              </w:rPr>
              <w:t>1.2 Scope</w:t>
            </w:r>
            <w:r>
              <w:rPr>
                <w:noProof/>
                <w:webHidden/>
              </w:rPr>
              <w:tab/>
            </w:r>
            <w:r>
              <w:rPr>
                <w:noProof/>
                <w:webHidden/>
              </w:rPr>
              <w:fldChar w:fldCharType="begin"/>
            </w:r>
            <w:r>
              <w:rPr>
                <w:noProof/>
                <w:webHidden/>
              </w:rPr>
              <w:instrText xml:space="preserve"> PAGEREF _Toc199027646 \h </w:instrText>
            </w:r>
            <w:r>
              <w:rPr>
                <w:noProof/>
                <w:webHidden/>
              </w:rPr>
            </w:r>
            <w:r>
              <w:rPr>
                <w:noProof/>
                <w:webHidden/>
              </w:rPr>
              <w:fldChar w:fldCharType="separate"/>
            </w:r>
            <w:r>
              <w:rPr>
                <w:noProof/>
                <w:webHidden/>
              </w:rPr>
              <w:t>4</w:t>
            </w:r>
            <w:r>
              <w:rPr>
                <w:noProof/>
                <w:webHidden/>
              </w:rPr>
              <w:fldChar w:fldCharType="end"/>
            </w:r>
          </w:hyperlink>
        </w:p>
        <w:p w14:paraId="17B0B1D4" w14:textId="7FB02DB9" w:rsidR="007014AE" w:rsidRDefault="007014AE">
          <w:pPr>
            <w:pStyle w:val="TOC2"/>
            <w:tabs>
              <w:tab w:val="right" w:leader="dot" w:pos="9016"/>
            </w:tabs>
            <w:rPr>
              <w:rFonts w:asciiTheme="minorHAnsi" w:hAnsiTheme="minorHAnsi"/>
              <w:noProof/>
            </w:rPr>
          </w:pPr>
          <w:hyperlink w:anchor="_Toc199027647" w:history="1">
            <w:r w:rsidRPr="0062496D">
              <w:rPr>
                <w:rStyle w:val="Hyperlink"/>
                <w:noProof/>
              </w:rPr>
              <w:t>1.3 Product Overview</w:t>
            </w:r>
            <w:r>
              <w:rPr>
                <w:noProof/>
                <w:webHidden/>
              </w:rPr>
              <w:tab/>
            </w:r>
            <w:r>
              <w:rPr>
                <w:noProof/>
                <w:webHidden/>
              </w:rPr>
              <w:fldChar w:fldCharType="begin"/>
            </w:r>
            <w:r>
              <w:rPr>
                <w:noProof/>
                <w:webHidden/>
              </w:rPr>
              <w:instrText xml:space="preserve"> PAGEREF _Toc199027647 \h </w:instrText>
            </w:r>
            <w:r>
              <w:rPr>
                <w:noProof/>
                <w:webHidden/>
              </w:rPr>
            </w:r>
            <w:r>
              <w:rPr>
                <w:noProof/>
                <w:webHidden/>
              </w:rPr>
              <w:fldChar w:fldCharType="separate"/>
            </w:r>
            <w:r>
              <w:rPr>
                <w:noProof/>
                <w:webHidden/>
              </w:rPr>
              <w:t>4</w:t>
            </w:r>
            <w:r>
              <w:rPr>
                <w:noProof/>
                <w:webHidden/>
              </w:rPr>
              <w:fldChar w:fldCharType="end"/>
            </w:r>
          </w:hyperlink>
        </w:p>
        <w:p w14:paraId="70A2C81C" w14:textId="15D5126F" w:rsidR="007014AE" w:rsidRDefault="007014AE">
          <w:pPr>
            <w:pStyle w:val="TOC1"/>
            <w:tabs>
              <w:tab w:val="right" w:leader="dot" w:pos="9016"/>
            </w:tabs>
            <w:rPr>
              <w:rFonts w:asciiTheme="minorHAnsi" w:hAnsiTheme="minorHAnsi"/>
              <w:noProof/>
            </w:rPr>
          </w:pPr>
          <w:hyperlink w:anchor="_Toc199027648" w:history="1">
            <w:r w:rsidRPr="0062496D">
              <w:rPr>
                <w:rStyle w:val="Hyperlink"/>
                <w:bCs/>
                <w:noProof/>
              </w:rPr>
              <w:t>1.3.1 Product Perspective</w:t>
            </w:r>
            <w:r>
              <w:rPr>
                <w:noProof/>
                <w:webHidden/>
              </w:rPr>
              <w:tab/>
            </w:r>
            <w:r>
              <w:rPr>
                <w:noProof/>
                <w:webHidden/>
              </w:rPr>
              <w:fldChar w:fldCharType="begin"/>
            </w:r>
            <w:r>
              <w:rPr>
                <w:noProof/>
                <w:webHidden/>
              </w:rPr>
              <w:instrText xml:space="preserve"> PAGEREF _Toc199027648 \h </w:instrText>
            </w:r>
            <w:r>
              <w:rPr>
                <w:noProof/>
                <w:webHidden/>
              </w:rPr>
            </w:r>
            <w:r>
              <w:rPr>
                <w:noProof/>
                <w:webHidden/>
              </w:rPr>
              <w:fldChar w:fldCharType="separate"/>
            </w:r>
            <w:r>
              <w:rPr>
                <w:noProof/>
                <w:webHidden/>
              </w:rPr>
              <w:t>4</w:t>
            </w:r>
            <w:r>
              <w:rPr>
                <w:noProof/>
                <w:webHidden/>
              </w:rPr>
              <w:fldChar w:fldCharType="end"/>
            </w:r>
          </w:hyperlink>
        </w:p>
        <w:p w14:paraId="2FE3DFEC" w14:textId="703EAE0F" w:rsidR="007014AE" w:rsidRDefault="007014AE">
          <w:pPr>
            <w:pStyle w:val="TOC1"/>
            <w:tabs>
              <w:tab w:val="right" w:leader="dot" w:pos="9016"/>
            </w:tabs>
            <w:rPr>
              <w:rFonts w:asciiTheme="minorHAnsi" w:hAnsiTheme="minorHAnsi"/>
              <w:noProof/>
            </w:rPr>
          </w:pPr>
          <w:hyperlink w:anchor="_Toc199027649" w:history="1">
            <w:r w:rsidRPr="0062496D">
              <w:rPr>
                <w:rStyle w:val="Hyperlink"/>
                <w:bCs/>
                <w:noProof/>
              </w:rPr>
              <w:t>1.3.2 Product Function</w:t>
            </w:r>
            <w:r>
              <w:rPr>
                <w:noProof/>
                <w:webHidden/>
              </w:rPr>
              <w:tab/>
            </w:r>
            <w:r>
              <w:rPr>
                <w:noProof/>
                <w:webHidden/>
              </w:rPr>
              <w:fldChar w:fldCharType="begin"/>
            </w:r>
            <w:r>
              <w:rPr>
                <w:noProof/>
                <w:webHidden/>
              </w:rPr>
              <w:instrText xml:space="preserve"> PAGEREF _Toc199027649 \h </w:instrText>
            </w:r>
            <w:r>
              <w:rPr>
                <w:noProof/>
                <w:webHidden/>
              </w:rPr>
            </w:r>
            <w:r>
              <w:rPr>
                <w:noProof/>
                <w:webHidden/>
              </w:rPr>
              <w:fldChar w:fldCharType="separate"/>
            </w:r>
            <w:r>
              <w:rPr>
                <w:noProof/>
                <w:webHidden/>
              </w:rPr>
              <w:t>4</w:t>
            </w:r>
            <w:r>
              <w:rPr>
                <w:noProof/>
                <w:webHidden/>
              </w:rPr>
              <w:fldChar w:fldCharType="end"/>
            </w:r>
          </w:hyperlink>
        </w:p>
        <w:p w14:paraId="54121D0D" w14:textId="50C7D3C4" w:rsidR="007014AE" w:rsidRDefault="007014AE">
          <w:pPr>
            <w:pStyle w:val="TOC1"/>
            <w:tabs>
              <w:tab w:val="right" w:leader="dot" w:pos="9016"/>
            </w:tabs>
            <w:rPr>
              <w:rFonts w:asciiTheme="minorHAnsi" w:hAnsiTheme="minorHAnsi"/>
              <w:noProof/>
            </w:rPr>
          </w:pPr>
          <w:hyperlink w:anchor="_Toc199027650" w:history="1">
            <w:r w:rsidRPr="0062496D">
              <w:rPr>
                <w:rStyle w:val="Hyperlink"/>
                <w:bCs/>
                <w:noProof/>
              </w:rPr>
              <w:t>1.3.3 User Characteristics</w:t>
            </w:r>
            <w:r>
              <w:rPr>
                <w:noProof/>
                <w:webHidden/>
              </w:rPr>
              <w:tab/>
            </w:r>
            <w:r>
              <w:rPr>
                <w:noProof/>
                <w:webHidden/>
              </w:rPr>
              <w:fldChar w:fldCharType="begin"/>
            </w:r>
            <w:r>
              <w:rPr>
                <w:noProof/>
                <w:webHidden/>
              </w:rPr>
              <w:instrText xml:space="preserve"> PAGEREF _Toc199027650 \h </w:instrText>
            </w:r>
            <w:r>
              <w:rPr>
                <w:noProof/>
                <w:webHidden/>
              </w:rPr>
            </w:r>
            <w:r>
              <w:rPr>
                <w:noProof/>
                <w:webHidden/>
              </w:rPr>
              <w:fldChar w:fldCharType="separate"/>
            </w:r>
            <w:r>
              <w:rPr>
                <w:noProof/>
                <w:webHidden/>
              </w:rPr>
              <w:t>4</w:t>
            </w:r>
            <w:r>
              <w:rPr>
                <w:noProof/>
                <w:webHidden/>
              </w:rPr>
              <w:fldChar w:fldCharType="end"/>
            </w:r>
          </w:hyperlink>
        </w:p>
        <w:p w14:paraId="55F15E07" w14:textId="0E4F2BBD" w:rsidR="007014AE" w:rsidRDefault="007014AE">
          <w:pPr>
            <w:pStyle w:val="TOC3"/>
            <w:tabs>
              <w:tab w:val="right" w:leader="dot" w:pos="9016"/>
            </w:tabs>
            <w:rPr>
              <w:rFonts w:asciiTheme="minorHAnsi" w:hAnsiTheme="minorHAnsi"/>
              <w:noProof/>
            </w:rPr>
          </w:pPr>
          <w:hyperlink w:anchor="_Toc199027651" w:history="1">
            <w:r w:rsidRPr="0062496D">
              <w:rPr>
                <w:rStyle w:val="Hyperlink"/>
                <w:noProof/>
              </w:rPr>
              <w:t>1.3.4 Limitation</w:t>
            </w:r>
            <w:r>
              <w:rPr>
                <w:noProof/>
                <w:webHidden/>
              </w:rPr>
              <w:tab/>
            </w:r>
            <w:r>
              <w:rPr>
                <w:noProof/>
                <w:webHidden/>
              </w:rPr>
              <w:fldChar w:fldCharType="begin"/>
            </w:r>
            <w:r>
              <w:rPr>
                <w:noProof/>
                <w:webHidden/>
              </w:rPr>
              <w:instrText xml:space="preserve"> PAGEREF _Toc199027651 \h </w:instrText>
            </w:r>
            <w:r>
              <w:rPr>
                <w:noProof/>
                <w:webHidden/>
              </w:rPr>
            </w:r>
            <w:r>
              <w:rPr>
                <w:noProof/>
                <w:webHidden/>
              </w:rPr>
              <w:fldChar w:fldCharType="separate"/>
            </w:r>
            <w:r>
              <w:rPr>
                <w:noProof/>
                <w:webHidden/>
              </w:rPr>
              <w:t>4</w:t>
            </w:r>
            <w:r>
              <w:rPr>
                <w:noProof/>
                <w:webHidden/>
              </w:rPr>
              <w:fldChar w:fldCharType="end"/>
            </w:r>
          </w:hyperlink>
        </w:p>
        <w:p w14:paraId="27B1185F" w14:textId="2FAA1B6A" w:rsidR="007014AE" w:rsidRDefault="007014AE">
          <w:pPr>
            <w:pStyle w:val="TOC3"/>
            <w:tabs>
              <w:tab w:val="left" w:pos="960"/>
              <w:tab w:val="right" w:leader="dot" w:pos="9016"/>
            </w:tabs>
            <w:rPr>
              <w:rFonts w:asciiTheme="minorHAnsi" w:hAnsiTheme="minorHAnsi"/>
              <w:noProof/>
            </w:rPr>
          </w:pPr>
          <w:hyperlink w:anchor="_Toc199027652" w:history="1">
            <w:r>
              <w:rPr>
                <w:rFonts w:asciiTheme="minorHAnsi" w:hAnsiTheme="minorHAnsi"/>
                <w:noProof/>
              </w:rPr>
              <w:tab/>
            </w:r>
            <w:r w:rsidRPr="0062496D">
              <w:rPr>
                <w:rStyle w:val="Hyperlink"/>
                <w:noProof/>
              </w:rPr>
              <w:t>1.3.5 Apportioning of Requirements</w:t>
            </w:r>
            <w:r>
              <w:rPr>
                <w:noProof/>
                <w:webHidden/>
              </w:rPr>
              <w:tab/>
            </w:r>
            <w:r>
              <w:rPr>
                <w:noProof/>
                <w:webHidden/>
              </w:rPr>
              <w:fldChar w:fldCharType="begin"/>
            </w:r>
            <w:r>
              <w:rPr>
                <w:noProof/>
                <w:webHidden/>
              </w:rPr>
              <w:instrText xml:space="preserve"> PAGEREF _Toc199027652 \h </w:instrText>
            </w:r>
            <w:r>
              <w:rPr>
                <w:noProof/>
                <w:webHidden/>
              </w:rPr>
            </w:r>
            <w:r>
              <w:rPr>
                <w:noProof/>
                <w:webHidden/>
              </w:rPr>
              <w:fldChar w:fldCharType="separate"/>
            </w:r>
            <w:r>
              <w:rPr>
                <w:noProof/>
                <w:webHidden/>
              </w:rPr>
              <w:t>4</w:t>
            </w:r>
            <w:r>
              <w:rPr>
                <w:noProof/>
                <w:webHidden/>
              </w:rPr>
              <w:fldChar w:fldCharType="end"/>
            </w:r>
          </w:hyperlink>
        </w:p>
        <w:p w14:paraId="5000C895" w14:textId="4A5980EE" w:rsidR="007014AE" w:rsidRDefault="007014AE">
          <w:pPr>
            <w:pStyle w:val="TOC2"/>
            <w:tabs>
              <w:tab w:val="right" w:leader="dot" w:pos="9016"/>
            </w:tabs>
            <w:rPr>
              <w:rFonts w:asciiTheme="minorHAnsi" w:hAnsiTheme="minorHAnsi"/>
              <w:noProof/>
            </w:rPr>
          </w:pPr>
          <w:hyperlink w:anchor="_Toc199027653" w:history="1">
            <w:r w:rsidRPr="0062496D">
              <w:rPr>
                <w:rStyle w:val="Hyperlink"/>
                <w:noProof/>
              </w:rPr>
              <w:t>1.4 Definition</w:t>
            </w:r>
            <w:r>
              <w:rPr>
                <w:noProof/>
                <w:webHidden/>
              </w:rPr>
              <w:tab/>
            </w:r>
            <w:r>
              <w:rPr>
                <w:noProof/>
                <w:webHidden/>
              </w:rPr>
              <w:fldChar w:fldCharType="begin"/>
            </w:r>
            <w:r>
              <w:rPr>
                <w:noProof/>
                <w:webHidden/>
              </w:rPr>
              <w:instrText xml:space="preserve"> PAGEREF _Toc199027653 \h </w:instrText>
            </w:r>
            <w:r>
              <w:rPr>
                <w:noProof/>
                <w:webHidden/>
              </w:rPr>
            </w:r>
            <w:r>
              <w:rPr>
                <w:noProof/>
                <w:webHidden/>
              </w:rPr>
              <w:fldChar w:fldCharType="separate"/>
            </w:r>
            <w:r>
              <w:rPr>
                <w:noProof/>
                <w:webHidden/>
              </w:rPr>
              <w:t>4</w:t>
            </w:r>
            <w:r>
              <w:rPr>
                <w:noProof/>
                <w:webHidden/>
              </w:rPr>
              <w:fldChar w:fldCharType="end"/>
            </w:r>
          </w:hyperlink>
        </w:p>
        <w:p w14:paraId="491BCE53" w14:textId="0512303A" w:rsidR="007014AE" w:rsidRDefault="007014AE">
          <w:pPr>
            <w:pStyle w:val="TOC1"/>
            <w:tabs>
              <w:tab w:val="right" w:leader="dot" w:pos="9016"/>
            </w:tabs>
            <w:rPr>
              <w:rFonts w:asciiTheme="minorHAnsi" w:hAnsiTheme="minorHAnsi"/>
              <w:noProof/>
            </w:rPr>
          </w:pPr>
          <w:hyperlink w:anchor="_Toc199027654" w:history="1">
            <w:r w:rsidRPr="0062496D">
              <w:rPr>
                <w:rStyle w:val="Hyperlink"/>
                <w:noProof/>
              </w:rPr>
              <w:t>2.0 Reference</w:t>
            </w:r>
            <w:r>
              <w:rPr>
                <w:noProof/>
                <w:webHidden/>
              </w:rPr>
              <w:tab/>
            </w:r>
            <w:r>
              <w:rPr>
                <w:noProof/>
                <w:webHidden/>
              </w:rPr>
              <w:fldChar w:fldCharType="begin"/>
            </w:r>
            <w:r>
              <w:rPr>
                <w:noProof/>
                <w:webHidden/>
              </w:rPr>
              <w:instrText xml:space="preserve"> PAGEREF _Toc199027654 \h </w:instrText>
            </w:r>
            <w:r>
              <w:rPr>
                <w:noProof/>
                <w:webHidden/>
              </w:rPr>
            </w:r>
            <w:r>
              <w:rPr>
                <w:noProof/>
                <w:webHidden/>
              </w:rPr>
              <w:fldChar w:fldCharType="separate"/>
            </w:r>
            <w:r>
              <w:rPr>
                <w:noProof/>
                <w:webHidden/>
              </w:rPr>
              <w:t>5</w:t>
            </w:r>
            <w:r>
              <w:rPr>
                <w:noProof/>
                <w:webHidden/>
              </w:rPr>
              <w:fldChar w:fldCharType="end"/>
            </w:r>
          </w:hyperlink>
        </w:p>
        <w:p w14:paraId="4AC729F5" w14:textId="66E8BF32" w:rsidR="007014AE" w:rsidRDefault="007014AE">
          <w:pPr>
            <w:pStyle w:val="TOC1"/>
            <w:tabs>
              <w:tab w:val="right" w:leader="dot" w:pos="9016"/>
            </w:tabs>
            <w:rPr>
              <w:rFonts w:asciiTheme="minorHAnsi" w:hAnsiTheme="minorHAnsi"/>
              <w:noProof/>
            </w:rPr>
          </w:pPr>
          <w:hyperlink w:anchor="_Toc199027655" w:history="1">
            <w:r w:rsidRPr="0062496D">
              <w:rPr>
                <w:rStyle w:val="Hyperlink"/>
                <w:noProof/>
              </w:rPr>
              <w:t>3.0 Requirement</w:t>
            </w:r>
            <w:r>
              <w:rPr>
                <w:noProof/>
                <w:webHidden/>
              </w:rPr>
              <w:tab/>
            </w:r>
            <w:r>
              <w:rPr>
                <w:noProof/>
                <w:webHidden/>
              </w:rPr>
              <w:fldChar w:fldCharType="begin"/>
            </w:r>
            <w:r>
              <w:rPr>
                <w:noProof/>
                <w:webHidden/>
              </w:rPr>
              <w:instrText xml:space="preserve"> PAGEREF _Toc199027655 \h </w:instrText>
            </w:r>
            <w:r>
              <w:rPr>
                <w:noProof/>
                <w:webHidden/>
              </w:rPr>
            </w:r>
            <w:r>
              <w:rPr>
                <w:noProof/>
                <w:webHidden/>
              </w:rPr>
              <w:fldChar w:fldCharType="separate"/>
            </w:r>
            <w:r>
              <w:rPr>
                <w:noProof/>
                <w:webHidden/>
              </w:rPr>
              <w:t>6</w:t>
            </w:r>
            <w:r>
              <w:rPr>
                <w:noProof/>
                <w:webHidden/>
              </w:rPr>
              <w:fldChar w:fldCharType="end"/>
            </w:r>
          </w:hyperlink>
        </w:p>
        <w:p w14:paraId="55A173BE" w14:textId="530456A6" w:rsidR="007014AE" w:rsidRDefault="007014AE">
          <w:pPr>
            <w:pStyle w:val="TOC1"/>
            <w:tabs>
              <w:tab w:val="right" w:leader="dot" w:pos="9016"/>
            </w:tabs>
            <w:rPr>
              <w:rFonts w:asciiTheme="minorHAnsi" w:hAnsiTheme="minorHAnsi"/>
              <w:noProof/>
            </w:rPr>
          </w:pPr>
          <w:hyperlink w:anchor="_Toc199027656" w:history="1">
            <w:r w:rsidRPr="0062496D">
              <w:rPr>
                <w:rStyle w:val="Hyperlink"/>
                <w:bCs/>
                <w:noProof/>
              </w:rPr>
              <w:t>3.1 External Interface</w:t>
            </w:r>
            <w:r>
              <w:rPr>
                <w:noProof/>
                <w:webHidden/>
              </w:rPr>
              <w:tab/>
            </w:r>
            <w:r>
              <w:rPr>
                <w:noProof/>
                <w:webHidden/>
              </w:rPr>
              <w:fldChar w:fldCharType="begin"/>
            </w:r>
            <w:r>
              <w:rPr>
                <w:noProof/>
                <w:webHidden/>
              </w:rPr>
              <w:instrText xml:space="preserve"> PAGEREF _Toc199027656 \h </w:instrText>
            </w:r>
            <w:r>
              <w:rPr>
                <w:noProof/>
                <w:webHidden/>
              </w:rPr>
            </w:r>
            <w:r>
              <w:rPr>
                <w:noProof/>
                <w:webHidden/>
              </w:rPr>
              <w:fldChar w:fldCharType="separate"/>
            </w:r>
            <w:r>
              <w:rPr>
                <w:noProof/>
                <w:webHidden/>
              </w:rPr>
              <w:t>6</w:t>
            </w:r>
            <w:r>
              <w:rPr>
                <w:noProof/>
                <w:webHidden/>
              </w:rPr>
              <w:fldChar w:fldCharType="end"/>
            </w:r>
          </w:hyperlink>
        </w:p>
        <w:p w14:paraId="2DE234C3" w14:textId="7BF3EACB" w:rsidR="007014AE" w:rsidRDefault="007014AE">
          <w:pPr>
            <w:pStyle w:val="TOC3"/>
            <w:tabs>
              <w:tab w:val="right" w:leader="dot" w:pos="9016"/>
            </w:tabs>
            <w:rPr>
              <w:rFonts w:asciiTheme="minorHAnsi" w:hAnsiTheme="minorHAnsi"/>
              <w:noProof/>
            </w:rPr>
          </w:pPr>
          <w:hyperlink w:anchor="_Toc199027657" w:history="1">
            <w:r w:rsidRPr="0062496D">
              <w:rPr>
                <w:rStyle w:val="Hyperlink"/>
                <w:noProof/>
              </w:rPr>
              <w:t>3.1.1</w:t>
            </w:r>
            <w:r>
              <w:rPr>
                <w:noProof/>
                <w:webHidden/>
              </w:rPr>
              <w:tab/>
            </w:r>
            <w:r>
              <w:rPr>
                <w:noProof/>
                <w:webHidden/>
              </w:rPr>
              <w:fldChar w:fldCharType="begin"/>
            </w:r>
            <w:r>
              <w:rPr>
                <w:noProof/>
                <w:webHidden/>
              </w:rPr>
              <w:instrText xml:space="preserve"> PAGEREF _Toc199027657 \h </w:instrText>
            </w:r>
            <w:r>
              <w:rPr>
                <w:noProof/>
                <w:webHidden/>
              </w:rPr>
            </w:r>
            <w:r>
              <w:rPr>
                <w:noProof/>
                <w:webHidden/>
              </w:rPr>
              <w:fldChar w:fldCharType="separate"/>
            </w:r>
            <w:r>
              <w:rPr>
                <w:noProof/>
                <w:webHidden/>
              </w:rPr>
              <w:t>6</w:t>
            </w:r>
            <w:r>
              <w:rPr>
                <w:noProof/>
                <w:webHidden/>
              </w:rPr>
              <w:fldChar w:fldCharType="end"/>
            </w:r>
          </w:hyperlink>
        </w:p>
        <w:p w14:paraId="5A0EF687" w14:textId="10AC09FF" w:rsidR="007014AE" w:rsidRDefault="007014AE">
          <w:pPr>
            <w:pStyle w:val="TOC3"/>
            <w:tabs>
              <w:tab w:val="right" w:leader="dot" w:pos="9016"/>
            </w:tabs>
            <w:rPr>
              <w:rFonts w:asciiTheme="minorHAnsi" w:hAnsiTheme="minorHAnsi"/>
              <w:noProof/>
            </w:rPr>
          </w:pPr>
          <w:hyperlink w:anchor="_Toc199027658" w:history="1">
            <w:r w:rsidRPr="0062496D">
              <w:rPr>
                <w:rStyle w:val="Hyperlink"/>
                <w:noProof/>
              </w:rPr>
              <w:t>3.1.2</w:t>
            </w:r>
            <w:r>
              <w:rPr>
                <w:noProof/>
                <w:webHidden/>
              </w:rPr>
              <w:tab/>
            </w:r>
            <w:r>
              <w:rPr>
                <w:noProof/>
                <w:webHidden/>
              </w:rPr>
              <w:fldChar w:fldCharType="begin"/>
            </w:r>
            <w:r>
              <w:rPr>
                <w:noProof/>
                <w:webHidden/>
              </w:rPr>
              <w:instrText xml:space="preserve"> PAGEREF _Toc199027658 \h </w:instrText>
            </w:r>
            <w:r>
              <w:rPr>
                <w:noProof/>
                <w:webHidden/>
              </w:rPr>
            </w:r>
            <w:r>
              <w:rPr>
                <w:noProof/>
                <w:webHidden/>
              </w:rPr>
              <w:fldChar w:fldCharType="separate"/>
            </w:r>
            <w:r>
              <w:rPr>
                <w:noProof/>
                <w:webHidden/>
              </w:rPr>
              <w:t>6</w:t>
            </w:r>
            <w:r>
              <w:rPr>
                <w:noProof/>
                <w:webHidden/>
              </w:rPr>
              <w:fldChar w:fldCharType="end"/>
            </w:r>
          </w:hyperlink>
        </w:p>
        <w:p w14:paraId="0B148325" w14:textId="7BBE6A3F" w:rsidR="007014AE" w:rsidRDefault="007014AE">
          <w:pPr>
            <w:pStyle w:val="TOC1"/>
            <w:tabs>
              <w:tab w:val="right" w:leader="dot" w:pos="9016"/>
            </w:tabs>
            <w:rPr>
              <w:rFonts w:asciiTheme="minorHAnsi" w:hAnsiTheme="minorHAnsi"/>
              <w:noProof/>
            </w:rPr>
          </w:pPr>
          <w:hyperlink w:anchor="_Toc199027659" w:history="1">
            <w:r w:rsidRPr="0062496D">
              <w:rPr>
                <w:rStyle w:val="Hyperlink"/>
                <w:bCs/>
                <w:noProof/>
              </w:rPr>
              <w:t>3.2 Functions</w:t>
            </w:r>
            <w:r>
              <w:rPr>
                <w:noProof/>
                <w:webHidden/>
              </w:rPr>
              <w:tab/>
            </w:r>
            <w:r>
              <w:rPr>
                <w:noProof/>
                <w:webHidden/>
              </w:rPr>
              <w:fldChar w:fldCharType="begin"/>
            </w:r>
            <w:r>
              <w:rPr>
                <w:noProof/>
                <w:webHidden/>
              </w:rPr>
              <w:instrText xml:space="preserve"> PAGEREF _Toc199027659 \h </w:instrText>
            </w:r>
            <w:r>
              <w:rPr>
                <w:noProof/>
                <w:webHidden/>
              </w:rPr>
            </w:r>
            <w:r>
              <w:rPr>
                <w:noProof/>
                <w:webHidden/>
              </w:rPr>
              <w:fldChar w:fldCharType="separate"/>
            </w:r>
            <w:r>
              <w:rPr>
                <w:noProof/>
                <w:webHidden/>
              </w:rPr>
              <w:t>6</w:t>
            </w:r>
            <w:r>
              <w:rPr>
                <w:noProof/>
                <w:webHidden/>
              </w:rPr>
              <w:fldChar w:fldCharType="end"/>
            </w:r>
          </w:hyperlink>
        </w:p>
        <w:p w14:paraId="2CF7DDB6" w14:textId="39E20099" w:rsidR="007014AE" w:rsidRDefault="007014AE">
          <w:pPr>
            <w:pStyle w:val="TOC1"/>
            <w:tabs>
              <w:tab w:val="right" w:leader="dot" w:pos="9016"/>
            </w:tabs>
            <w:rPr>
              <w:rFonts w:asciiTheme="minorHAnsi" w:hAnsiTheme="minorHAnsi"/>
              <w:noProof/>
            </w:rPr>
          </w:pPr>
          <w:hyperlink w:anchor="_Toc199027660" w:history="1">
            <w:r w:rsidRPr="0062496D">
              <w:rPr>
                <w:rStyle w:val="Hyperlink"/>
                <w:bCs/>
                <w:noProof/>
              </w:rPr>
              <w:t>3.2.1 Sequence Diagram</w:t>
            </w:r>
            <w:r>
              <w:rPr>
                <w:noProof/>
                <w:webHidden/>
              </w:rPr>
              <w:tab/>
            </w:r>
            <w:r>
              <w:rPr>
                <w:noProof/>
                <w:webHidden/>
              </w:rPr>
              <w:fldChar w:fldCharType="begin"/>
            </w:r>
            <w:r>
              <w:rPr>
                <w:noProof/>
                <w:webHidden/>
              </w:rPr>
              <w:instrText xml:space="preserve"> PAGEREF _Toc199027660 \h </w:instrText>
            </w:r>
            <w:r>
              <w:rPr>
                <w:noProof/>
                <w:webHidden/>
              </w:rPr>
            </w:r>
            <w:r>
              <w:rPr>
                <w:noProof/>
                <w:webHidden/>
              </w:rPr>
              <w:fldChar w:fldCharType="separate"/>
            </w:r>
            <w:r>
              <w:rPr>
                <w:noProof/>
                <w:webHidden/>
              </w:rPr>
              <w:t>6</w:t>
            </w:r>
            <w:r>
              <w:rPr>
                <w:noProof/>
                <w:webHidden/>
              </w:rPr>
              <w:fldChar w:fldCharType="end"/>
            </w:r>
          </w:hyperlink>
        </w:p>
        <w:p w14:paraId="3C015C98" w14:textId="6B628B41" w:rsidR="007014AE" w:rsidRDefault="007014AE">
          <w:pPr>
            <w:pStyle w:val="TOC1"/>
            <w:tabs>
              <w:tab w:val="right" w:leader="dot" w:pos="9016"/>
            </w:tabs>
            <w:rPr>
              <w:rFonts w:asciiTheme="minorHAnsi" w:hAnsiTheme="minorHAnsi"/>
              <w:noProof/>
            </w:rPr>
          </w:pPr>
          <w:hyperlink w:anchor="_Toc199027661" w:history="1">
            <w:r w:rsidRPr="0062496D">
              <w:rPr>
                <w:rStyle w:val="Hyperlink"/>
                <w:bCs/>
                <w:noProof/>
              </w:rPr>
              <w:t>3.2.2 State Diagram</w:t>
            </w:r>
            <w:r>
              <w:rPr>
                <w:noProof/>
                <w:webHidden/>
              </w:rPr>
              <w:tab/>
            </w:r>
            <w:r>
              <w:rPr>
                <w:noProof/>
                <w:webHidden/>
              </w:rPr>
              <w:fldChar w:fldCharType="begin"/>
            </w:r>
            <w:r>
              <w:rPr>
                <w:noProof/>
                <w:webHidden/>
              </w:rPr>
              <w:instrText xml:space="preserve"> PAGEREF _Toc199027661 \h </w:instrText>
            </w:r>
            <w:r>
              <w:rPr>
                <w:noProof/>
                <w:webHidden/>
              </w:rPr>
            </w:r>
            <w:r>
              <w:rPr>
                <w:noProof/>
                <w:webHidden/>
              </w:rPr>
              <w:fldChar w:fldCharType="separate"/>
            </w:r>
            <w:r>
              <w:rPr>
                <w:noProof/>
                <w:webHidden/>
              </w:rPr>
              <w:t>6</w:t>
            </w:r>
            <w:r>
              <w:rPr>
                <w:noProof/>
                <w:webHidden/>
              </w:rPr>
              <w:fldChar w:fldCharType="end"/>
            </w:r>
          </w:hyperlink>
        </w:p>
        <w:p w14:paraId="1B4A0604" w14:textId="6E8635A2" w:rsidR="007014AE" w:rsidRDefault="007014AE">
          <w:pPr>
            <w:pStyle w:val="TOC2"/>
            <w:tabs>
              <w:tab w:val="right" w:leader="dot" w:pos="9016"/>
            </w:tabs>
            <w:rPr>
              <w:rFonts w:asciiTheme="minorHAnsi" w:hAnsiTheme="minorHAnsi"/>
              <w:noProof/>
            </w:rPr>
          </w:pPr>
          <w:hyperlink w:anchor="_Toc199027662" w:history="1">
            <w:r w:rsidRPr="0062496D">
              <w:rPr>
                <w:rStyle w:val="Hyperlink"/>
                <w:noProof/>
              </w:rPr>
              <w:t>3.3 Functional Requirements</w:t>
            </w:r>
            <w:r>
              <w:rPr>
                <w:noProof/>
                <w:webHidden/>
              </w:rPr>
              <w:tab/>
            </w:r>
            <w:r>
              <w:rPr>
                <w:noProof/>
                <w:webHidden/>
              </w:rPr>
              <w:fldChar w:fldCharType="begin"/>
            </w:r>
            <w:r>
              <w:rPr>
                <w:noProof/>
                <w:webHidden/>
              </w:rPr>
              <w:instrText xml:space="preserve"> PAGEREF _Toc199027662 \h </w:instrText>
            </w:r>
            <w:r>
              <w:rPr>
                <w:noProof/>
                <w:webHidden/>
              </w:rPr>
            </w:r>
            <w:r>
              <w:rPr>
                <w:noProof/>
                <w:webHidden/>
              </w:rPr>
              <w:fldChar w:fldCharType="separate"/>
            </w:r>
            <w:r>
              <w:rPr>
                <w:noProof/>
                <w:webHidden/>
              </w:rPr>
              <w:t>6</w:t>
            </w:r>
            <w:r>
              <w:rPr>
                <w:noProof/>
                <w:webHidden/>
              </w:rPr>
              <w:fldChar w:fldCharType="end"/>
            </w:r>
          </w:hyperlink>
        </w:p>
        <w:p w14:paraId="01D59648" w14:textId="6B484452" w:rsidR="007014AE" w:rsidRDefault="007014AE">
          <w:pPr>
            <w:pStyle w:val="TOC2"/>
            <w:tabs>
              <w:tab w:val="right" w:leader="dot" w:pos="9016"/>
            </w:tabs>
            <w:rPr>
              <w:rFonts w:asciiTheme="minorHAnsi" w:hAnsiTheme="minorHAnsi"/>
              <w:noProof/>
            </w:rPr>
          </w:pPr>
          <w:hyperlink w:anchor="_Toc199027663" w:history="1">
            <w:r w:rsidRPr="0062496D">
              <w:rPr>
                <w:rStyle w:val="Hyperlink"/>
                <w:noProof/>
              </w:rPr>
              <w:t>3.4 Performance Requirements</w:t>
            </w:r>
            <w:r>
              <w:rPr>
                <w:noProof/>
                <w:webHidden/>
              </w:rPr>
              <w:tab/>
            </w:r>
            <w:r>
              <w:rPr>
                <w:noProof/>
                <w:webHidden/>
              </w:rPr>
              <w:fldChar w:fldCharType="begin"/>
            </w:r>
            <w:r>
              <w:rPr>
                <w:noProof/>
                <w:webHidden/>
              </w:rPr>
              <w:instrText xml:space="preserve"> PAGEREF _Toc199027663 \h </w:instrText>
            </w:r>
            <w:r>
              <w:rPr>
                <w:noProof/>
                <w:webHidden/>
              </w:rPr>
            </w:r>
            <w:r>
              <w:rPr>
                <w:noProof/>
                <w:webHidden/>
              </w:rPr>
              <w:fldChar w:fldCharType="separate"/>
            </w:r>
            <w:r>
              <w:rPr>
                <w:noProof/>
                <w:webHidden/>
              </w:rPr>
              <w:t>6</w:t>
            </w:r>
            <w:r>
              <w:rPr>
                <w:noProof/>
                <w:webHidden/>
              </w:rPr>
              <w:fldChar w:fldCharType="end"/>
            </w:r>
          </w:hyperlink>
        </w:p>
        <w:p w14:paraId="79F2FEED" w14:textId="0A777B1D" w:rsidR="007014AE" w:rsidRDefault="007014AE">
          <w:pPr>
            <w:pStyle w:val="TOC2"/>
            <w:tabs>
              <w:tab w:val="right" w:leader="dot" w:pos="9016"/>
            </w:tabs>
            <w:rPr>
              <w:rFonts w:asciiTheme="minorHAnsi" w:hAnsiTheme="minorHAnsi"/>
              <w:noProof/>
            </w:rPr>
          </w:pPr>
          <w:hyperlink w:anchor="_Toc199027664" w:history="1">
            <w:r w:rsidRPr="0062496D">
              <w:rPr>
                <w:rStyle w:val="Hyperlink"/>
                <w:noProof/>
              </w:rPr>
              <w:t>3.5 Usability Requirements</w:t>
            </w:r>
            <w:r>
              <w:rPr>
                <w:noProof/>
                <w:webHidden/>
              </w:rPr>
              <w:tab/>
            </w:r>
            <w:r>
              <w:rPr>
                <w:noProof/>
                <w:webHidden/>
              </w:rPr>
              <w:fldChar w:fldCharType="begin"/>
            </w:r>
            <w:r>
              <w:rPr>
                <w:noProof/>
                <w:webHidden/>
              </w:rPr>
              <w:instrText xml:space="preserve"> PAGEREF _Toc199027664 \h </w:instrText>
            </w:r>
            <w:r>
              <w:rPr>
                <w:noProof/>
                <w:webHidden/>
              </w:rPr>
            </w:r>
            <w:r>
              <w:rPr>
                <w:noProof/>
                <w:webHidden/>
              </w:rPr>
              <w:fldChar w:fldCharType="separate"/>
            </w:r>
            <w:r>
              <w:rPr>
                <w:noProof/>
                <w:webHidden/>
              </w:rPr>
              <w:t>6</w:t>
            </w:r>
            <w:r>
              <w:rPr>
                <w:noProof/>
                <w:webHidden/>
              </w:rPr>
              <w:fldChar w:fldCharType="end"/>
            </w:r>
          </w:hyperlink>
        </w:p>
        <w:p w14:paraId="7A2AC1D5" w14:textId="2C4E0FE4" w:rsidR="007014AE" w:rsidRDefault="007014AE">
          <w:pPr>
            <w:pStyle w:val="TOC2"/>
            <w:tabs>
              <w:tab w:val="right" w:leader="dot" w:pos="9016"/>
            </w:tabs>
            <w:rPr>
              <w:rFonts w:asciiTheme="minorHAnsi" w:hAnsiTheme="minorHAnsi"/>
              <w:noProof/>
            </w:rPr>
          </w:pPr>
          <w:hyperlink w:anchor="_Toc199027665" w:history="1">
            <w:r w:rsidRPr="0062496D">
              <w:rPr>
                <w:rStyle w:val="Hyperlink"/>
                <w:noProof/>
              </w:rPr>
              <w:t>3.6 Interface Requirements</w:t>
            </w:r>
            <w:r>
              <w:rPr>
                <w:noProof/>
                <w:webHidden/>
              </w:rPr>
              <w:tab/>
            </w:r>
            <w:r>
              <w:rPr>
                <w:noProof/>
                <w:webHidden/>
              </w:rPr>
              <w:fldChar w:fldCharType="begin"/>
            </w:r>
            <w:r>
              <w:rPr>
                <w:noProof/>
                <w:webHidden/>
              </w:rPr>
              <w:instrText xml:space="preserve"> PAGEREF _Toc199027665 \h </w:instrText>
            </w:r>
            <w:r>
              <w:rPr>
                <w:noProof/>
                <w:webHidden/>
              </w:rPr>
            </w:r>
            <w:r>
              <w:rPr>
                <w:noProof/>
                <w:webHidden/>
              </w:rPr>
              <w:fldChar w:fldCharType="separate"/>
            </w:r>
            <w:r>
              <w:rPr>
                <w:noProof/>
                <w:webHidden/>
              </w:rPr>
              <w:t>6</w:t>
            </w:r>
            <w:r>
              <w:rPr>
                <w:noProof/>
                <w:webHidden/>
              </w:rPr>
              <w:fldChar w:fldCharType="end"/>
            </w:r>
          </w:hyperlink>
        </w:p>
        <w:p w14:paraId="555B0356" w14:textId="5F572D5E" w:rsidR="007014AE" w:rsidRDefault="007014AE">
          <w:pPr>
            <w:pStyle w:val="TOC3"/>
            <w:tabs>
              <w:tab w:val="right" w:leader="dot" w:pos="9016"/>
            </w:tabs>
            <w:rPr>
              <w:rFonts w:asciiTheme="minorHAnsi" w:hAnsiTheme="minorHAnsi"/>
              <w:noProof/>
            </w:rPr>
          </w:pPr>
          <w:hyperlink w:anchor="_Toc199027666" w:history="1">
            <w:r w:rsidRPr="0062496D">
              <w:rPr>
                <w:rStyle w:val="Hyperlink"/>
                <w:noProof/>
              </w:rPr>
              <w:t>3.6.1 System Interface</w:t>
            </w:r>
            <w:r>
              <w:rPr>
                <w:noProof/>
                <w:webHidden/>
              </w:rPr>
              <w:tab/>
            </w:r>
            <w:r>
              <w:rPr>
                <w:noProof/>
                <w:webHidden/>
              </w:rPr>
              <w:fldChar w:fldCharType="begin"/>
            </w:r>
            <w:r>
              <w:rPr>
                <w:noProof/>
                <w:webHidden/>
              </w:rPr>
              <w:instrText xml:space="preserve"> PAGEREF _Toc199027666 \h </w:instrText>
            </w:r>
            <w:r>
              <w:rPr>
                <w:noProof/>
                <w:webHidden/>
              </w:rPr>
            </w:r>
            <w:r>
              <w:rPr>
                <w:noProof/>
                <w:webHidden/>
              </w:rPr>
              <w:fldChar w:fldCharType="separate"/>
            </w:r>
            <w:r>
              <w:rPr>
                <w:noProof/>
                <w:webHidden/>
              </w:rPr>
              <w:t>6</w:t>
            </w:r>
            <w:r>
              <w:rPr>
                <w:noProof/>
                <w:webHidden/>
              </w:rPr>
              <w:fldChar w:fldCharType="end"/>
            </w:r>
          </w:hyperlink>
        </w:p>
        <w:p w14:paraId="1F9BD6EE" w14:textId="12956CA6" w:rsidR="007014AE" w:rsidRDefault="007014AE">
          <w:pPr>
            <w:pStyle w:val="TOC3"/>
            <w:tabs>
              <w:tab w:val="right" w:leader="dot" w:pos="9016"/>
            </w:tabs>
            <w:rPr>
              <w:rFonts w:asciiTheme="minorHAnsi" w:hAnsiTheme="minorHAnsi"/>
              <w:noProof/>
            </w:rPr>
          </w:pPr>
          <w:hyperlink w:anchor="_Toc199027667" w:history="1">
            <w:r w:rsidRPr="0062496D">
              <w:rPr>
                <w:rStyle w:val="Hyperlink"/>
                <w:noProof/>
              </w:rPr>
              <w:t>3.6.2 User Interface</w:t>
            </w:r>
            <w:r>
              <w:rPr>
                <w:noProof/>
                <w:webHidden/>
              </w:rPr>
              <w:tab/>
            </w:r>
            <w:r>
              <w:rPr>
                <w:noProof/>
                <w:webHidden/>
              </w:rPr>
              <w:fldChar w:fldCharType="begin"/>
            </w:r>
            <w:r>
              <w:rPr>
                <w:noProof/>
                <w:webHidden/>
              </w:rPr>
              <w:instrText xml:space="preserve"> PAGEREF _Toc199027667 \h </w:instrText>
            </w:r>
            <w:r>
              <w:rPr>
                <w:noProof/>
                <w:webHidden/>
              </w:rPr>
            </w:r>
            <w:r>
              <w:rPr>
                <w:noProof/>
                <w:webHidden/>
              </w:rPr>
              <w:fldChar w:fldCharType="separate"/>
            </w:r>
            <w:r>
              <w:rPr>
                <w:noProof/>
                <w:webHidden/>
              </w:rPr>
              <w:t>6</w:t>
            </w:r>
            <w:r>
              <w:rPr>
                <w:noProof/>
                <w:webHidden/>
              </w:rPr>
              <w:fldChar w:fldCharType="end"/>
            </w:r>
          </w:hyperlink>
        </w:p>
        <w:p w14:paraId="38913663" w14:textId="7A56247D" w:rsidR="007014AE" w:rsidRDefault="007014AE">
          <w:pPr>
            <w:pStyle w:val="TOC3"/>
            <w:tabs>
              <w:tab w:val="right" w:leader="dot" w:pos="9016"/>
            </w:tabs>
            <w:rPr>
              <w:rFonts w:asciiTheme="minorHAnsi" w:hAnsiTheme="minorHAnsi"/>
              <w:noProof/>
            </w:rPr>
          </w:pPr>
          <w:hyperlink w:anchor="_Toc199027668" w:history="1">
            <w:r w:rsidRPr="0062496D">
              <w:rPr>
                <w:rStyle w:val="Hyperlink"/>
                <w:noProof/>
              </w:rPr>
              <w:t>3.6.3 Hardware Interface</w:t>
            </w:r>
            <w:r>
              <w:rPr>
                <w:noProof/>
                <w:webHidden/>
              </w:rPr>
              <w:tab/>
            </w:r>
            <w:r>
              <w:rPr>
                <w:noProof/>
                <w:webHidden/>
              </w:rPr>
              <w:fldChar w:fldCharType="begin"/>
            </w:r>
            <w:r>
              <w:rPr>
                <w:noProof/>
                <w:webHidden/>
              </w:rPr>
              <w:instrText xml:space="preserve"> PAGEREF _Toc199027668 \h </w:instrText>
            </w:r>
            <w:r>
              <w:rPr>
                <w:noProof/>
                <w:webHidden/>
              </w:rPr>
            </w:r>
            <w:r>
              <w:rPr>
                <w:noProof/>
                <w:webHidden/>
              </w:rPr>
              <w:fldChar w:fldCharType="separate"/>
            </w:r>
            <w:r>
              <w:rPr>
                <w:noProof/>
                <w:webHidden/>
              </w:rPr>
              <w:t>6</w:t>
            </w:r>
            <w:r>
              <w:rPr>
                <w:noProof/>
                <w:webHidden/>
              </w:rPr>
              <w:fldChar w:fldCharType="end"/>
            </w:r>
          </w:hyperlink>
        </w:p>
        <w:p w14:paraId="35E04A35" w14:textId="1FDAA4DB" w:rsidR="007014AE" w:rsidRDefault="007014AE">
          <w:pPr>
            <w:pStyle w:val="TOC3"/>
            <w:tabs>
              <w:tab w:val="right" w:leader="dot" w:pos="9016"/>
            </w:tabs>
            <w:rPr>
              <w:rFonts w:asciiTheme="minorHAnsi" w:hAnsiTheme="minorHAnsi"/>
              <w:noProof/>
            </w:rPr>
          </w:pPr>
          <w:hyperlink w:anchor="_Toc199027669" w:history="1">
            <w:r w:rsidRPr="0062496D">
              <w:rPr>
                <w:rStyle w:val="Hyperlink"/>
                <w:noProof/>
              </w:rPr>
              <w:t>3.6.4 Software Interface</w:t>
            </w:r>
            <w:r>
              <w:rPr>
                <w:noProof/>
                <w:webHidden/>
              </w:rPr>
              <w:tab/>
            </w:r>
            <w:r>
              <w:rPr>
                <w:noProof/>
                <w:webHidden/>
              </w:rPr>
              <w:fldChar w:fldCharType="begin"/>
            </w:r>
            <w:r>
              <w:rPr>
                <w:noProof/>
                <w:webHidden/>
              </w:rPr>
              <w:instrText xml:space="preserve"> PAGEREF _Toc199027669 \h </w:instrText>
            </w:r>
            <w:r>
              <w:rPr>
                <w:noProof/>
                <w:webHidden/>
              </w:rPr>
            </w:r>
            <w:r>
              <w:rPr>
                <w:noProof/>
                <w:webHidden/>
              </w:rPr>
              <w:fldChar w:fldCharType="separate"/>
            </w:r>
            <w:r>
              <w:rPr>
                <w:noProof/>
                <w:webHidden/>
              </w:rPr>
              <w:t>6</w:t>
            </w:r>
            <w:r>
              <w:rPr>
                <w:noProof/>
                <w:webHidden/>
              </w:rPr>
              <w:fldChar w:fldCharType="end"/>
            </w:r>
          </w:hyperlink>
        </w:p>
        <w:p w14:paraId="788BAFB6" w14:textId="46000D21" w:rsidR="007014AE" w:rsidRDefault="007014AE">
          <w:pPr>
            <w:pStyle w:val="TOC3"/>
            <w:tabs>
              <w:tab w:val="right" w:leader="dot" w:pos="9016"/>
            </w:tabs>
            <w:rPr>
              <w:rFonts w:asciiTheme="minorHAnsi" w:hAnsiTheme="minorHAnsi"/>
              <w:noProof/>
            </w:rPr>
          </w:pPr>
          <w:hyperlink w:anchor="_Toc199027670" w:history="1">
            <w:r w:rsidRPr="0062496D">
              <w:rPr>
                <w:rStyle w:val="Hyperlink"/>
                <w:noProof/>
              </w:rPr>
              <w:t>3.6.5 Communication Interface</w:t>
            </w:r>
            <w:r>
              <w:rPr>
                <w:noProof/>
                <w:webHidden/>
              </w:rPr>
              <w:tab/>
            </w:r>
            <w:r>
              <w:rPr>
                <w:noProof/>
                <w:webHidden/>
              </w:rPr>
              <w:fldChar w:fldCharType="begin"/>
            </w:r>
            <w:r>
              <w:rPr>
                <w:noProof/>
                <w:webHidden/>
              </w:rPr>
              <w:instrText xml:space="preserve"> PAGEREF _Toc199027670 \h </w:instrText>
            </w:r>
            <w:r>
              <w:rPr>
                <w:noProof/>
                <w:webHidden/>
              </w:rPr>
            </w:r>
            <w:r>
              <w:rPr>
                <w:noProof/>
                <w:webHidden/>
              </w:rPr>
              <w:fldChar w:fldCharType="separate"/>
            </w:r>
            <w:r>
              <w:rPr>
                <w:noProof/>
                <w:webHidden/>
              </w:rPr>
              <w:t>6</w:t>
            </w:r>
            <w:r>
              <w:rPr>
                <w:noProof/>
                <w:webHidden/>
              </w:rPr>
              <w:fldChar w:fldCharType="end"/>
            </w:r>
          </w:hyperlink>
        </w:p>
        <w:p w14:paraId="21E0DEDE" w14:textId="107E3E39" w:rsidR="007014AE" w:rsidRDefault="007014AE">
          <w:pPr>
            <w:pStyle w:val="TOC3"/>
            <w:tabs>
              <w:tab w:val="right" w:leader="dot" w:pos="9016"/>
            </w:tabs>
            <w:rPr>
              <w:rFonts w:asciiTheme="minorHAnsi" w:hAnsiTheme="minorHAnsi"/>
              <w:noProof/>
            </w:rPr>
          </w:pPr>
          <w:hyperlink w:anchor="_Toc199027671" w:history="1">
            <w:r w:rsidRPr="0062496D">
              <w:rPr>
                <w:rStyle w:val="Hyperlink"/>
                <w:noProof/>
              </w:rPr>
              <w:t>3.6.6 Memory Constraints</w:t>
            </w:r>
            <w:r>
              <w:rPr>
                <w:noProof/>
                <w:webHidden/>
              </w:rPr>
              <w:tab/>
            </w:r>
            <w:r>
              <w:rPr>
                <w:noProof/>
                <w:webHidden/>
              </w:rPr>
              <w:fldChar w:fldCharType="begin"/>
            </w:r>
            <w:r>
              <w:rPr>
                <w:noProof/>
                <w:webHidden/>
              </w:rPr>
              <w:instrText xml:space="preserve"> PAGEREF _Toc199027671 \h </w:instrText>
            </w:r>
            <w:r>
              <w:rPr>
                <w:noProof/>
                <w:webHidden/>
              </w:rPr>
            </w:r>
            <w:r>
              <w:rPr>
                <w:noProof/>
                <w:webHidden/>
              </w:rPr>
              <w:fldChar w:fldCharType="separate"/>
            </w:r>
            <w:r>
              <w:rPr>
                <w:noProof/>
                <w:webHidden/>
              </w:rPr>
              <w:t>6</w:t>
            </w:r>
            <w:r>
              <w:rPr>
                <w:noProof/>
                <w:webHidden/>
              </w:rPr>
              <w:fldChar w:fldCharType="end"/>
            </w:r>
          </w:hyperlink>
        </w:p>
        <w:p w14:paraId="4AD2A6F7" w14:textId="60259A30" w:rsidR="007014AE" w:rsidRDefault="007014AE">
          <w:pPr>
            <w:pStyle w:val="TOC3"/>
            <w:tabs>
              <w:tab w:val="right" w:leader="dot" w:pos="9016"/>
            </w:tabs>
            <w:rPr>
              <w:rFonts w:asciiTheme="minorHAnsi" w:hAnsiTheme="minorHAnsi"/>
              <w:noProof/>
            </w:rPr>
          </w:pPr>
          <w:hyperlink w:anchor="_Toc199027672" w:history="1">
            <w:r w:rsidRPr="0062496D">
              <w:rPr>
                <w:rStyle w:val="Hyperlink"/>
                <w:noProof/>
              </w:rPr>
              <w:t>3.6.7 Operation</w:t>
            </w:r>
            <w:r>
              <w:rPr>
                <w:noProof/>
                <w:webHidden/>
              </w:rPr>
              <w:tab/>
            </w:r>
            <w:r>
              <w:rPr>
                <w:noProof/>
                <w:webHidden/>
              </w:rPr>
              <w:fldChar w:fldCharType="begin"/>
            </w:r>
            <w:r>
              <w:rPr>
                <w:noProof/>
                <w:webHidden/>
              </w:rPr>
              <w:instrText xml:space="preserve"> PAGEREF _Toc199027672 \h </w:instrText>
            </w:r>
            <w:r>
              <w:rPr>
                <w:noProof/>
                <w:webHidden/>
              </w:rPr>
            </w:r>
            <w:r>
              <w:rPr>
                <w:noProof/>
                <w:webHidden/>
              </w:rPr>
              <w:fldChar w:fldCharType="separate"/>
            </w:r>
            <w:r>
              <w:rPr>
                <w:noProof/>
                <w:webHidden/>
              </w:rPr>
              <w:t>6</w:t>
            </w:r>
            <w:r>
              <w:rPr>
                <w:noProof/>
                <w:webHidden/>
              </w:rPr>
              <w:fldChar w:fldCharType="end"/>
            </w:r>
          </w:hyperlink>
        </w:p>
        <w:p w14:paraId="0E5C340A" w14:textId="353F869D" w:rsidR="007014AE" w:rsidRDefault="007014AE">
          <w:pPr>
            <w:pStyle w:val="TOC3"/>
            <w:tabs>
              <w:tab w:val="right" w:leader="dot" w:pos="9016"/>
            </w:tabs>
            <w:rPr>
              <w:rFonts w:asciiTheme="minorHAnsi" w:hAnsiTheme="minorHAnsi"/>
              <w:noProof/>
            </w:rPr>
          </w:pPr>
          <w:hyperlink w:anchor="_Toc199027673" w:history="1">
            <w:r w:rsidRPr="0062496D">
              <w:rPr>
                <w:rStyle w:val="Hyperlink"/>
                <w:noProof/>
              </w:rPr>
              <w:t>3.6.8 Site Adaptation Requirements</w:t>
            </w:r>
            <w:r>
              <w:rPr>
                <w:noProof/>
                <w:webHidden/>
              </w:rPr>
              <w:tab/>
            </w:r>
            <w:r>
              <w:rPr>
                <w:noProof/>
                <w:webHidden/>
              </w:rPr>
              <w:fldChar w:fldCharType="begin"/>
            </w:r>
            <w:r>
              <w:rPr>
                <w:noProof/>
                <w:webHidden/>
              </w:rPr>
              <w:instrText xml:space="preserve"> PAGEREF _Toc199027673 \h </w:instrText>
            </w:r>
            <w:r>
              <w:rPr>
                <w:noProof/>
                <w:webHidden/>
              </w:rPr>
            </w:r>
            <w:r>
              <w:rPr>
                <w:noProof/>
                <w:webHidden/>
              </w:rPr>
              <w:fldChar w:fldCharType="separate"/>
            </w:r>
            <w:r>
              <w:rPr>
                <w:noProof/>
                <w:webHidden/>
              </w:rPr>
              <w:t>6</w:t>
            </w:r>
            <w:r>
              <w:rPr>
                <w:noProof/>
                <w:webHidden/>
              </w:rPr>
              <w:fldChar w:fldCharType="end"/>
            </w:r>
          </w:hyperlink>
        </w:p>
        <w:p w14:paraId="0245231A" w14:textId="0C5A679E" w:rsidR="007014AE" w:rsidRDefault="007014AE">
          <w:pPr>
            <w:pStyle w:val="TOC3"/>
            <w:tabs>
              <w:tab w:val="right" w:leader="dot" w:pos="9016"/>
            </w:tabs>
            <w:rPr>
              <w:rFonts w:asciiTheme="minorHAnsi" w:hAnsiTheme="minorHAnsi"/>
              <w:noProof/>
            </w:rPr>
          </w:pPr>
          <w:hyperlink w:anchor="_Toc199027674" w:history="1">
            <w:r w:rsidRPr="0062496D">
              <w:rPr>
                <w:rStyle w:val="Hyperlink"/>
                <w:bCs/>
                <w:noProof/>
              </w:rPr>
              <w:t>3.6.9 Interface with Services</w:t>
            </w:r>
            <w:r>
              <w:rPr>
                <w:noProof/>
                <w:webHidden/>
              </w:rPr>
              <w:tab/>
            </w:r>
            <w:r>
              <w:rPr>
                <w:noProof/>
                <w:webHidden/>
              </w:rPr>
              <w:fldChar w:fldCharType="begin"/>
            </w:r>
            <w:r>
              <w:rPr>
                <w:noProof/>
                <w:webHidden/>
              </w:rPr>
              <w:instrText xml:space="preserve"> PAGEREF _Toc199027674 \h </w:instrText>
            </w:r>
            <w:r>
              <w:rPr>
                <w:noProof/>
                <w:webHidden/>
              </w:rPr>
            </w:r>
            <w:r>
              <w:rPr>
                <w:noProof/>
                <w:webHidden/>
              </w:rPr>
              <w:fldChar w:fldCharType="separate"/>
            </w:r>
            <w:r>
              <w:rPr>
                <w:noProof/>
                <w:webHidden/>
              </w:rPr>
              <w:t>6</w:t>
            </w:r>
            <w:r>
              <w:rPr>
                <w:noProof/>
                <w:webHidden/>
              </w:rPr>
              <w:fldChar w:fldCharType="end"/>
            </w:r>
          </w:hyperlink>
        </w:p>
        <w:p w14:paraId="31604A27" w14:textId="320D3B15" w:rsidR="007014AE" w:rsidRDefault="007014AE">
          <w:pPr>
            <w:pStyle w:val="TOC1"/>
            <w:tabs>
              <w:tab w:val="right" w:leader="dot" w:pos="9016"/>
            </w:tabs>
            <w:rPr>
              <w:rFonts w:asciiTheme="minorHAnsi" w:hAnsiTheme="minorHAnsi"/>
              <w:noProof/>
            </w:rPr>
          </w:pPr>
          <w:hyperlink w:anchor="_Toc199027675" w:history="1">
            <w:r w:rsidRPr="0062496D">
              <w:rPr>
                <w:rStyle w:val="Hyperlink"/>
                <w:bCs/>
                <w:noProof/>
              </w:rPr>
              <w:t>3.7 Logical Database Requirements</w:t>
            </w:r>
            <w:r>
              <w:rPr>
                <w:noProof/>
                <w:webHidden/>
              </w:rPr>
              <w:tab/>
            </w:r>
            <w:r>
              <w:rPr>
                <w:noProof/>
                <w:webHidden/>
              </w:rPr>
              <w:fldChar w:fldCharType="begin"/>
            </w:r>
            <w:r>
              <w:rPr>
                <w:noProof/>
                <w:webHidden/>
              </w:rPr>
              <w:instrText xml:space="preserve"> PAGEREF _Toc199027675 \h </w:instrText>
            </w:r>
            <w:r>
              <w:rPr>
                <w:noProof/>
                <w:webHidden/>
              </w:rPr>
            </w:r>
            <w:r>
              <w:rPr>
                <w:noProof/>
                <w:webHidden/>
              </w:rPr>
              <w:fldChar w:fldCharType="separate"/>
            </w:r>
            <w:r>
              <w:rPr>
                <w:noProof/>
                <w:webHidden/>
              </w:rPr>
              <w:t>6</w:t>
            </w:r>
            <w:r>
              <w:rPr>
                <w:noProof/>
                <w:webHidden/>
              </w:rPr>
              <w:fldChar w:fldCharType="end"/>
            </w:r>
          </w:hyperlink>
        </w:p>
        <w:p w14:paraId="56098C5E" w14:textId="17C1211C" w:rsidR="007014AE" w:rsidRDefault="007014AE">
          <w:pPr>
            <w:pStyle w:val="TOC2"/>
            <w:tabs>
              <w:tab w:val="right" w:leader="dot" w:pos="9016"/>
            </w:tabs>
            <w:rPr>
              <w:rFonts w:asciiTheme="minorHAnsi" w:hAnsiTheme="minorHAnsi"/>
              <w:noProof/>
            </w:rPr>
          </w:pPr>
          <w:hyperlink w:anchor="_Toc199027676" w:history="1">
            <w:r w:rsidRPr="0062496D">
              <w:rPr>
                <w:rStyle w:val="Hyperlink"/>
                <w:noProof/>
              </w:rPr>
              <w:t>3.8 Design Constraints</w:t>
            </w:r>
            <w:r>
              <w:rPr>
                <w:noProof/>
                <w:webHidden/>
              </w:rPr>
              <w:tab/>
            </w:r>
            <w:r>
              <w:rPr>
                <w:noProof/>
                <w:webHidden/>
              </w:rPr>
              <w:fldChar w:fldCharType="begin"/>
            </w:r>
            <w:r>
              <w:rPr>
                <w:noProof/>
                <w:webHidden/>
              </w:rPr>
              <w:instrText xml:space="preserve"> PAGEREF _Toc199027676 \h </w:instrText>
            </w:r>
            <w:r>
              <w:rPr>
                <w:noProof/>
                <w:webHidden/>
              </w:rPr>
            </w:r>
            <w:r>
              <w:rPr>
                <w:noProof/>
                <w:webHidden/>
              </w:rPr>
              <w:fldChar w:fldCharType="separate"/>
            </w:r>
            <w:r>
              <w:rPr>
                <w:noProof/>
                <w:webHidden/>
              </w:rPr>
              <w:t>6</w:t>
            </w:r>
            <w:r>
              <w:rPr>
                <w:noProof/>
                <w:webHidden/>
              </w:rPr>
              <w:fldChar w:fldCharType="end"/>
            </w:r>
          </w:hyperlink>
        </w:p>
        <w:p w14:paraId="475AC698" w14:textId="0299FA40" w:rsidR="007014AE" w:rsidRDefault="007014AE">
          <w:pPr>
            <w:pStyle w:val="TOC2"/>
            <w:tabs>
              <w:tab w:val="right" w:leader="dot" w:pos="9016"/>
            </w:tabs>
            <w:rPr>
              <w:rFonts w:asciiTheme="minorHAnsi" w:hAnsiTheme="minorHAnsi"/>
              <w:noProof/>
            </w:rPr>
          </w:pPr>
          <w:hyperlink w:anchor="_Toc199027677" w:history="1">
            <w:r w:rsidRPr="0062496D">
              <w:rPr>
                <w:rStyle w:val="Hyperlink"/>
                <w:noProof/>
              </w:rPr>
              <w:t>3.9 Standard Compliance</w:t>
            </w:r>
            <w:r>
              <w:rPr>
                <w:noProof/>
                <w:webHidden/>
              </w:rPr>
              <w:tab/>
            </w:r>
            <w:r>
              <w:rPr>
                <w:noProof/>
                <w:webHidden/>
              </w:rPr>
              <w:fldChar w:fldCharType="begin"/>
            </w:r>
            <w:r>
              <w:rPr>
                <w:noProof/>
                <w:webHidden/>
              </w:rPr>
              <w:instrText xml:space="preserve"> PAGEREF _Toc199027677 \h </w:instrText>
            </w:r>
            <w:r>
              <w:rPr>
                <w:noProof/>
                <w:webHidden/>
              </w:rPr>
            </w:r>
            <w:r>
              <w:rPr>
                <w:noProof/>
                <w:webHidden/>
              </w:rPr>
              <w:fldChar w:fldCharType="separate"/>
            </w:r>
            <w:r>
              <w:rPr>
                <w:noProof/>
                <w:webHidden/>
              </w:rPr>
              <w:t>7</w:t>
            </w:r>
            <w:r>
              <w:rPr>
                <w:noProof/>
                <w:webHidden/>
              </w:rPr>
              <w:fldChar w:fldCharType="end"/>
            </w:r>
          </w:hyperlink>
        </w:p>
        <w:p w14:paraId="008183E6" w14:textId="23E83604" w:rsidR="007014AE" w:rsidRDefault="007014AE">
          <w:pPr>
            <w:pStyle w:val="TOC2"/>
            <w:tabs>
              <w:tab w:val="right" w:leader="dot" w:pos="9016"/>
            </w:tabs>
            <w:rPr>
              <w:rFonts w:asciiTheme="minorHAnsi" w:hAnsiTheme="minorHAnsi"/>
              <w:noProof/>
            </w:rPr>
          </w:pPr>
          <w:hyperlink w:anchor="_Toc199027678" w:history="1">
            <w:r w:rsidRPr="0062496D">
              <w:rPr>
                <w:rStyle w:val="Hyperlink"/>
                <w:noProof/>
              </w:rPr>
              <w:t>3.10 Software System Attributes</w:t>
            </w:r>
            <w:r>
              <w:rPr>
                <w:noProof/>
                <w:webHidden/>
              </w:rPr>
              <w:tab/>
            </w:r>
            <w:r>
              <w:rPr>
                <w:noProof/>
                <w:webHidden/>
              </w:rPr>
              <w:fldChar w:fldCharType="begin"/>
            </w:r>
            <w:r>
              <w:rPr>
                <w:noProof/>
                <w:webHidden/>
              </w:rPr>
              <w:instrText xml:space="preserve"> PAGEREF _Toc199027678 \h </w:instrText>
            </w:r>
            <w:r>
              <w:rPr>
                <w:noProof/>
                <w:webHidden/>
              </w:rPr>
            </w:r>
            <w:r>
              <w:rPr>
                <w:noProof/>
                <w:webHidden/>
              </w:rPr>
              <w:fldChar w:fldCharType="separate"/>
            </w:r>
            <w:r>
              <w:rPr>
                <w:noProof/>
                <w:webHidden/>
              </w:rPr>
              <w:t>7</w:t>
            </w:r>
            <w:r>
              <w:rPr>
                <w:noProof/>
                <w:webHidden/>
              </w:rPr>
              <w:fldChar w:fldCharType="end"/>
            </w:r>
          </w:hyperlink>
        </w:p>
        <w:p w14:paraId="03ADB765" w14:textId="46969262" w:rsidR="007014AE" w:rsidRDefault="007014AE">
          <w:pPr>
            <w:pStyle w:val="TOC3"/>
            <w:tabs>
              <w:tab w:val="right" w:leader="dot" w:pos="9016"/>
            </w:tabs>
            <w:rPr>
              <w:rFonts w:asciiTheme="minorHAnsi" w:hAnsiTheme="minorHAnsi"/>
              <w:noProof/>
            </w:rPr>
          </w:pPr>
          <w:hyperlink w:anchor="_Toc199027679" w:history="1">
            <w:r w:rsidRPr="0062496D">
              <w:rPr>
                <w:rStyle w:val="Hyperlink"/>
                <w:noProof/>
              </w:rPr>
              <w:t>3.10.1 Accuracy</w:t>
            </w:r>
            <w:r>
              <w:rPr>
                <w:noProof/>
                <w:webHidden/>
              </w:rPr>
              <w:tab/>
            </w:r>
            <w:r>
              <w:rPr>
                <w:noProof/>
                <w:webHidden/>
              </w:rPr>
              <w:fldChar w:fldCharType="begin"/>
            </w:r>
            <w:r>
              <w:rPr>
                <w:noProof/>
                <w:webHidden/>
              </w:rPr>
              <w:instrText xml:space="preserve"> PAGEREF _Toc199027679 \h </w:instrText>
            </w:r>
            <w:r>
              <w:rPr>
                <w:noProof/>
                <w:webHidden/>
              </w:rPr>
            </w:r>
            <w:r>
              <w:rPr>
                <w:noProof/>
                <w:webHidden/>
              </w:rPr>
              <w:fldChar w:fldCharType="separate"/>
            </w:r>
            <w:r>
              <w:rPr>
                <w:noProof/>
                <w:webHidden/>
              </w:rPr>
              <w:t>7</w:t>
            </w:r>
            <w:r>
              <w:rPr>
                <w:noProof/>
                <w:webHidden/>
              </w:rPr>
              <w:fldChar w:fldCharType="end"/>
            </w:r>
          </w:hyperlink>
        </w:p>
        <w:p w14:paraId="3A6150F2" w14:textId="236BC5B0" w:rsidR="007014AE" w:rsidRDefault="007014AE">
          <w:pPr>
            <w:pStyle w:val="TOC3"/>
            <w:tabs>
              <w:tab w:val="right" w:leader="dot" w:pos="9016"/>
            </w:tabs>
            <w:rPr>
              <w:rFonts w:asciiTheme="minorHAnsi" w:hAnsiTheme="minorHAnsi"/>
              <w:noProof/>
            </w:rPr>
          </w:pPr>
          <w:hyperlink w:anchor="_Toc199027680" w:history="1">
            <w:r w:rsidRPr="0062496D">
              <w:rPr>
                <w:rStyle w:val="Hyperlink"/>
                <w:noProof/>
              </w:rPr>
              <w:t>3.10.2 Availability</w:t>
            </w:r>
            <w:r>
              <w:rPr>
                <w:noProof/>
                <w:webHidden/>
              </w:rPr>
              <w:tab/>
            </w:r>
            <w:r>
              <w:rPr>
                <w:noProof/>
                <w:webHidden/>
              </w:rPr>
              <w:fldChar w:fldCharType="begin"/>
            </w:r>
            <w:r>
              <w:rPr>
                <w:noProof/>
                <w:webHidden/>
              </w:rPr>
              <w:instrText xml:space="preserve"> PAGEREF _Toc199027680 \h </w:instrText>
            </w:r>
            <w:r>
              <w:rPr>
                <w:noProof/>
                <w:webHidden/>
              </w:rPr>
            </w:r>
            <w:r>
              <w:rPr>
                <w:noProof/>
                <w:webHidden/>
              </w:rPr>
              <w:fldChar w:fldCharType="separate"/>
            </w:r>
            <w:r>
              <w:rPr>
                <w:noProof/>
                <w:webHidden/>
              </w:rPr>
              <w:t>7</w:t>
            </w:r>
            <w:r>
              <w:rPr>
                <w:noProof/>
                <w:webHidden/>
              </w:rPr>
              <w:fldChar w:fldCharType="end"/>
            </w:r>
          </w:hyperlink>
        </w:p>
        <w:p w14:paraId="426B1C2E" w14:textId="66976171" w:rsidR="007014AE" w:rsidRDefault="007014AE">
          <w:pPr>
            <w:pStyle w:val="TOC3"/>
            <w:tabs>
              <w:tab w:val="right" w:leader="dot" w:pos="9016"/>
            </w:tabs>
            <w:rPr>
              <w:rFonts w:asciiTheme="minorHAnsi" w:hAnsiTheme="minorHAnsi"/>
              <w:noProof/>
            </w:rPr>
          </w:pPr>
          <w:hyperlink w:anchor="_Toc199027681" w:history="1">
            <w:r w:rsidRPr="0062496D">
              <w:rPr>
                <w:rStyle w:val="Hyperlink"/>
                <w:noProof/>
              </w:rPr>
              <w:t>3.10.3 Reliability</w:t>
            </w:r>
            <w:r>
              <w:rPr>
                <w:noProof/>
                <w:webHidden/>
              </w:rPr>
              <w:tab/>
            </w:r>
            <w:r>
              <w:rPr>
                <w:noProof/>
                <w:webHidden/>
              </w:rPr>
              <w:fldChar w:fldCharType="begin"/>
            </w:r>
            <w:r>
              <w:rPr>
                <w:noProof/>
                <w:webHidden/>
              </w:rPr>
              <w:instrText xml:space="preserve"> PAGEREF _Toc199027681 \h </w:instrText>
            </w:r>
            <w:r>
              <w:rPr>
                <w:noProof/>
                <w:webHidden/>
              </w:rPr>
            </w:r>
            <w:r>
              <w:rPr>
                <w:noProof/>
                <w:webHidden/>
              </w:rPr>
              <w:fldChar w:fldCharType="separate"/>
            </w:r>
            <w:r>
              <w:rPr>
                <w:noProof/>
                <w:webHidden/>
              </w:rPr>
              <w:t>7</w:t>
            </w:r>
            <w:r>
              <w:rPr>
                <w:noProof/>
                <w:webHidden/>
              </w:rPr>
              <w:fldChar w:fldCharType="end"/>
            </w:r>
          </w:hyperlink>
        </w:p>
        <w:p w14:paraId="2224D725" w14:textId="5FD29493" w:rsidR="007014AE" w:rsidRDefault="007014AE">
          <w:pPr>
            <w:pStyle w:val="TOC3"/>
            <w:tabs>
              <w:tab w:val="right" w:leader="dot" w:pos="9016"/>
            </w:tabs>
            <w:rPr>
              <w:rFonts w:asciiTheme="minorHAnsi" w:hAnsiTheme="minorHAnsi"/>
              <w:noProof/>
            </w:rPr>
          </w:pPr>
          <w:hyperlink w:anchor="_Toc199027682" w:history="1">
            <w:r w:rsidRPr="0062496D">
              <w:rPr>
                <w:rStyle w:val="Hyperlink"/>
                <w:noProof/>
              </w:rPr>
              <w:t>3.10.4 Security</w:t>
            </w:r>
            <w:r>
              <w:rPr>
                <w:noProof/>
                <w:webHidden/>
              </w:rPr>
              <w:tab/>
            </w:r>
            <w:r>
              <w:rPr>
                <w:noProof/>
                <w:webHidden/>
              </w:rPr>
              <w:fldChar w:fldCharType="begin"/>
            </w:r>
            <w:r>
              <w:rPr>
                <w:noProof/>
                <w:webHidden/>
              </w:rPr>
              <w:instrText xml:space="preserve"> PAGEREF _Toc199027682 \h </w:instrText>
            </w:r>
            <w:r>
              <w:rPr>
                <w:noProof/>
                <w:webHidden/>
              </w:rPr>
            </w:r>
            <w:r>
              <w:rPr>
                <w:noProof/>
                <w:webHidden/>
              </w:rPr>
              <w:fldChar w:fldCharType="separate"/>
            </w:r>
            <w:r>
              <w:rPr>
                <w:noProof/>
                <w:webHidden/>
              </w:rPr>
              <w:t>7</w:t>
            </w:r>
            <w:r>
              <w:rPr>
                <w:noProof/>
                <w:webHidden/>
              </w:rPr>
              <w:fldChar w:fldCharType="end"/>
            </w:r>
          </w:hyperlink>
        </w:p>
        <w:p w14:paraId="7A5E7663" w14:textId="219DFDE1" w:rsidR="007014AE" w:rsidRDefault="007014AE">
          <w:pPr>
            <w:pStyle w:val="TOC3"/>
            <w:tabs>
              <w:tab w:val="right" w:leader="dot" w:pos="9016"/>
            </w:tabs>
            <w:rPr>
              <w:rFonts w:asciiTheme="minorHAnsi" w:hAnsiTheme="minorHAnsi"/>
              <w:noProof/>
            </w:rPr>
          </w:pPr>
          <w:hyperlink w:anchor="_Toc199027683" w:history="1">
            <w:r w:rsidRPr="0062496D">
              <w:rPr>
                <w:rStyle w:val="Hyperlink"/>
                <w:noProof/>
              </w:rPr>
              <w:t>3.10.5 Maintainability</w:t>
            </w:r>
            <w:r>
              <w:rPr>
                <w:noProof/>
                <w:webHidden/>
              </w:rPr>
              <w:tab/>
            </w:r>
            <w:r>
              <w:rPr>
                <w:noProof/>
                <w:webHidden/>
              </w:rPr>
              <w:fldChar w:fldCharType="begin"/>
            </w:r>
            <w:r>
              <w:rPr>
                <w:noProof/>
                <w:webHidden/>
              </w:rPr>
              <w:instrText xml:space="preserve"> PAGEREF _Toc199027683 \h </w:instrText>
            </w:r>
            <w:r>
              <w:rPr>
                <w:noProof/>
                <w:webHidden/>
              </w:rPr>
            </w:r>
            <w:r>
              <w:rPr>
                <w:noProof/>
                <w:webHidden/>
              </w:rPr>
              <w:fldChar w:fldCharType="separate"/>
            </w:r>
            <w:r>
              <w:rPr>
                <w:noProof/>
                <w:webHidden/>
              </w:rPr>
              <w:t>7</w:t>
            </w:r>
            <w:r>
              <w:rPr>
                <w:noProof/>
                <w:webHidden/>
              </w:rPr>
              <w:fldChar w:fldCharType="end"/>
            </w:r>
          </w:hyperlink>
        </w:p>
        <w:p w14:paraId="14F0ACE7" w14:textId="497C3C93" w:rsidR="007014AE" w:rsidRDefault="007014AE">
          <w:pPr>
            <w:pStyle w:val="TOC3"/>
            <w:tabs>
              <w:tab w:val="right" w:leader="dot" w:pos="9016"/>
            </w:tabs>
            <w:rPr>
              <w:rFonts w:asciiTheme="minorHAnsi" w:hAnsiTheme="minorHAnsi"/>
              <w:noProof/>
            </w:rPr>
          </w:pPr>
          <w:hyperlink w:anchor="_Toc199027684" w:history="1">
            <w:r w:rsidRPr="0062496D">
              <w:rPr>
                <w:rStyle w:val="Hyperlink"/>
                <w:noProof/>
              </w:rPr>
              <w:t>3.10.6 Portability</w:t>
            </w:r>
            <w:r>
              <w:rPr>
                <w:noProof/>
                <w:webHidden/>
              </w:rPr>
              <w:tab/>
            </w:r>
            <w:r>
              <w:rPr>
                <w:noProof/>
                <w:webHidden/>
              </w:rPr>
              <w:fldChar w:fldCharType="begin"/>
            </w:r>
            <w:r>
              <w:rPr>
                <w:noProof/>
                <w:webHidden/>
              </w:rPr>
              <w:instrText xml:space="preserve"> PAGEREF _Toc199027684 \h </w:instrText>
            </w:r>
            <w:r>
              <w:rPr>
                <w:noProof/>
                <w:webHidden/>
              </w:rPr>
            </w:r>
            <w:r>
              <w:rPr>
                <w:noProof/>
                <w:webHidden/>
              </w:rPr>
              <w:fldChar w:fldCharType="separate"/>
            </w:r>
            <w:r>
              <w:rPr>
                <w:noProof/>
                <w:webHidden/>
              </w:rPr>
              <w:t>7</w:t>
            </w:r>
            <w:r>
              <w:rPr>
                <w:noProof/>
                <w:webHidden/>
              </w:rPr>
              <w:fldChar w:fldCharType="end"/>
            </w:r>
          </w:hyperlink>
        </w:p>
        <w:p w14:paraId="7025D3FC" w14:textId="23D20717" w:rsidR="007014AE" w:rsidRDefault="007014AE">
          <w:pPr>
            <w:pStyle w:val="TOC3"/>
            <w:tabs>
              <w:tab w:val="right" w:leader="dot" w:pos="9016"/>
            </w:tabs>
            <w:rPr>
              <w:rFonts w:asciiTheme="minorHAnsi" w:hAnsiTheme="minorHAnsi"/>
              <w:noProof/>
            </w:rPr>
          </w:pPr>
          <w:hyperlink w:anchor="_Toc199027685" w:history="1">
            <w:r w:rsidRPr="0062496D">
              <w:rPr>
                <w:rStyle w:val="Hyperlink"/>
                <w:noProof/>
              </w:rPr>
              <w:t>3.10.7 Usability</w:t>
            </w:r>
            <w:r>
              <w:rPr>
                <w:noProof/>
                <w:webHidden/>
              </w:rPr>
              <w:tab/>
            </w:r>
            <w:r>
              <w:rPr>
                <w:noProof/>
                <w:webHidden/>
              </w:rPr>
              <w:fldChar w:fldCharType="begin"/>
            </w:r>
            <w:r>
              <w:rPr>
                <w:noProof/>
                <w:webHidden/>
              </w:rPr>
              <w:instrText xml:space="preserve"> PAGEREF _Toc199027685 \h </w:instrText>
            </w:r>
            <w:r>
              <w:rPr>
                <w:noProof/>
                <w:webHidden/>
              </w:rPr>
            </w:r>
            <w:r>
              <w:rPr>
                <w:noProof/>
                <w:webHidden/>
              </w:rPr>
              <w:fldChar w:fldCharType="separate"/>
            </w:r>
            <w:r>
              <w:rPr>
                <w:noProof/>
                <w:webHidden/>
              </w:rPr>
              <w:t>7</w:t>
            </w:r>
            <w:r>
              <w:rPr>
                <w:noProof/>
                <w:webHidden/>
              </w:rPr>
              <w:fldChar w:fldCharType="end"/>
            </w:r>
          </w:hyperlink>
        </w:p>
        <w:p w14:paraId="764261FB" w14:textId="5E0EF0B9" w:rsidR="007014AE" w:rsidRDefault="007014AE">
          <w:pPr>
            <w:pStyle w:val="TOC1"/>
            <w:tabs>
              <w:tab w:val="right" w:leader="dot" w:pos="9016"/>
            </w:tabs>
            <w:rPr>
              <w:rFonts w:asciiTheme="minorHAnsi" w:hAnsiTheme="minorHAnsi"/>
              <w:noProof/>
            </w:rPr>
          </w:pPr>
          <w:hyperlink w:anchor="_Toc199027686" w:history="1">
            <w:r w:rsidRPr="0062496D">
              <w:rPr>
                <w:rStyle w:val="Hyperlink"/>
                <w:bCs/>
                <w:noProof/>
              </w:rPr>
              <w:t>3.11 Supporting Information</w:t>
            </w:r>
            <w:r>
              <w:rPr>
                <w:noProof/>
                <w:webHidden/>
              </w:rPr>
              <w:tab/>
            </w:r>
            <w:r>
              <w:rPr>
                <w:noProof/>
                <w:webHidden/>
              </w:rPr>
              <w:fldChar w:fldCharType="begin"/>
            </w:r>
            <w:r>
              <w:rPr>
                <w:noProof/>
                <w:webHidden/>
              </w:rPr>
              <w:instrText xml:space="preserve"> PAGEREF _Toc199027686 \h </w:instrText>
            </w:r>
            <w:r>
              <w:rPr>
                <w:noProof/>
                <w:webHidden/>
              </w:rPr>
            </w:r>
            <w:r>
              <w:rPr>
                <w:noProof/>
                <w:webHidden/>
              </w:rPr>
              <w:fldChar w:fldCharType="separate"/>
            </w:r>
            <w:r>
              <w:rPr>
                <w:noProof/>
                <w:webHidden/>
              </w:rPr>
              <w:t>7</w:t>
            </w:r>
            <w:r>
              <w:rPr>
                <w:noProof/>
                <w:webHidden/>
              </w:rPr>
              <w:fldChar w:fldCharType="end"/>
            </w:r>
          </w:hyperlink>
        </w:p>
        <w:p w14:paraId="6BB5C8B3" w14:textId="3902EA75" w:rsidR="007014AE" w:rsidRDefault="007014AE">
          <w:pPr>
            <w:pStyle w:val="TOC2"/>
            <w:tabs>
              <w:tab w:val="right" w:leader="dot" w:pos="9016"/>
            </w:tabs>
            <w:rPr>
              <w:rFonts w:asciiTheme="minorHAnsi" w:hAnsiTheme="minorHAnsi"/>
              <w:noProof/>
            </w:rPr>
          </w:pPr>
          <w:hyperlink w:anchor="_Toc199027687" w:history="1">
            <w:r w:rsidRPr="0062496D">
              <w:rPr>
                <w:rStyle w:val="Hyperlink"/>
                <w:noProof/>
              </w:rPr>
              <w:t>3.11.1 Prototyping</w:t>
            </w:r>
            <w:r>
              <w:rPr>
                <w:noProof/>
                <w:webHidden/>
              </w:rPr>
              <w:tab/>
            </w:r>
            <w:r>
              <w:rPr>
                <w:noProof/>
                <w:webHidden/>
              </w:rPr>
              <w:fldChar w:fldCharType="begin"/>
            </w:r>
            <w:r>
              <w:rPr>
                <w:noProof/>
                <w:webHidden/>
              </w:rPr>
              <w:instrText xml:space="preserve"> PAGEREF _Toc199027687 \h </w:instrText>
            </w:r>
            <w:r>
              <w:rPr>
                <w:noProof/>
                <w:webHidden/>
              </w:rPr>
            </w:r>
            <w:r>
              <w:rPr>
                <w:noProof/>
                <w:webHidden/>
              </w:rPr>
              <w:fldChar w:fldCharType="separate"/>
            </w:r>
            <w:r>
              <w:rPr>
                <w:noProof/>
                <w:webHidden/>
              </w:rPr>
              <w:t>7</w:t>
            </w:r>
            <w:r>
              <w:rPr>
                <w:noProof/>
                <w:webHidden/>
              </w:rPr>
              <w:fldChar w:fldCharType="end"/>
            </w:r>
          </w:hyperlink>
        </w:p>
        <w:p w14:paraId="37E1783C" w14:textId="43390379" w:rsidR="007014AE" w:rsidRDefault="007014AE">
          <w:pPr>
            <w:pStyle w:val="TOC2"/>
            <w:tabs>
              <w:tab w:val="right" w:leader="dot" w:pos="9016"/>
            </w:tabs>
            <w:rPr>
              <w:rFonts w:asciiTheme="minorHAnsi" w:hAnsiTheme="minorHAnsi"/>
              <w:noProof/>
            </w:rPr>
          </w:pPr>
          <w:hyperlink w:anchor="_Toc199027688" w:history="1">
            <w:r w:rsidRPr="0062496D">
              <w:rPr>
                <w:rStyle w:val="Hyperlink"/>
                <w:noProof/>
              </w:rPr>
              <w:t>3.11.2 Questionnaire</w:t>
            </w:r>
            <w:r>
              <w:rPr>
                <w:noProof/>
                <w:webHidden/>
              </w:rPr>
              <w:tab/>
            </w:r>
            <w:r>
              <w:rPr>
                <w:noProof/>
                <w:webHidden/>
              </w:rPr>
              <w:fldChar w:fldCharType="begin"/>
            </w:r>
            <w:r>
              <w:rPr>
                <w:noProof/>
                <w:webHidden/>
              </w:rPr>
              <w:instrText xml:space="preserve"> PAGEREF _Toc199027688 \h </w:instrText>
            </w:r>
            <w:r>
              <w:rPr>
                <w:noProof/>
                <w:webHidden/>
              </w:rPr>
            </w:r>
            <w:r>
              <w:rPr>
                <w:noProof/>
                <w:webHidden/>
              </w:rPr>
              <w:fldChar w:fldCharType="separate"/>
            </w:r>
            <w:r>
              <w:rPr>
                <w:noProof/>
                <w:webHidden/>
              </w:rPr>
              <w:t>7</w:t>
            </w:r>
            <w:r>
              <w:rPr>
                <w:noProof/>
                <w:webHidden/>
              </w:rPr>
              <w:fldChar w:fldCharType="end"/>
            </w:r>
          </w:hyperlink>
        </w:p>
        <w:p w14:paraId="5FCE5D5A" w14:textId="0E8DFB63" w:rsidR="007014AE" w:rsidRDefault="007014AE">
          <w:pPr>
            <w:pStyle w:val="TOC2"/>
            <w:tabs>
              <w:tab w:val="right" w:leader="dot" w:pos="9016"/>
            </w:tabs>
            <w:rPr>
              <w:rFonts w:asciiTheme="minorHAnsi" w:hAnsiTheme="minorHAnsi"/>
              <w:noProof/>
            </w:rPr>
          </w:pPr>
          <w:hyperlink w:anchor="_Toc199027689" w:history="1">
            <w:r w:rsidRPr="0062496D">
              <w:rPr>
                <w:rStyle w:val="Hyperlink"/>
                <w:noProof/>
              </w:rPr>
              <w:t>3.11.3 Perspective-Based Reading</w:t>
            </w:r>
            <w:r>
              <w:rPr>
                <w:noProof/>
                <w:webHidden/>
              </w:rPr>
              <w:tab/>
            </w:r>
            <w:r>
              <w:rPr>
                <w:noProof/>
                <w:webHidden/>
              </w:rPr>
              <w:fldChar w:fldCharType="begin"/>
            </w:r>
            <w:r>
              <w:rPr>
                <w:noProof/>
                <w:webHidden/>
              </w:rPr>
              <w:instrText xml:space="preserve"> PAGEREF _Toc199027689 \h </w:instrText>
            </w:r>
            <w:r>
              <w:rPr>
                <w:noProof/>
                <w:webHidden/>
              </w:rPr>
            </w:r>
            <w:r>
              <w:rPr>
                <w:noProof/>
                <w:webHidden/>
              </w:rPr>
              <w:fldChar w:fldCharType="separate"/>
            </w:r>
            <w:r>
              <w:rPr>
                <w:noProof/>
                <w:webHidden/>
              </w:rPr>
              <w:t>7</w:t>
            </w:r>
            <w:r>
              <w:rPr>
                <w:noProof/>
                <w:webHidden/>
              </w:rPr>
              <w:fldChar w:fldCharType="end"/>
            </w:r>
          </w:hyperlink>
        </w:p>
        <w:p w14:paraId="0AE03172" w14:textId="02518F58" w:rsidR="007014AE" w:rsidRDefault="007014AE">
          <w:pPr>
            <w:pStyle w:val="TOC1"/>
            <w:tabs>
              <w:tab w:val="right" w:leader="dot" w:pos="9016"/>
            </w:tabs>
            <w:rPr>
              <w:rFonts w:asciiTheme="minorHAnsi" w:hAnsiTheme="minorHAnsi"/>
              <w:noProof/>
            </w:rPr>
          </w:pPr>
          <w:hyperlink w:anchor="_Toc199027690" w:history="1">
            <w:r w:rsidRPr="0062496D">
              <w:rPr>
                <w:rStyle w:val="Hyperlink"/>
                <w:noProof/>
              </w:rPr>
              <w:t>4.0 Verification</w:t>
            </w:r>
            <w:r>
              <w:rPr>
                <w:noProof/>
                <w:webHidden/>
              </w:rPr>
              <w:tab/>
            </w:r>
            <w:r>
              <w:rPr>
                <w:noProof/>
                <w:webHidden/>
              </w:rPr>
              <w:fldChar w:fldCharType="begin"/>
            </w:r>
            <w:r>
              <w:rPr>
                <w:noProof/>
                <w:webHidden/>
              </w:rPr>
              <w:instrText xml:space="preserve"> PAGEREF _Toc199027690 \h </w:instrText>
            </w:r>
            <w:r>
              <w:rPr>
                <w:noProof/>
                <w:webHidden/>
              </w:rPr>
            </w:r>
            <w:r>
              <w:rPr>
                <w:noProof/>
                <w:webHidden/>
              </w:rPr>
              <w:fldChar w:fldCharType="separate"/>
            </w:r>
            <w:r>
              <w:rPr>
                <w:noProof/>
                <w:webHidden/>
              </w:rPr>
              <w:t>8</w:t>
            </w:r>
            <w:r>
              <w:rPr>
                <w:noProof/>
                <w:webHidden/>
              </w:rPr>
              <w:fldChar w:fldCharType="end"/>
            </w:r>
          </w:hyperlink>
        </w:p>
        <w:p w14:paraId="55D59D88" w14:textId="3C532788" w:rsidR="007014AE" w:rsidRDefault="007014AE">
          <w:pPr>
            <w:pStyle w:val="TOC2"/>
            <w:tabs>
              <w:tab w:val="right" w:leader="dot" w:pos="9016"/>
            </w:tabs>
            <w:rPr>
              <w:rFonts w:asciiTheme="minorHAnsi" w:hAnsiTheme="minorHAnsi"/>
              <w:noProof/>
            </w:rPr>
          </w:pPr>
          <w:hyperlink w:anchor="_Toc199027691" w:history="1">
            <w:r w:rsidRPr="0062496D">
              <w:rPr>
                <w:rStyle w:val="Hyperlink"/>
                <w:noProof/>
              </w:rPr>
              <w:t>4.1 Verification Approach</w:t>
            </w:r>
            <w:r>
              <w:rPr>
                <w:noProof/>
                <w:webHidden/>
              </w:rPr>
              <w:tab/>
            </w:r>
            <w:r>
              <w:rPr>
                <w:noProof/>
                <w:webHidden/>
              </w:rPr>
              <w:fldChar w:fldCharType="begin"/>
            </w:r>
            <w:r>
              <w:rPr>
                <w:noProof/>
                <w:webHidden/>
              </w:rPr>
              <w:instrText xml:space="preserve"> PAGEREF _Toc199027691 \h </w:instrText>
            </w:r>
            <w:r>
              <w:rPr>
                <w:noProof/>
                <w:webHidden/>
              </w:rPr>
            </w:r>
            <w:r>
              <w:rPr>
                <w:noProof/>
                <w:webHidden/>
              </w:rPr>
              <w:fldChar w:fldCharType="separate"/>
            </w:r>
            <w:r>
              <w:rPr>
                <w:noProof/>
                <w:webHidden/>
              </w:rPr>
              <w:t>8</w:t>
            </w:r>
            <w:r>
              <w:rPr>
                <w:noProof/>
                <w:webHidden/>
              </w:rPr>
              <w:fldChar w:fldCharType="end"/>
            </w:r>
          </w:hyperlink>
        </w:p>
        <w:p w14:paraId="7F09504E" w14:textId="406E483A" w:rsidR="007014AE" w:rsidRDefault="007014AE">
          <w:pPr>
            <w:pStyle w:val="TOC2"/>
            <w:tabs>
              <w:tab w:val="right" w:leader="dot" w:pos="9016"/>
            </w:tabs>
            <w:rPr>
              <w:rFonts w:asciiTheme="minorHAnsi" w:hAnsiTheme="minorHAnsi"/>
              <w:noProof/>
            </w:rPr>
          </w:pPr>
          <w:hyperlink w:anchor="_Toc199027692" w:history="1">
            <w:r w:rsidRPr="0062496D">
              <w:rPr>
                <w:rStyle w:val="Hyperlink"/>
                <w:noProof/>
              </w:rPr>
              <w:t>4.2 Verification Criteria</w:t>
            </w:r>
            <w:r>
              <w:rPr>
                <w:noProof/>
                <w:webHidden/>
              </w:rPr>
              <w:tab/>
            </w:r>
            <w:r>
              <w:rPr>
                <w:noProof/>
                <w:webHidden/>
              </w:rPr>
              <w:fldChar w:fldCharType="begin"/>
            </w:r>
            <w:r>
              <w:rPr>
                <w:noProof/>
                <w:webHidden/>
              </w:rPr>
              <w:instrText xml:space="preserve"> PAGEREF _Toc199027692 \h </w:instrText>
            </w:r>
            <w:r>
              <w:rPr>
                <w:noProof/>
                <w:webHidden/>
              </w:rPr>
            </w:r>
            <w:r>
              <w:rPr>
                <w:noProof/>
                <w:webHidden/>
              </w:rPr>
              <w:fldChar w:fldCharType="separate"/>
            </w:r>
            <w:r>
              <w:rPr>
                <w:noProof/>
                <w:webHidden/>
              </w:rPr>
              <w:t>8</w:t>
            </w:r>
            <w:r>
              <w:rPr>
                <w:noProof/>
                <w:webHidden/>
              </w:rPr>
              <w:fldChar w:fldCharType="end"/>
            </w:r>
          </w:hyperlink>
        </w:p>
        <w:p w14:paraId="235AC1BD" w14:textId="0C186A3A" w:rsidR="007014AE" w:rsidRDefault="007014AE">
          <w:pPr>
            <w:pStyle w:val="TOC2"/>
            <w:tabs>
              <w:tab w:val="right" w:leader="dot" w:pos="9016"/>
            </w:tabs>
            <w:rPr>
              <w:rFonts w:asciiTheme="minorHAnsi" w:hAnsiTheme="minorHAnsi"/>
              <w:noProof/>
            </w:rPr>
          </w:pPr>
          <w:hyperlink w:anchor="_Toc199027693" w:history="1">
            <w:r w:rsidRPr="0062496D">
              <w:rPr>
                <w:rStyle w:val="Hyperlink"/>
                <w:noProof/>
              </w:rPr>
              <w:t>4.3 Requirement Verification</w:t>
            </w:r>
            <w:r>
              <w:rPr>
                <w:noProof/>
                <w:webHidden/>
              </w:rPr>
              <w:tab/>
            </w:r>
            <w:r>
              <w:rPr>
                <w:noProof/>
                <w:webHidden/>
              </w:rPr>
              <w:fldChar w:fldCharType="begin"/>
            </w:r>
            <w:r>
              <w:rPr>
                <w:noProof/>
                <w:webHidden/>
              </w:rPr>
              <w:instrText xml:space="preserve"> PAGEREF _Toc199027693 \h </w:instrText>
            </w:r>
            <w:r>
              <w:rPr>
                <w:noProof/>
                <w:webHidden/>
              </w:rPr>
            </w:r>
            <w:r>
              <w:rPr>
                <w:noProof/>
                <w:webHidden/>
              </w:rPr>
              <w:fldChar w:fldCharType="separate"/>
            </w:r>
            <w:r>
              <w:rPr>
                <w:noProof/>
                <w:webHidden/>
              </w:rPr>
              <w:t>8</w:t>
            </w:r>
            <w:r>
              <w:rPr>
                <w:noProof/>
                <w:webHidden/>
              </w:rPr>
              <w:fldChar w:fldCharType="end"/>
            </w:r>
          </w:hyperlink>
        </w:p>
        <w:p w14:paraId="6BC73DCF" w14:textId="03BAACC9" w:rsidR="007014AE" w:rsidRDefault="007014AE">
          <w:pPr>
            <w:pStyle w:val="TOC3"/>
            <w:tabs>
              <w:tab w:val="right" w:leader="dot" w:pos="9016"/>
            </w:tabs>
            <w:rPr>
              <w:rFonts w:asciiTheme="minorHAnsi" w:hAnsiTheme="minorHAnsi"/>
              <w:noProof/>
            </w:rPr>
          </w:pPr>
          <w:hyperlink w:anchor="_Toc199027694" w:history="1">
            <w:r w:rsidRPr="0062496D">
              <w:rPr>
                <w:rStyle w:val="Hyperlink"/>
                <w:noProof/>
              </w:rPr>
              <w:t>4.3.1 Functional Requirements Verification</w:t>
            </w:r>
            <w:r>
              <w:rPr>
                <w:noProof/>
                <w:webHidden/>
              </w:rPr>
              <w:tab/>
            </w:r>
            <w:r>
              <w:rPr>
                <w:noProof/>
                <w:webHidden/>
              </w:rPr>
              <w:fldChar w:fldCharType="begin"/>
            </w:r>
            <w:r>
              <w:rPr>
                <w:noProof/>
                <w:webHidden/>
              </w:rPr>
              <w:instrText xml:space="preserve"> PAGEREF _Toc199027694 \h </w:instrText>
            </w:r>
            <w:r>
              <w:rPr>
                <w:noProof/>
                <w:webHidden/>
              </w:rPr>
            </w:r>
            <w:r>
              <w:rPr>
                <w:noProof/>
                <w:webHidden/>
              </w:rPr>
              <w:fldChar w:fldCharType="separate"/>
            </w:r>
            <w:r>
              <w:rPr>
                <w:noProof/>
                <w:webHidden/>
              </w:rPr>
              <w:t>8</w:t>
            </w:r>
            <w:r>
              <w:rPr>
                <w:noProof/>
                <w:webHidden/>
              </w:rPr>
              <w:fldChar w:fldCharType="end"/>
            </w:r>
          </w:hyperlink>
        </w:p>
        <w:p w14:paraId="559B1958" w14:textId="2DA39478" w:rsidR="007014AE" w:rsidRDefault="007014AE">
          <w:pPr>
            <w:pStyle w:val="TOC3"/>
            <w:tabs>
              <w:tab w:val="right" w:leader="dot" w:pos="9016"/>
            </w:tabs>
            <w:rPr>
              <w:rFonts w:asciiTheme="minorHAnsi" w:hAnsiTheme="minorHAnsi"/>
              <w:noProof/>
            </w:rPr>
          </w:pPr>
          <w:hyperlink w:anchor="_Toc199027695" w:history="1">
            <w:r w:rsidRPr="0062496D">
              <w:rPr>
                <w:rStyle w:val="Hyperlink"/>
                <w:noProof/>
              </w:rPr>
              <w:t>4.3.2 Performance Requirements Verification</w:t>
            </w:r>
            <w:r>
              <w:rPr>
                <w:noProof/>
                <w:webHidden/>
              </w:rPr>
              <w:tab/>
            </w:r>
            <w:r>
              <w:rPr>
                <w:noProof/>
                <w:webHidden/>
              </w:rPr>
              <w:fldChar w:fldCharType="begin"/>
            </w:r>
            <w:r>
              <w:rPr>
                <w:noProof/>
                <w:webHidden/>
              </w:rPr>
              <w:instrText xml:space="preserve"> PAGEREF _Toc199027695 \h </w:instrText>
            </w:r>
            <w:r>
              <w:rPr>
                <w:noProof/>
                <w:webHidden/>
              </w:rPr>
            </w:r>
            <w:r>
              <w:rPr>
                <w:noProof/>
                <w:webHidden/>
              </w:rPr>
              <w:fldChar w:fldCharType="separate"/>
            </w:r>
            <w:r>
              <w:rPr>
                <w:noProof/>
                <w:webHidden/>
              </w:rPr>
              <w:t>8</w:t>
            </w:r>
            <w:r>
              <w:rPr>
                <w:noProof/>
                <w:webHidden/>
              </w:rPr>
              <w:fldChar w:fldCharType="end"/>
            </w:r>
          </w:hyperlink>
        </w:p>
        <w:p w14:paraId="3A283B95" w14:textId="1CD2416E" w:rsidR="007014AE" w:rsidRDefault="007014AE">
          <w:pPr>
            <w:pStyle w:val="TOC3"/>
            <w:tabs>
              <w:tab w:val="right" w:leader="dot" w:pos="9016"/>
            </w:tabs>
            <w:rPr>
              <w:rFonts w:asciiTheme="minorHAnsi" w:hAnsiTheme="minorHAnsi"/>
              <w:noProof/>
            </w:rPr>
          </w:pPr>
          <w:hyperlink w:anchor="_Toc199027696" w:history="1">
            <w:r w:rsidRPr="0062496D">
              <w:rPr>
                <w:rStyle w:val="Hyperlink"/>
                <w:noProof/>
              </w:rPr>
              <w:t>4.3.3 Security Requirements Verification</w:t>
            </w:r>
            <w:r>
              <w:rPr>
                <w:noProof/>
                <w:webHidden/>
              </w:rPr>
              <w:tab/>
            </w:r>
            <w:r>
              <w:rPr>
                <w:noProof/>
                <w:webHidden/>
              </w:rPr>
              <w:fldChar w:fldCharType="begin"/>
            </w:r>
            <w:r>
              <w:rPr>
                <w:noProof/>
                <w:webHidden/>
              </w:rPr>
              <w:instrText xml:space="preserve"> PAGEREF _Toc199027696 \h </w:instrText>
            </w:r>
            <w:r>
              <w:rPr>
                <w:noProof/>
                <w:webHidden/>
              </w:rPr>
            </w:r>
            <w:r>
              <w:rPr>
                <w:noProof/>
                <w:webHidden/>
              </w:rPr>
              <w:fldChar w:fldCharType="separate"/>
            </w:r>
            <w:r>
              <w:rPr>
                <w:noProof/>
                <w:webHidden/>
              </w:rPr>
              <w:t>8</w:t>
            </w:r>
            <w:r>
              <w:rPr>
                <w:noProof/>
                <w:webHidden/>
              </w:rPr>
              <w:fldChar w:fldCharType="end"/>
            </w:r>
          </w:hyperlink>
        </w:p>
        <w:p w14:paraId="34828B36" w14:textId="2FD9523D" w:rsidR="007014AE" w:rsidRDefault="007014AE">
          <w:pPr>
            <w:pStyle w:val="TOC3"/>
            <w:tabs>
              <w:tab w:val="right" w:leader="dot" w:pos="9016"/>
            </w:tabs>
            <w:rPr>
              <w:rFonts w:asciiTheme="minorHAnsi" w:hAnsiTheme="minorHAnsi"/>
              <w:noProof/>
            </w:rPr>
          </w:pPr>
          <w:hyperlink w:anchor="_Toc199027697" w:history="1">
            <w:r w:rsidRPr="0062496D">
              <w:rPr>
                <w:rStyle w:val="Hyperlink"/>
                <w:noProof/>
              </w:rPr>
              <w:t>4.3.4 Usability Requirements Verification</w:t>
            </w:r>
            <w:r>
              <w:rPr>
                <w:noProof/>
                <w:webHidden/>
              </w:rPr>
              <w:tab/>
            </w:r>
            <w:r>
              <w:rPr>
                <w:noProof/>
                <w:webHidden/>
              </w:rPr>
              <w:fldChar w:fldCharType="begin"/>
            </w:r>
            <w:r>
              <w:rPr>
                <w:noProof/>
                <w:webHidden/>
              </w:rPr>
              <w:instrText xml:space="preserve"> PAGEREF _Toc199027697 \h </w:instrText>
            </w:r>
            <w:r>
              <w:rPr>
                <w:noProof/>
                <w:webHidden/>
              </w:rPr>
            </w:r>
            <w:r>
              <w:rPr>
                <w:noProof/>
                <w:webHidden/>
              </w:rPr>
              <w:fldChar w:fldCharType="separate"/>
            </w:r>
            <w:r>
              <w:rPr>
                <w:noProof/>
                <w:webHidden/>
              </w:rPr>
              <w:t>8</w:t>
            </w:r>
            <w:r>
              <w:rPr>
                <w:noProof/>
                <w:webHidden/>
              </w:rPr>
              <w:fldChar w:fldCharType="end"/>
            </w:r>
          </w:hyperlink>
        </w:p>
        <w:p w14:paraId="0F23666B" w14:textId="049F86F0" w:rsidR="007014AE" w:rsidRDefault="007014AE">
          <w:pPr>
            <w:pStyle w:val="TOC3"/>
            <w:tabs>
              <w:tab w:val="right" w:leader="dot" w:pos="9016"/>
            </w:tabs>
            <w:rPr>
              <w:rFonts w:asciiTheme="minorHAnsi" w:hAnsiTheme="minorHAnsi"/>
              <w:noProof/>
            </w:rPr>
          </w:pPr>
          <w:hyperlink w:anchor="_Toc199027698" w:history="1">
            <w:r w:rsidRPr="0062496D">
              <w:rPr>
                <w:rStyle w:val="Hyperlink"/>
                <w:noProof/>
              </w:rPr>
              <w:t>4.3.5 Maintainability Requirements Verification</w:t>
            </w:r>
            <w:r>
              <w:rPr>
                <w:noProof/>
                <w:webHidden/>
              </w:rPr>
              <w:tab/>
            </w:r>
            <w:r>
              <w:rPr>
                <w:noProof/>
                <w:webHidden/>
              </w:rPr>
              <w:fldChar w:fldCharType="begin"/>
            </w:r>
            <w:r>
              <w:rPr>
                <w:noProof/>
                <w:webHidden/>
              </w:rPr>
              <w:instrText xml:space="preserve"> PAGEREF _Toc199027698 \h </w:instrText>
            </w:r>
            <w:r>
              <w:rPr>
                <w:noProof/>
                <w:webHidden/>
              </w:rPr>
            </w:r>
            <w:r>
              <w:rPr>
                <w:noProof/>
                <w:webHidden/>
              </w:rPr>
              <w:fldChar w:fldCharType="separate"/>
            </w:r>
            <w:r>
              <w:rPr>
                <w:noProof/>
                <w:webHidden/>
              </w:rPr>
              <w:t>8</w:t>
            </w:r>
            <w:r>
              <w:rPr>
                <w:noProof/>
                <w:webHidden/>
              </w:rPr>
              <w:fldChar w:fldCharType="end"/>
            </w:r>
          </w:hyperlink>
        </w:p>
        <w:p w14:paraId="5C1CDB81" w14:textId="0F5911B1" w:rsidR="007014AE" w:rsidRDefault="007014AE">
          <w:pPr>
            <w:pStyle w:val="TOC3"/>
            <w:tabs>
              <w:tab w:val="right" w:leader="dot" w:pos="9016"/>
            </w:tabs>
            <w:rPr>
              <w:rFonts w:asciiTheme="minorHAnsi" w:hAnsiTheme="minorHAnsi"/>
              <w:noProof/>
            </w:rPr>
          </w:pPr>
          <w:hyperlink w:anchor="_Toc199027699" w:history="1">
            <w:r w:rsidRPr="0062496D">
              <w:rPr>
                <w:rStyle w:val="Hyperlink"/>
                <w:noProof/>
              </w:rPr>
              <w:t>4.3.6 Portability Requirements Verification</w:t>
            </w:r>
            <w:r>
              <w:rPr>
                <w:noProof/>
                <w:webHidden/>
              </w:rPr>
              <w:tab/>
            </w:r>
            <w:r>
              <w:rPr>
                <w:noProof/>
                <w:webHidden/>
              </w:rPr>
              <w:fldChar w:fldCharType="begin"/>
            </w:r>
            <w:r>
              <w:rPr>
                <w:noProof/>
                <w:webHidden/>
              </w:rPr>
              <w:instrText xml:space="preserve"> PAGEREF _Toc199027699 \h </w:instrText>
            </w:r>
            <w:r>
              <w:rPr>
                <w:noProof/>
                <w:webHidden/>
              </w:rPr>
            </w:r>
            <w:r>
              <w:rPr>
                <w:noProof/>
                <w:webHidden/>
              </w:rPr>
              <w:fldChar w:fldCharType="separate"/>
            </w:r>
            <w:r>
              <w:rPr>
                <w:noProof/>
                <w:webHidden/>
              </w:rPr>
              <w:t>8</w:t>
            </w:r>
            <w:r>
              <w:rPr>
                <w:noProof/>
                <w:webHidden/>
              </w:rPr>
              <w:fldChar w:fldCharType="end"/>
            </w:r>
          </w:hyperlink>
        </w:p>
        <w:p w14:paraId="5A1DCC63" w14:textId="00E6473B" w:rsidR="007014AE" w:rsidRDefault="007014AE">
          <w:pPr>
            <w:pStyle w:val="TOC1"/>
            <w:tabs>
              <w:tab w:val="right" w:leader="dot" w:pos="9016"/>
            </w:tabs>
            <w:rPr>
              <w:rFonts w:asciiTheme="minorHAnsi" w:hAnsiTheme="minorHAnsi"/>
              <w:noProof/>
            </w:rPr>
          </w:pPr>
          <w:hyperlink w:anchor="_Toc199027700" w:history="1">
            <w:r w:rsidRPr="0062496D">
              <w:rPr>
                <w:rStyle w:val="Hyperlink"/>
                <w:noProof/>
              </w:rPr>
              <w:t>5.0 Appendices</w:t>
            </w:r>
            <w:r>
              <w:rPr>
                <w:noProof/>
                <w:webHidden/>
              </w:rPr>
              <w:tab/>
            </w:r>
            <w:r>
              <w:rPr>
                <w:noProof/>
                <w:webHidden/>
              </w:rPr>
              <w:fldChar w:fldCharType="begin"/>
            </w:r>
            <w:r>
              <w:rPr>
                <w:noProof/>
                <w:webHidden/>
              </w:rPr>
              <w:instrText xml:space="preserve"> PAGEREF _Toc199027700 \h </w:instrText>
            </w:r>
            <w:r>
              <w:rPr>
                <w:noProof/>
                <w:webHidden/>
              </w:rPr>
            </w:r>
            <w:r>
              <w:rPr>
                <w:noProof/>
                <w:webHidden/>
              </w:rPr>
              <w:fldChar w:fldCharType="separate"/>
            </w:r>
            <w:r>
              <w:rPr>
                <w:noProof/>
                <w:webHidden/>
              </w:rPr>
              <w:t>8</w:t>
            </w:r>
            <w:r>
              <w:rPr>
                <w:noProof/>
                <w:webHidden/>
              </w:rPr>
              <w:fldChar w:fldCharType="end"/>
            </w:r>
          </w:hyperlink>
        </w:p>
        <w:p w14:paraId="4436DAB7" w14:textId="6BE84DD1" w:rsidR="007014AE" w:rsidRDefault="007014AE">
          <w:pPr>
            <w:pStyle w:val="TOC2"/>
            <w:tabs>
              <w:tab w:val="right" w:leader="dot" w:pos="9016"/>
            </w:tabs>
            <w:rPr>
              <w:rFonts w:asciiTheme="minorHAnsi" w:hAnsiTheme="minorHAnsi"/>
              <w:noProof/>
            </w:rPr>
          </w:pPr>
          <w:hyperlink w:anchor="_Toc199027701" w:history="1">
            <w:r w:rsidRPr="0062496D">
              <w:rPr>
                <w:rStyle w:val="Hyperlink"/>
                <w:noProof/>
              </w:rPr>
              <w:t>5.1 Assumptions and Dependencies</w:t>
            </w:r>
            <w:r>
              <w:rPr>
                <w:noProof/>
                <w:webHidden/>
              </w:rPr>
              <w:tab/>
            </w:r>
            <w:r>
              <w:rPr>
                <w:noProof/>
                <w:webHidden/>
              </w:rPr>
              <w:fldChar w:fldCharType="begin"/>
            </w:r>
            <w:r>
              <w:rPr>
                <w:noProof/>
                <w:webHidden/>
              </w:rPr>
              <w:instrText xml:space="preserve"> PAGEREF _Toc199027701 \h </w:instrText>
            </w:r>
            <w:r>
              <w:rPr>
                <w:noProof/>
                <w:webHidden/>
              </w:rPr>
            </w:r>
            <w:r>
              <w:rPr>
                <w:noProof/>
                <w:webHidden/>
              </w:rPr>
              <w:fldChar w:fldCharType="separate"/>
            </w:r>
            <w:r>
              <w:rPr>
                <w:noProof/>
                <w:webHidden/>
              </w:rPr>
              <w:t>8</w:t>
            </w:r>
            <w:r>
              <w:rPr>
                <w:noProof/>
                <w:webHidden/>
              </w:rPr>
              <w:fldChar w:fldCharType="end"/>
            </w:r>
          </w:hyperlink>
        </w:p>
        <w:p w14:paraId="077175C7" w14:textId="670942C9" w:rsidR="007014AE" w:rsidRDefault="007014AE">
          <w:pPr>
            <w:pStyle w:val="TOC2"/>
            <w:tabs>
              <w:tab w:val="right" w:leader="dot" w:pos="9016"/>
            </w:tabs>
            <w:rPr>
              <w:rFonts w:asciiTheme="minorHAnsi" w:hAnsiTheme="minorHAnsi"/>
              <w:noProof/>
            </w:rPr>
          </w:pPr>
          <w:hyperlink w:anchor="_Toc199027702" w:history="1">
            <w:r w:rsidRPr="0062496D">
              <w:rPr>
                <w:rStyle w:val="Hyperlink"/>
                <w:noProof/>
              </w:rPr>
              <w:t>5.2 Acronyms and Abbreviations</w:t>
            </w:r>
            <w:r>
              <w:rPr>
                <w:noProof/>
                <w:webHidden/>
              </w:rPr>
              <w:tab/>
            </w:r>
            <w:r>
              <w:rPr>
                <w:noProof/>
                <w:webHidden/>
              </w:rPr>
              <w:fldChar w:fldCharType="begin"/>
            </w:r>
            <w:r>
              <w:rPr>
                <w:noProof/>
                <w:webHidden/>
              </w:rPr>
              <w:instrText xml:space="preserve"> PAGEREF _Toc199027702 \h </w:instrText>
            </w:r>
            <w:r>
              <w:rPr>
                <w:noProof/>
                <w:webHidden/>
              </w:rPr>
            </w:r>
            <w:r>
              <w:rPr>
                <w:noProof/>
                <w:webHidden/>
              </w:rPr>
              <w:fldChar w:fldCharType="separate"/>
            </w:r>
            <w:r>
              <w:rPr>
                <w:noProof/>
                <w:webHidden/>
              </w:rPr>
              <w:t>8</w:t>
            </w:r>
            <w:r>
              <w:rPr>
                <w:noProof/>
                <w:webHidden/>
              </w:rPr>
              <w:fldChar w:fldCharType="end"/>
            </w:r>
          </w:hyperlink>
        </w:p>
        <w:p w14:paraId="26BFF7DC" w14:textId="1A2676A8" w:rsidR="007014AE" w:rsidRDefault="007014AE">
          <w:pPr>
            <w:pStyle w:val="TOC2"/>
            <w:tabs>
              <w:tab w:val="right" w:leader="dot" w:pos="9016"/>
            </w:tabs>
            <w:rPr>
              <w:rFonts w:asciiTheme="minorHAnsi" w:hAnsiTheme="minorHAnsi"/>
              <w:noProof/>
            </w:rPr>
          </w:pPr>
          <w:hyperlink w:anchor="_Toc199027703" w:history="1">
            <w:r w:rsidRPr="0062496D">
              <w:rPr>
                <w:rStyle w:val="Hyperlink"/>
                <w:noProof/>
              </w:rPr>
              <w:t>5.3 Glossary (Optional)</w:t>
            </w:r>
            <w:r>
              <w:rPr>
                <w:noProof/>
                <w:webHidden/>
              </w:rPr>
              <w:tab/>
            </w:r>
            <w:r>
              <w:rPr>
                <w:noProof/>
                <w:webHidden/>
              </w:rPr>
              <w:fldChar w:fldCharType="begin"/>
            </w:r>
            <w:r>
              <w:rPr>
                <w:noProof/>
                <w:webHidden/>
              </w:rPr>
              <w:instrText xml:space="preserve"> PAGEREF _Toc199027703 \h </w:instrText>
            </w:r>
            <w:r>
              <w:rPr>
                <w:noProof/>
                <w:webHidden/>
              </w:rPr>
            </w:r>
            <w:r>
              <w:rPr>
                <w:noProof/>
                <w:webHidden/>
              </w:rPr>
              <w:fldChar w:fldCharType="separate"/>
            </w:r>
            <w:r>
              <w:rPr>
                <w:noProof/>
                <w:webHidden/>
              </w:rPr>
              <w:t>8</w:t>
            </w:r>
            <w:r>
              <w:rPr>
                <w:noProof/>
                <w:webHidden/>
              </w:rPr>
              <w:fldChar w:fldCharType="end"/>
            </w:r>
          </w:hyperlink>
        </w:p>
        <w:p w14:paraId="2D947EFA" w14:textId="0AF9B10F" w:rsidR="007014AE" w:rsidRDefault="007014AE">
          <w:pPr>
            <w:pStyle w:val="TOC1"/>
            <w:tabs>
              <w:tab w:val="right" w:leader="dot" w:pos="9016"/>
            </w:tabs>
            <w:rPr>
              <w:rFonts w:asciiTheme="minorHAnsi" w:hAnsiTheme="minorHAnsi"/>
              <w:noProof/>
            </w:rPr>
          </w:pPr>
          <w:hyperlink w:anchor="_Toc199027704" w:history="1">
            <w:r w:rsidRPr="0062496D">
              <w:rPr>
                <w:rStyle w:val="Hyperlink"/>
                <w:noProof/>
              </w:rPr>
              <w:t>Change Log Table</w:t>
            </w:r>
            <w:r>
              <w:rPr>
                <w:noProof/>
                <w:webHidden/>
              </w:rPr>
              <w:tab/>
            </w:r>
            <w:r>
              <w:rPr>
                <w:noProof/>
                <w:webHidden/>
              </w:rPr>
              <w:fldChar w:fldCharType="begin"/>
            </w:r>
            <w:r>
              <w:rPr>
                <w:noProof/>
                <w:webHidden/>
              </w:rPr>
              <w:instrText xml:space="preserve"> PAGEREF _Toc199027704 \h </w:instrText>
            </w:r>
            <w:r>
              <w:rPr>
                <w:noProof/>
                <w:webHidden/>
              </w:rPr>
            </w:r>
            <w:r>
              <w:rPr>
                <w:noProof/>
                <w:webHidden/>
              </w:rPr>
              <w:fldChar w:fldCharType="separate"/>
            </w:r>
            <w:r>
              <w:rPr>
                <w:noProof/>
                <w:webHidden/>
              </w:rPr>
              <w:t>9</w:t>
            </w:r>
            <w:r>
              <w:rPr>
                <w:noProof/>
                <w:webHidden/>
              </w:rPr>
              <w:fldChar w:fldCharType="end"/>
            </w:r>
          </w:hyperlink>
        </w:p>
        <w:p w14:paraId="57CFEC86" w14:textId="62535B96" w:rsidR="00BF4F02" w:rsidRDefault="00BF4F02">
          <w:r>
            <w:rPr>
              <w:b/>
              <w:bCs/>
              <w:noProof/>
            </w:rPr>
            <w:fldChar w:fldCharType="end"/>
          </w:r>
        </w:p>
      </w:sdtContent>
    </w:sdt>
    <w:p w14:paraId="042B16E6" w14:textId="77777777" w:rsidR="001F6FD4" w:rsidRDefault="001F6FD4" w:rsidP="001F6FD4">
      <w:pPr>
        <w:rPr>
          <w:rFonts w:eastAsiaTheme="majorEastAsia" w:cstheme="majorBidi"/>
          <w:b/>
          <w:sz w:val="32"/>
          <w:szCs w:val="40"/>
        </w:rPr>
      </w:pPr>
      <w:r>
        <w:br w:type="page"/>
      </w:r>
    </w:p>
    <w:p w14:paraId="42E53898" w14:textId="41687381" w:rsidR="00DF6A52" w:rsidRPr="00DF6A52" w:rsidRDefault="00DF6A52" w:rsidP="00DF6A52">
      <w:pPr>
        <w:pStyle w:val="Heading1"/>
      </w:pPr>
      <w:bookmarkStart w:id="1" w:name="_Toc199027644"/>
      <w:r>
        <w:rPr>
          <w:rFonts w:hint="eastAsia"/>
        </w:rPr>
        <w:lastRenderedPageBreak/>
        <w:t xml:space="preserve">1.0 </w:t>
      </w:r>
      <w:r w:rsidRPr="00DF6A52">
        <w:t>Introduction</w:t>
      </w:r>
      <w:bookmarkEnd w:id="1"/>
    </w:p>
    <w:p w14:paraId="6EB8FBC1" w14:textId="2AFF399B" w:rsidR="00DF6A52" w:rsidRDefault="00DF6A52" w:rsidP="008C1A3F">
      <w:pPr>
        <w:pStyle w:val="Heading2"/>
      </w:pPr>
      <w:bookmarkStart w:id="2" w:name="_Toc199027645"/>
      <w:r w:rsidRPr="00DF6A52">
        <w:t>1.1 Purpose</w:t>
      </w:r>
      <w:bookmarkEnd w:id="2"/>
    </w:p>
    <w:p w14:paraId="03BBF1A0" w14:textId="77777777" w:rsidR="002E49B0" w:rsidRDefault="002E49B0" w:rsidP="002E49B0">
      <w:r>
        <w:t xml:space="preserve">The purpose of </w:t>
      </w:r>
      <w:proofErr w:type="spellStart"/>
      <w:r>
        <w:t>myMMU</w:t>
      </w:r>
      <w:proofErr w:type="spellEnd"/>
      <w:r>
        <w:t xml:space="preserve">, the University Communication and Services Portal, is to serve as a centralized digital platform that streamlines communication and provides seamless access to academic and administrative services for the MMU community. By integrating with the Campus Management System and SMS Gateway, </w:t>
      </w:r>
      <w:proofErr w:type="spellStart"/>
      <w:r>
        <w:t>myMMU</w:t>
      </w:r>
      <w:proofErr w:type="spellEnd"/>
      <w:r>
        <w:t xml:space="preserve"> ensures that essential updates and academic information are delivered efficiently and effectively to students, lecturers, administrators, and parents.</w:t>
      </w:r>
    </w:p>
    <w:p w14:paraId="5C312C83" w14:textId="77777777" w:rsidR="002E49B0" w:rsidRDefault="002E49B0" w:rsidP="002E49B0"/>
    <w:p w14:paraId="65858FEE" w14:textId="77777777" w:rsidR="002E49B0" w:rsidRDefault="002E49B0" w:rsidP="002E49B0">
      <w:r>
        <w:t xml:space="preserve">At its core, </w:t>
      </w:r>
      <w:proofErr w:type="spellStart"/>
      <w:r>
        <w:t>myMMU</w:t>
      </w:r>
      <w:proofErr w:type="spellEnd"/>
      <w:r>
        <w:t xml:space="preserve"> is designed to enhance transparency, promote user engagement, and modernize institutional processes. Through this portal, students can view their academic performance, attendance records, financial statements, and important announcements. Parents are also kept informed with real-time SMS notifications about their child’s academic progress, fee reminders, and attendance alerts, enabling stronger parental involvement and support.</w:t>
      </w:r>
    </w:p>
    <w:p w14:paraId="4FEF7E58" w14:textId="77777777" w:rsidR="002E49B0" w:rsidRDefault="002E49B0" w:rsidP="002E49B0"/>
    <w:p w14:paraId="31CECA7D" w14:textId="77777777" w:rsidR="002E49B0" w:rsidRDefault="002E49B0" w:rsidP="002E49B0">
      <w:r>
        <w:t xml:space="preserve">Additionally, lecturers and administrators benefit from streamlined workflows and direct communication channels, allowing them to focus more on delivering quality education and managing operations effectively. With its user-friendly interface and mobile accessibility, </w:t>
      </w:r>
      <w:proofErr w:type="spellStart"/>
      <w:r>
        <w:t>myMMU</w:t>
      </w:r>
      <w:proofErr w:type="spellEnd"/>
      <w:r>
        <w:t xml:space="preserve"> provides a consistent and inclusive digital experience for all stakeholders.</w:t>
      </w:r>
    </w:p>
    <w:p w14:paraId="653AF30D" w14:textId="77777777" w:rsidR="002E49B0" w:rsidRDefault="002E49B0" w:rsidP="002E49B0"/>
    <w:p w14:paraId="73D67CBB" w14:textId="218B2B2B" w:rsidR="002E49B0" w:rsidRPr="002E49B0" w:rsidRDefault="002E49B0" w:rsidP="00875379">
      <w:r>
        <w:t xml:space="preserve">Ultimately, </w:t>
      </w:r>
      <w:proofErr w:type="spellStart"/>
      <w:r>
        <w:t>myMMU</w:t>
      </w:r>
      <w:proofErr w:type="spellEnd"/>
      <w:r>
        <w:t xml:space="preserve"> aims to bridge communication gaps, reduce administrative burden, and foster a more connected and responsive university environment. By embracing technological integration and real-time data sharing, this initiative marks a significant step forward in MMU’s digital transformation journey.</w:t>
      </w:r>
    </w:p>
    <w:p w14:paraId="07B1EA79" w14:textId="77777777" w:rsidR="00024AD2" w:rsidRDefault="00024AD2">
      <w:pPr>
        <w:rPr>
          <w:rFonts w:eastAsiaTheme="majorEastAsia" w:cstheme="majorBidi"/>
          <w:b/>
          <w:sz w:val="28"/>
          <w:szCs w:val="32"/>
        </w:rPr>
      </w:pPr>
      <w:bookmarkStart w:id="3" w:name="_Toc199027646"/>
      <w:r>
        <w:br w:type="page"/>
      </w:r>
    </w:p>
    <w:p w14:paraId="499F0177" w14:textId="25BA9AA5" w:rsidR="00DF6A52" w:rsidRDefault="00DF6A52" w:rsidP="008C1A3F">
      <w:pPr>
        <w:pStyle w:val="Heading2"/>
      </w:pPr>
      <w:r w:rsidRPr="00DF6A52">
        <w:lastRenderedPageBreak/>
        <w:t>1.2 Scope</w:t>
      </w:r>
      <w:bookmarkEnd w:id="3"/>
    </w:p>
    <w:p w14:paraId="16DB1BE9" w14:textId="77777777" w:rsidR="00024AD2" w:rsidRDefault="00024AD2" w:rsidP="00024AD2">
      <w:r>
        <w:t xml:space="preserve">The </w:t>
      </w:r>
      <w:proofErr w:type="spellStart"/>
      <w:r>
        <w:t>myMMU</w:t>
      </w:r>
      <w:proofErr w:type="spellEnd"/>
      <w:r>
        <w:t xml:space="preserve"> University Communication and Services Portal will be a dynamic and centralized platform that connects students, lecturers, administrators, and parents within the MMU ecosystem. This platform is designed to provide secure access to academic records, attendance, billing information, announcements, and timely updates, while integrating with the university’s existing Campus Management System (CMS) and SMS Gateway.</w:t>
      </w:r>
    </w:p>
    <w:p w14:paraId="6ECA6999" w14:textId="77777777" w:rsidR="00024AD2" w:rsidRDefault="00024AD2" w:rsidP="00024AD2"/>
    <w:p w14:paraId="6641F603" w14:textId="77777777" w:rsidR="00024AD2" w:rsidRDefault="00024AD2" w:rsidP="00024AD2">
      <w:r>
        <w:t xml:space="preserve">At its core, </w:t>
      </w:r>
      <w:proofErr w:type="spellStart"/>
      <w:r>
        <w:t>myMMU</w:t>
      </w:r>
      <w:proofErr w:type="spellEnd"/>
      <w:r>
        <w:t xml:space="preserve"> will offer essential features to ensure that users can easily access and interact with academic and administrative services. Students will be able to view their academic performance, fee payment status, attendance records, and announcements in one place. Parents will receive SMS alerts on their children’s academic performance, absenteeism, and outstanding fees, promoting transparency and enabling better parental involvement.</w:t>
      </w:r>
    </w:p>
    <w:p w14:paraId="0B87AC6E" w14:textId="77777777" w:rsidR="00024AD2" w:rsidRDefault="00024AD2" w:rsidP="00024AD2"/>
    <w:p w14:paraId="6EEEBB8B" w14:textId="77777777" w:rsidR="00024AD2" w:rsidRDefault="00024AD2" w:rsidP="00024AD2">
      <w:r>
        <w:t>Lecturers will be able to send announcements, monitor student attendance, and review academic progress, all through a simplified interface. Administrators will manage system configurations, broadcast campus-wide announcements, and ensure that the integration with the CMS and SMS Gateway runs smoothly.</w:t>
      </w:r>
    </w:p>
    <w:p w14:paraId="579DBD8E" w14:textId="77777777" w:rsidR="00024AD2" w:rsidRDefault="00024AD2" w:rsidP="00024AD2"/>
    <w:p w14:paraId="597DC661" w14:textId="77777777" w:rsidR="00024AD2" w:rsidRDefault="00024AD2" w:rsidP="00024AD2">
      <w:r>
        <w:t xml:space="preserve">To maintain an efficient and responsive service, </w:t>
      </w:r>
      <w:proofErr w:type="spellStart"/>
      <w:r>
        <w:t>myMMU</w:t>
      </w:r>
      <w:proofErr w:type="spellEnd"/>
      <w:r>
        <w:t xml:space="preserve"> will feature a modular design that supports future scalability, including multi-language support, theme personalization, and additional integrations (e.g., parking sticker services or timetable check-ins). The platform will also emphasize accessibility and responsiveness across desktop and mobile devices, ensuring a seamless experience for all users.</w:t>
      </w:r>
    </w:p>
    <w:p w14:paraId="49305041" w14:textId="77777777" w:rsidR="00024AD2" w:rsidRDefault="00024AD2" w:rsidP="00024AD2"/>
    <w:p w14:paraId="40D87099" w14:textId="5D839F5C" w:rsidR="00024AD2" w:rsidRDefault="00024AD2" w:rsidP="00024AD2">
      <w:r>
        <w:t xml:space="preserve">Furthermore, the system includes critical functions such as user authentication, role-based access control, SMS configuration, and secure data retrieval. These features ensure that </w:t>
      </w:r>
      <w:proofErr w:type="spellStart"/>
      <w:r>
        <w:t>myMMU</w:t>
      </w:r>
      <w:proofErr w:type="spellEnd"/>
      <w:r>
        <w:t xml:space="preserve"> not only meets core functional requirements but also satisfies institutional needs for data integrity, privacy, and real-time service delivery.</w:t>
      </w:r>
    </w:p>
    <w:tbl>
      <w:tblPr>
        <w:tblStyle w:val="TableGrid"/>
        <w:tblW w:w="0" w:type="auto"/>
        <w:tblLook w:val="04A0" w:firstRow="1" w:lastRow="0" w:firstColumn="1" w:lastColumn="0" w:noHBand="0" w:noVBand="1"/>
      </w:tblPr>
      <w:tblGrid>
        <w:gridCol w:w="4508"/>
        <w:gridCol w:w="4508"/>
      </w:tblGrid>
      <w:tr w:rsidR="00024AD2" w14:paraId="1D00F2D6" w14:textId="77777777" w:rsidTr="00875379">
        <w:tc>
          <w:tcPr>
            <w:tcW w:w="4508" w:type="dxa"/>
          </w:tcPr>
          <w:p w14:paraId="316967AA" w14:textId="0B6BEBD6" w:rsidR="00024AD2" w:rsidRPr="00875379" w:rsidRDefault="00024AD2" w:rsidP="0083791F">
            <w:pPr>
              <w:rPr>
                <w:lang w:val="en-US"/>
              </w:rPr>
            </w:pPr>
            <w:r>
              <w:t>User</w:t>
            </w:r>
          </w:p>
        </w:tc>
        <w:tc>
          <w:tcPr>
            <w:tcW w:w="4508" w:type="dxa"/>
          </w:tcPr>
          <w:p w14:paraId="33BAB6BB" w14:textId="75E501D8" w:rsidR="00024AD2" w:rsidRDefault="004F1CAF" w:rsidP="0083791F">
            <w:r>
              <w:t>Function</w:t>
            </w:r>
          </w:p>
        </w:tc>
      </w:tr>
      <w:tr w:rsidR="00024AD2" w14:paraId="3E2122DD" w14:textId="77777777" w:rsidTr="00875379">
        <w:tc>
          <w:tcPr>
            <w:tcW w:w="4508" w:type="dxa"/>
          </w:tcPr>
          <w:p w14:paraId="4870B97C" w14:textId="2D22C250" w:rsidR="00024AD2" w:rsidRDefault="004F1CAF" w:rsidP="0083791F">
            <w:r>
              <w:t>Student</w:t>
            </w:r>
          </w:p>
        </w:tc>
        <w:tc>
          <w:tcPr>
            <w:tcW w:w="4508" w:type="dxa"/>
          </w:tcPr>
          <w:p w14:paraId="7BB53488" w14:textId="77777777" w:rsidR="00AD50EE" w:rsidRDefault="00AD50EE" w:rsidP="00875379">
            <w:pPr>
              <w:pStyle w:val="ListParagraph"/>
              <w:numPr>
                <w:ilvl w:val="0"/>
                <w:numId w:val="1"/>
              </w:numPr>
            </w:pPr>
            <w:r>
              <w:t>Check attendance Records</w:t>
            </w:r>
          </w:p>
          <w:p w14:paraId="71AD3C17" w14:textId="77777777" w:rsidR="00AD50EE" w:rsidRDefault="00AD50EE" w:rsidP="00875379">
            <w:pPr>
              <w:pStyle w:val="ListParagraph"/>
              <w:numPr>
                <w:ilvl w:val="0"/>
                <w:numId w:val="1"/>
              </w:numPr>
            </w:pPr>
            <w:r>
              <w:t>View billing info and payment status</w:t>
            </w:r>
          </w:p>
          <w:p w14:paraId="1DE733C5" w14:textId="77777777" w:rsidR="00AD50EE" w:rsidRDefault="00AD50EE" w:rsidP="00875379">
            <w:pPr>
              <w:pStyle w:val="ListParagraph"/>
              <w:numPr>
                <w:ilvl w:val="0"/>
                <w:numId w:val="1"/>
              </w:numPr>
            </w:pPr>
            <w:r>
              <w:t>Receive announcements and SMS alerts</w:t>
            </w:r>
          </w:p>
          <w:p w14:paraId="2788974D" w14:textId="49B9D852" w:rsidR="00024AD2" w:rsidRDefault="00AD50EE" w:rsidP="00875379">
            <w:pPr>
              <w:pStyle w:val="ListParagraph"/>
              <w:numPr>
                <w:ilvl w:val="0"/>
                <w:numId w:val="1"/>
              </w:numPr>
            </w:pPr>
            <w:r>
              <w:t>Access timetable and course info</w:t>
            </w:r>
          </w:p>
        </w:tc>
      </w:tr>
      <w:tr w:rsidR="00024AD2" w14:paraId="3D251A08" w14:textId="77777777" w:rsidTr="00875379">
        <w:tc>
          <w:tcPr>
            <w:tcW w:w="4508" w:type="dxa"/>
          </w:tcPr>
          <w:p w14:paraId="1843537A" w14:textId="44EFE009" w:rsidR="00024AD2" w:rsidRDefault="00AD50EE" w:rsidP="0083791F">
            <w:r>
              <w:t>Parent</w:t>
            </w:r>
          </w:p>
        </w:tc>
        <w:tc>
          <w:tcPr>
            <w:tcW w:w="4508" w:type="dxa"/>
          </w:tcPr>
          <w:p w14:paraId="7F840ECD" w14:textId="77777777" w:rsidR="00AD50EE" w:rsidRPr="00AD50EE" w:rsidRDefault="00AD50EE" w:rsidP="0083791F">
            <w:pPr>
              <w:numPr>
                <w:ilvl w:val="0"/>
                <w:numId w:val="2"/>
              </w:numPr>
            </w:pPr>
            <w:r w:rsidRPr="00AD50EE">
              <w:t>Receive SMS alerts (low attendance, fee reminders, academic results)</w:t>
            </w:r>
          </w:p>
          <w:p w14:paraId="69E624F7" w14:textId="2E0E91E7" w:rsidR="00024AD2" w:rsidRDefault="00AD50EE" w:rsidP="00875379">
            <w:pPr>
              <w:numPr>
                <w:ilvl w:val="0"/>
                <w:numId w:val="2"/>
              </w:numPr>
            </w:pPr>
            <w:r w:rsidRPr="00AD50EE">
              <w:t>View child's grades, attendance, billing info</w:t>
            </w:r>
          </w:p>
        </w:tc>
      </w:tr>
      <w:tr w:rsidR="00024AD2" w14:paraId="4CEF30F2" w14:textId="77777777" w:rsidTr="00875379">
        <w:trPr>
          <w:trHeight w:val="1430"/>
        </w:trPr>
        <w:tc>
          <w:tcPr>
            <w:tcW w:w="4508" w:type="dxa"/>
          </w:tcPr>
          <w:p w14:paraId="536479E0" w14:textId="1B1E8342" w:rsidR="00024AD2" w:rsidRDefault="00AD50EE" w:rsidP="0083791F">
            <w:r>
              <w:lastRenderedPageBreak/>
              <w:t>Lecturer</w:t>
            </w:r>
          </w:p>
        </w:tc>
        <w:tc>
          <w:tcPr>
            <w:tcW w:w="4508" w:type="dxa"/>
          </w:tcPr>
          <w:p w14:paraId="536D6060" w14:textId="77777777" w:rsidR="0083791F" w:rsidRPr="0083791F" w:rsidRDefault="0083791F" w:rsidP="0083791F">
            <w:pPr>
              <w:numPr>
                <w:ilvl w:val="0"/>
                <w:numId w:val="3"/>
              </w:numPr>
            </w:pPr>
            <w:r w:rsidRPr="0083791F">
              <w:t>Post announcements and assignments</w:t>
            </w:r>
          </w:p>
          <w:p w14:paraId="261714C6" w14:textId="77777777" w:rsidR="0083791F" w:rsidRPr="0083791F" w:rsidRDefault="0083791F" w:rsidP="0083791F">
            <w:pPr>
              <w:numPr>
                <w:ilvl w:val="0"/>
                <w:numId w:val="3"/>
              </w:numPr>
            </w:pPr>
            <w:r w:rsidRPr="0083791F">
              <w:t>Upload materials</w:t>
            </w:r>
          </w:p>
          <w:p w14:paraId="50A45F77" w14:textId="783C6402" w:rsidR="00024AD2" w:rsidRDefault="0083791F" w:rsidP="00875379">
            <w:pPr>
              <w:pStyle w:val="ListParagraph"/>
              <w:numPr>
                <w:ilvl w:val="0"/>
                <w:numId w:val="3"/>
              </w:numPr>
            </w:pPr>
            <w:r w:rsidRPr="0083791F">
              <w:t>Update student's attendance and grades</w:t>
            </w:r>
          </w:p>
        </w:tc>
      </w:tr>
      <w:tr w:rsidR="00024AD2" w14:paraId="215492EA" w14:textId="77777777" w:rsidTr="00875379">
        <w:tc>
          <w:tcPr>
            <w:tcW w:w="4508" w:type="dxa"/>
          </w:tcPr>
          <w:p w14:paraId="0F359027" w14:textId="59AC5ADB" w:rsidR="00024AD2" w:rsidRDefault="0083791F" w:rsidP="0083791F">
            <w:r>
              <w:t>Admin</w:t>
            </w:r>
          </w:p>
        </w:tc>
        <w:tc>
          <w:tcPr>
            <w:tcW w:w="4508" w:type="dxa"/>
          </w:tcPr>
          <w:p w14:paraId="070D6AFA" w14:textId="3B1D0A69" w:rsidR="0083791F" w:rsidRDefault="0083791F" w:rsidP="00875379">
            <w:pPr>
              <w:pStyle w:val="ListParagraph"/>
              <w:numPr>
                <w:ilvl w:val="0"/>
                <w:numId w:val="4"/>
              </w:numPr>
            </w:pPr>
            <w:r>
              <w:t>Post university-wide notifications</w:t>
            </w:r>
          </w:p>
          <w:p w14:paraId="28CDB25E" w14:textId="0B205B40" w:rsidR="0083791F" w:rsidRDefault="0083791F" w:rsidP="00875379">
            <w:pPr>
              <w:pStyle w:val="ListParagraph"/>
              <w:numPr>
                <w:ilvl w:val="0"/>
                <w:numId w:val="4"/>
              </w:numPr>
            </w:pPr>
            <w:r>
              <w:t>Approve classroom bookings</w:t>
            </w:r>
          </w:p>
          <w:p w14:paraId="14E7F2A6" w14:textId="77777777" w:rsidR="00024AD2" w:rsidRDefault="00024AD2" w:rsidP="0083791F"/>
        </w:tc>
      </w:tr>
    </w:tbl>
    <w:p w14:paraId="0ACFF927" w14:textId="72C3E624" w:rsidR="00024AD2" w:rsidRDefault="00041A26" w:rsidP="00024AD2">
      <w:r w:rsidRPr="00041A26">
        <w:t xml:space="preserve">Table 1.2.1: Scope of Functions by User Role in </w:t>
      </w:r>
      <w:proofErr w:type="spellStart"/>
      <w:r w:rsidRPr="00041A26">
        <w:t>myMMU</w:t>
      </w:r>
      <w:proofErr w:type="spellEnd"/>
      <w:r w:rsidRPr="00041A26">
        <w:t xml:space="preserve"> Portal</w:t>
      </w:r>
    </w:p>
    <w:p w14:paraId="32158416" w14:textId="06CAA19D" w:rsidR="00041A26" w:rsidRPr="00024AD2" w:rsidRDefault="00041A26" w:rsidP="00875379">
      <w:r w:rsidRPr="00041A26">
        <w:t xml:space="preserve">In conclusion, </w:t>
      </w:r>
      <w:proofErr w:type="spellStart"/>
      <w:r w:rsidRPr="00041A26">
        <w:t>myMMU</w:t>
      </w:r>
      <w:proofErr w:type="spellEnd"/>
      <w:r w:rsidRPr="00041A26">
        <w:t xml:space="preserve"> aims to redefine communication and service access within MMU by combining automation, transparency, and user-centric design. Its scope spans across academic, financial, and administrative domains, supporting the university’s digital transformation strategy and enhancing engagement among all stakeholders.</w:t>
      </w:r>
    </w:p>
    <w:p w14:paraId="6DBAE483" w14:textId="77777777" w:rsidR="00041A26" w:rsidRDefault="00041A26">
      <w:pPr>
        <w:rPr>
          <w:rFonts w:eastAsiaTheme="majorEastAsia" w:cstheme="majorBidi"/>
          <w:b/>
          <w:sz w:val="28"/>
          <w:szCs w:val="32"/>
        </w:rPr>
      </w:pPr>
      <w:bookmarkStart w:id="4" w:name="_Toc199027647"/>
      <w:r>
        <w:br w:type="page"/>
      </w:r>
    </w:p>
    <w:p w14:paraId="740810DD" w14:textId="3950FC66" w:rsidR="00DF6A52" w:rsidRDefault="00DF6A52" w:rsidP="008C1A3F">
      <w:pPr>
        <w:pStyle w:val="Heading2"/>
      </w:pPr>
      <w:r w:rsidRPr="00DF6A52">
        <w:lastRenderedPageBreak/>
        <w:t>1.3 Product Overview</w:t>
      </w:r>
      <w:bookmarkEnd w:id="4"/>
    </w:p>
    <w:p w14:paraId="5713D070" w14:textId="112F9965" w:rsidR="00041A26" w:rsidRPr="00041A26" w:rsidRDefault="00041A26" w:rsidP="00875379">
      <w:r w:rsidRPr="00041A26">
        <w:t xml:space="preserve">The </w:t>
      </w:r>
      <w:proofErr w:type="spellStart"/>
      <w:r w:rsidRPr="00041A26">
        <w:t>myMMU</w:t>
      </w:r>
      <w:proofErr w:type="spellEnd"/>
      <w:r w:rsidRPr="00041A26">
        <w:t xml:space="preserve"> University Communication and Services Portal is integrated with the university's Campus Management System and SMS Gateway, allowing students to access academic results, attendance records, billing information, and timetables. It also enables lecturers to submit grades and announcements, administrators to manage classroom bookings and inquiries, and parents to receive SMS alerts related to their child’s academic performance and financial obligations.</w:t>
      </w:r>
    </w:p>
    <w:p w14:paraId="747BD7EE" w14:textId="6D4788D2" w:rsidR="00DF6A52" w:rsidRDefault="00DF6A52" w:rsidP="00875379">
      <w:pPr>
        <w:pStyle w:val="Heading1"/>
        <w:ind w:firstLine="720"/>
        <w:rPr>
          <w:rStyle w:val="Heading3Char"/>
          <w:b/>
          <w:bCs/>
        </w:rPr>
      </w:pPr>
      <w:bookmarkStart w:id="5" w:name="_Toc199027648"/>
      <w:r w:rsidRPr="008C1A3F">
        <w:rPr>
          <w:rStyle w:val="Heading3Char"/>
          <w:b/>
          <w:bCs/>
        </w:rPr>
        <w:t>1.3.1 Product Perspective</w:t>
      </w:r>
      <w:bookmarkEnd w:id="5"/>
    </w:p>
    <w:p w14:paraId="43254C75" w14:textId="77777777" w:rsidR="001A50D1" w:rsidRDefault="001A50D1" w:rsidP="001A50D1">
      <w:r>
        <w:t xml:space="preserve">The </w:t>
      </w:r>
      <w:proofErr w:type="spellStart"/>
      <w:r>
        <w:t>myMMU</w:t>
      </w:r>
      <w:proofErr w:type="spellEnd"/>
      <w:r>
        <w:t xml:space="preserve"> University Communication and Services Portal is a centralized digital platform developed to enhance the academic and administrative experience for students, parents, lecturers, and university administrators. The system will be deployed on secure university-hosted infrastructure and will integrate directly with the Campus Management System (CMS) and an SMS Gateway, providing real-time access to essential information and direct mobile communication.</w:t>
      </w:r>
    </w:p>
    <w:p w14:paraId="08F30E62" w14:textId="77777777" w:rsidR="001A50D1" w:rsidRDefault="001A50D1" w:rsidP="001A50D1"/>
    <w:p w14:paraId="6F7B6BF6" w14:textId="77777777" w:rsidR="001A50D1" w:rsidRDefault="001A50D1" w:rsidP="001A50D1">
      <w:r>
        <w:t xml:space="preserve">The </w:t>
      </w:r>
      <w:proofErr w:type="spellStart"/>
      <w:r>
        <w:t>myMMU</w:t>
      </w:r>
      <w:proofErr w:type="spellEnd"/>
      <w:r>
        <w:t xml:space="preserve"> system functions as an extension of the university's digital ecosystem, consolidating various services—such as academic performance tracking, attendance management, billing, and announcements—into one user-friendly interface. Each user role is provided with tailored access to relevant features, ensuring a secure, role-based experience.</w:t>
      </w:r>
    </w:p>
    <w:p w14:paraId="6CE9BC91" w14:textId="77777777" w:rsidR="001A50D1" w:rsidRDefault="001A50D1" w:rsidP="001A50D1"/>
    <w:p w14:paraId="5DF3FEC9" w14:textId="77777777" w:rsidR="001A50D1" w:rsidRDefault="001A50D1" w:rsidP="001A50D1">
      <w:r>
        <w:t>The platform will be accessible through modern web browsers on desktop and mobile devices, promoting ease of access and usability. Students can retrieve personalized academic data and book classrooms, while parents receive timely SMS updates on their child’s academic status and financial obligations. Lecturers can push announcements, submit grades, and manage assessments. Administrators will oversee platform configuration, handle booking approvals, and broadcast campus-wide notifications.</w:t>
      </w:r>
    </w:p>
    <w:p w14:paraId="74824573" w14:textId="77777777" w:rsidR="001A50D1" w:rsidRDefault="001A50D1" w:rsidP="001A50D1"/>
    <w:p w14:paraId="12D8BA24" w14:textId="61C55254" w:rsidR="001A50D1" w:rsidRDefault="001A50D1" w:rsidP="001A50D1">
      <w:r>
        <w:t>To ensure performance and scalability, the system architecture includes:</w:t>
      </w:r>
    </w:p>
    <w:p w14:paraId="1F69A77C" w14:textId="77777777" w:rsidR="001A50D1" w:rsidRDefault="001A50D1" w:rsidP="00875379">
      <w:pPr>
        <w:pStyle w:val="ListParagraph"/>
        <w:numPr>
          <w:ilvl w:val="0"/>
          <w:numId w:val="5"/>
        </w:numPr>
      </w:pPr>
      <w:r>
        <w:t>A Web Server for handling user requests and interfaces.</w:t>
      </w:r>
    </w:p>
    <w:p w14:paraId="334B0090" w14:textId="77777777" w:rsidR="001A50D1" w:rsidRDefault="001A50D1" w:rsidP="00875379">
      <w:pPr>
        <w:pStyle w:val="ListParagraph"/>
        <w:numPr>
          <w:ilvl w:val="0"/>
          <w:numId w:val="5"/>
        </w:numPr>
      </w:pPr>
      <w:r>
        <w:t>A Database Server for storing academic, billing, and attendance data.</w:t>
      </w:r>
    </w:p>
    <w:p w14:paraId="5F6156D9" w14:textId="77777777" w:rsidR="001A50D1" w:rsidRDefault="001A50D1" w:rsidP="00875379">
      <w:pPr>
        <w:pStyle w:val="ListParagraph"/>
        <w:numPr>
          <w:ilvl w:val="0"/>
          <w:numId w:val="5"/>
        </w:numPr>
      </w:pPr>
      <w:r>
        <w:t>Secure integration with the Campus Management System for data synchronization.</w:t>
      </w:r>
    </w:p>
    <w:p w14:paraId="2104E341" w14:textId="344DA810" w:rsidR="001A50D1" w:rsidRDefault="001A50D1" w:rsidP="001A50D1">
      <w:pPr>
        <w:pStyle w:val="ListParagraph"/>
        <w:numPr>
          <w:ilvl w:val="0"/>
          <w:numId w:val="5"/>
        </w:numPr>
      </w:pPr>
      <w:r>
        <w:t>A connection to the SMS Gateway for outbound alerts and reminders.</w:t>
      </w:r>
    </w:p>
    <w:p w14:paraId="7D9DD78E" w14:textId="389C4E91" w:rsidR="00B7187C" w:rsidRDefault="00B7187C" w:rsidP="00B7187C">
      <w:r>
        <w:rPr>
          <w:rFonts w:ascii="Arial" w:hAnsi="Arial" w:cs="Arial"/>
          <w:noProof/>
          <w:color w:val="000000"/>
          <w:sz w:val="22"/>
          <w:szCs w:val="22"/>
          <w:bdr w:val="none" w:sz="0" w:space="0" w:color="auto" w:frame="1"/>
        </w:rPr>
        <w:lastRenderedPageBreak/>
        <w:drawing>
          <wp:inline distT="0" distB="0" distL="0" distR="0" wp14:anchorId="1CFA12E7" wp14:editId="1965A29C">
            <wp:extent cx="3604260" cy="2369820"/>
            <wp:effectExtent l="0" t="0" r="0" b="0"/>
            <wp:docPr id="72301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2369820"/>
                    </a:xfrm>
                    <a:prstGeom prst="rect">
                      <a:avLst/>
                    </a:prstGeom>
                    <a:noFill/>
                    <a:ln>
                      <a:noFill/>
                    </a:ln>
                  </pic:spPr>
                </pic:pic>
              </a:graphicData>
            </a:graphic>
          </wp:inline>
        </w:drawing>
      </w:r>
    </w:p>
    <w:p w14:paraId="2C0522AC" w14:textId="77777777" w:rsidR="00B7187C" w:rsidRDefault="00B7187C" w:rsidP="00B7187C">
      <w:r>
        <w:t>Figure 1.3.1 System Overview Diagram</w:t>
      </w:r>
    </w:p>
    <w:p w14:paraId="5C0FEF75" w14:textId="77777777" w:rsidR="00B7187C" w:rsidRDefault="00B7187C" w:rsidP="00B7187C"/>
    <w:p w14:paraId="740769BB" w14:textId="6A624693" w:rsidR="00B7187C" w:rsidRDefault="00B7187C" w:rsidP="00B7187C">
      <w:r>
        <w:t>The integration with the CMS ensures that academic records and billing data are always up to date, while the SMS Gateway guarantees that critical messages reach recipients in real time. This design supports the university’s goals of digital transformation, transparent communication, and academic excellence by offering a holistic and modern service platform.</w:t>
      </w:r>
    </w:p>
    <w:p w14:paraId="6E62606F" w14:textId="0848017E" w:rsidR="006E24B3" w:rsidRPr="001A50D1" w:rsidRDefault="006E24B3" w:rsidP="00875379">
      <w:commentRangeStart w:id="6"/>
      <w:r w:rsidRPr="00875379">
        <w:rPr>
          <w:highlight w:val="yellow"/>
        </w:rPr>
        <w:t>context diagram</w:t>
      </w:r>
      <w:commentRangeEnd w:id="6"/>
      <w:r>
        <w:rPr>
          <w:rStyle w:val="CommentReference"/>
        </w:rPr>
        <w:commentReference w:id="6"/>
      </w:r>
    </w:p>
    <w:p w14:paraId="110C8E34" w14:textId="77777777" w:rsidR="0098763F" w:rsidRDefault="0098763F">
      <w:pPr>
        <w:rPr>
          <w:rFonts w:eastAsiaTheme="majorEastAsia" w:cstheme="majorBidi"/>
          <w:b/>
          <w:iCs/>
          <w:sz w:val="26"/>
        </w:rPr>
      </w:pPr>
      <w:r>
        <w:br w:type="page"/>
      </w:r>
    </w:p>
    <w:p w14:paraId="312EB23E" w14:textId="36578372" w:rsidR="007819ED" w:rsidRDefault="00DF6A52" w:rsidP="007819ED">
      <w:pPr>
        <w:pStyle w:val="Heading4"/>
        <w:ind w:firstLine="720"/>
      </w:pPr>
      <w:r w:rsidRPr="00DF6A52">
        <w:lastRenderedPageBreak/>
        <w:t>1.3.1.1 System Interface</w:t>
      </w:r>
    </w:p>
    <w:p w14:paraId="3518A0BB" w14:textId="77777777" w:rsidR="007819ED" w:rsidRPr="007819ED" w:rsidRDefault="007819ED" w:rsidP="00875379"/>
    <w:p w14:paraId="16273D70" w14:textId="67863347" w:rsidR="0098763F" w:rsidRDefault="0098763F" w:rsidP="0098763F">
      <w:proofErr w:type="spellStart"/>
      <w:r>
        <w:t>myMMU</w:t>
      </w:r>
      <w:proofErr w:type="spellEnd"/>
      <w:r>
        <w:t xml:space="preserve"> connects directly to:</w:t>
      </w:r>
    </w:p>
    <w:p w14:paraId="34EC663A" w14:textId="1D8AA7C3" w:rsidR="0098763F" w:rsidRDefault="0098763F" w:rsidP="00875379">
      <w:pPr>
        <w:pStyle w:val="ListParagraph"/>
        <w:numPr>
          <w:ilvl w:val="0"/>
          <w:numId w:val="6"/>
        </w:numPr>
      </w:pPr>
      <w:r>
        <w:t>Campus Management System (CMS) for retrieving academic results, billing information, attendance, and timetable data.</w:t>
      </w:r>
    </w:p>
    <w:p w14:paraId="526BFFB2" w14:textId="2473CD87" w:rsidR="0098763F" w:rsidRDefault="0098763F" w:rsidP="00875379">
      <w:pPr>
        <w:pStyle w:val="ListParagraph"/>
        <w:numPr>
          <w:ilvl w:val="0"/>
          <w:numId w:val="6"/>
        </w:numPr>
      </w:pPr>
      <w:r>
        <w:t>SMS Gateway to deliver notifications such as low attendance alerts, fee reminders, and performance summaries to users.</w:t>
      </w:r>
    </w:p>
    <w:p w14:paraId="39C593B0" w14:textId="143D3A97" w:rsidR="0098763F" w:rsidRDefault="0098763F" w:rsidP="00875379">
      <w:pPr>
        <w:pStyle w:val="ListParagraph"/>
        <w:numPr>
          <w:ilvl w:val="0"/>
          <w:numId w:val="6"/>
        </w:numPr>
      </w:pPr>
      <w:r>
        <w:t>Internal MMU authentication systems for credential validation and session handling.</w:t>
      </w:r>
    </w:p>
    <w:p w14:paraId="3256F8F7" w14:textId="77777777" w:rsidR="008545F9" w:rsidRPr="0098763F" w:rsidRDefault="008545F9" w:rsidP="00875379"/>
    <w:p w14:paraId="01B354C0" w14:textId="77777777" w:rsidR="00DF6A52" w:rsidRDefault="00DF6A52" w:rsidP="008C1A3F">
      <w:pPr>
        <w:pStyle w:val="Heading4"/>
      </w:pPr>
      <w:r w:rsidRPr="00DF6A52">
        <w:t> </w:t>
      </w:r>
      <w:r w:rsidRPr="00DF6A52">
        <w:t> </w:t>
      </w:r>
      <w:r w:rsidRPr="00DF6A52">
        <w:t> </w:t>
      </w:r>
      <w:r w:rsidRPr="00DF6A52">
        <w:t>1.3.1.2 User Interface</w:t>
      </w:r>
    </w:p>
    <w:p w14:paraId="3526C226" w14:textId="77777777" w:rsidR="007819ED" w:rsidRPr="007819ED" w:rsidRDefault="007819ED" w:rsidP="00875379"/>
    <w:p w14:paraId="6B470D2F" w14:textId="488A46B5" w:rsidR="008545F9" w:rsidRPr="008545F9" w:rsidRDefault="008545F9" w:rsidP="008545F9">
      <w:r w:rsidRPr="008545F9">
        <w:t>The portal provides:</w:t>
      </w:r>
    </w:p>
    <w:p w14:paraId="48FCDC3C" w14:textId="78DBE32A" w:rsidR="008545F9" w:rsidRPr="008545F9" w:rsidRDefault="008545F9" w:rsidP="00875379">
      <w:pPr>
        <w:pStyle w:val="ListParagraph"/>
        <w:numPr>
          <w:ilvl w:val="0"/>
          <w:numId w:val="7"/>
        </w:numPr>
      </w:pPr>
      <w:r w:rsidRPr="008545F9">
        <w:t>A responsive web interface for desktops, tablets, and smartphones.</w:t>
      </w:r>
    </w:p>
    <w:p w14:paraId="528E2364" w14:textId="448D138F" w:rsidR="008545F9" w:rsidRPr="008545F9" w:rsidRDefault="008545F9" w:rsidP="00875379">
      <w:pPr>
        <w:pStyle w:val="ListParagraph"/>
        <w:numPr>
          <w:ilvl w:val="0"/>
          <w:numId w:val="7"/>
        </w:numPr>
      </w:pPr>
      <w:r w:rsidRPr="008545F9">
        <w:t>Role-based dashboards (Student, Parent, Lecturer, Admin).</w:t>
      </w:r>
    </w:p>
    <w:p w14:paraId="77FF32C7" w14:textId="59E60A3A" w:rsidR="008545F9" w:rsidRPr="008545F9" w:rsidRDefault="008545F9" w:rsidP="00875379">
      <w:pPr>
        <w:pStyle w:val="ListParagraph"/>
        <w:numPr>
          <w:ilvl w:val="0"/>
          <w:numId w:val="7"/>
        </w:numPr>
      </w:pPr>
      <w:r w:rsidRPr="008545F9">
        <w:t>A simple, accessible layout with icons, labels, and tables for data display and interaction.</w:t>
      </w:r>
    </w:p>
    <w:p w14:paraId="144BE98B" w14:textId="77777777" w:rsidR="008545F9" w:rsidRPr="008545F9" w:rsidRDefault="008545F9" w:rsidP="00875379">
      <w:pPr>
        <w:pStyle w:val="ListParagraph"/>
        <w:numPr>
          <w:ilvl w:val="0"/>
          <w:numId w:val="7"/>
        </w:numPr>
      </w:pPr>
      <w:r w:rsidRPr="008545F9">
        <w:t>Language support: English (default), with potential for multi-language extension.</w:t>
      </w:r>
    </w:p>
    <w:p w14:paraId="11E5D9D4" w14:textId="77777777" w:rsidR="0098763F" w:rsidRPr="0098763F" w:rsidRDefault="0098763F" w:rsidP="00875379"/>
    <w:p w14:paraId="57C6F2A9" w14:textId="77777777" w:rsidR="00DF6A52" w:rsidRDefault="00DF6A52" w:rsidP="008C1A3F">
      <w:pPr>
        <w:pStyle w:val="Heading4"/>
      </w:pPr>
      <w:r w:rsidRPr="00DF6A52">
        <w:t> </w:t>
      </w:r>
      <w:r w:rsidRPr="00DF6A52">
        <w:t> </w:t>
      </w:r>
      <w:r w:rsidRPr="00DF6A52">
        <w:t> </w:t>
      </w:r>
      <w:r w:rsidRPr="00DF6A52">
        <w:t>1.3.1.3 Hardware Interface</w:t>
      </w:r>
    </w:p>
    <w:p w14:paraId="72163D30" w14:textId="77777777" w:rsidR="007819ED" w:rsidRPr="007819ED" w:rsidRDefault="007819ED" w:rsidP="00875379"/>
    <w:p w14:paraId="433D5E33" w14:textId="15341610" w:rsidR="008545F9" w:rsidRDefault="008545F9" w:rsidP="00875379">
      <w:pPr>
        <w:pStyle w:val="ListParagraph"/>
        <w:numPr>
          <w:ilvl w:val="0"/>
          <w:numId w:val="8"/>
        </w:numPr>
      </w:pPr>
      <w:r>
        <w:t>Client Devices: Any modern device with internet access (PCs, laptops, tablets, smartphones).</w:t>
      </w:r>
    </w:p>
    <w:p w14:paraId="39F7A340" w14:textId="00613E5A" w:rsidR="008545F9" w:rsidRDefault="008545F9" w:rsidP="00875379">
      <w:pPr>
        <w:pStyle w:val="ListParagraph"/>
        <w:numPr>
          <w:ilvl w:val="0"/>
          <w:numId w:val="8"/>
        </w:numPr>
      </w:pPr>
      <w:r>
        <w:t>Server Infrastructure: University-hosted or cloud-based servers that store and manage data, API connections, and file storage.</w:t>
      </w:r>
    </w:p>
    <w:p w14:paraId="1BEEE9BD" w14:textId="6C3E97E7" w:rsidR="008545F9" w:rsidRDefault="008545F9" w:rsidP="00875379">
      <w:pPr>
        <w:pStyle w:val="ListParagraph"/>
        <w:numPr>
          <w:ilvl w:val="0"/>
          <w:numId w:val="8"/>
        </w:numPr>
      </w:pPr>
      <w:r>
        <w:t>Compatible with USB card readers or biometric login in the future (optional).</w:t>
      </w:r>
    </w:p>
    <w:p w14:paraId="7D3E436F" w14:textId="77777777" w:rsidR="00D15543" w:rsidRPr="008545F9" w:rsidRDefault="00D15543" w:rsidP="00875379"/>
    <w:p w14:paraId="06581DFC" w14:textId="77777777" w:rsidR="00DF6A52" w:rsidRDefault="00DF6A52" w:rsidP="008C1A3F">
      <w:pPr>
        <w:pStyle w:val="Heading4"/>
      </w:pPr>
      <w:r w:rsidRPr="00DF6A52">
        <w:t> </w:t>
      </w:r>
      <w:r w:rsidRPr="00DF6A52">
        <w:t> </w:t>
      </w:r>
      <w:r w:rsidRPr="00DF6A52">
        <w:t> </w:t>
      </w:r>
      <w:r w:rsidRPr="00DF6A52">
        <w:t>1.3.1.4 Software Interface</w:t>
      </w:r>
    </w:p>
    <w:p w14:paraId="2372C8DE" w14:textId="77777777" w:rsidR="007819ED" w:rsidRPr="007819ED" w:rsidRDefault="007819ED" w:rsidP="00875379"/>
    <w:p w14:paraId="01F68EB9" w14:textId="26C0ABC5" w:rsidR="00D15543" w:rsidRDefault="00D15543" w:rsidP="00875379">
      <w:pPr>
        <w:pStyle w:val="ListParagraph"/>
        <w:numPr>
          <w:ilvl w:val="0"/>
          <w:numId w:val="9"/>
        </w:numPr>
      </w:pPr>
      <w:r>
        <w:t>Built using Laravel/PHP or Django/Python for the backend.</w:t>
      </w:r>
    </w:p>
    <w:p w14:paraId="7D693850" w14:textId="35DDE2CC" w:rsidR="00D15543" w:rsidRDefault="00D15543" w:rsidP="00875379">
      <w:pPr>
        <w:pStyle w:val="ListParagraph"/>
        <w:numPr>
          <w:ilvl w:val="0"/>
          <w:numId w:val="9"/>
        </w:numPr>
      </w:pPr>
      <w:r>
        <w:t>Relies on RESTful APIs to communicate with CMS and SMS services.</w:t>
      </w:r>
    </w:p>
    <w:p w14:paraId="15CDAD8A" w14:textId="4BABDD72" w:rsidR="00D15543" w:rsidRDefault="00D15543" w:rsidP="00875379">
      <w:pPr>
        <w:pStyle w:val="ListParagraph"/>
        <w:numPr>
          <w:ilvl w:val="0"/>
          <w:numId w:val="9"/>
        </w:numPr>
      </w:pPr>
      <w:r>
        <w:t>Uses MySQL/PostgreSQL for database storage.</w:t>
      </w:r>
    </w:p>
    <w:p w14:paraId="44E9D00F" w14:textId="0E874FAB" w:rsidR="00D15543" w:rsidRDefault="00D15543" w:rsidP="00875379">
      <w:pPr>
        <w:pStyle w:val="ListParagraph"/>
        <w:numPr>
          <w:ilvl w:val="0"/>
          <w:numId w:val="9"/>
        </w:numPr>
      </w:pPr>
      <w:r>
        <w:t>Browser Compatibility: Latest versions of Chrome, Firefox, Edge, and Safari.</w:t>
      </w:r>
    </w:p>
    <w:p w14:paraId="237B80AB" w14:textId="77777777" w:rsidR="00D15543" w:rsidRDefault="00D15543" w:rsidP="00D15543"/>
    <w:p w14:paraId="2D996E45" w14:textId="77777777" w:rsidR="007819ED" w:rsidRPr="00D15543" w:rsidRDefault="007819ED" w:rsidP="00875379"/>
    <w:p w14:paraId="7D82F5D4" w14:textId="77777777" w:rsidR="00DF6A52" w:rsidRDefault="00DF6A52" w:rsidP="008C1A3F">
      <w:pPr>
        <w:pStyle w:val="Heading4"/>
      </w:pPr>
      <w:r w:rsidRPr="00DF6A52">
        <w:lastRenderedPageBreak/>
        <w:t> </w:t>
      </w:r>
      <w:r w:rsidRPr="00DF6A52">
        <w:t> </w:t>
      </w:r>
      <w:r w:rsidRPr="00DF6A52">
        <w:t> </w:t>
      </w:r>
      <w:r w:rsidRPr="00DF6A52">
        <w:t>1.3.1.5 Communication Interface</w:t>
      </w:r>
    </w:p>
    <w:p w14:paraId="289EA3A6" w14:textId="77777777" w:rsidR="007819ED" w:rsidRPr="007819ED" w:rsidRDefault="007819ED" w:rsidP="00875379"/>
    <w:p w14:paraId="3C8A27A9" w14:textId="779A69BF" w:rsidR="00D15543" w:rsidRDefault="00D15543" w:rsidP="00875379">
      <w:pPr>
        <w:pStyle w:val="ListParagraph"/>
        <w:numPr>
          <w:ilvl w:val="0"/>
          <w:numId w:val="10"/>
        </w:numPr>
      </w:pPr>
      <w:r>
        <w:t>All communication between the client and server occurs over HTTPS.</w:t>
      </w:r>
    </w:p>
    <w:p w14:paraId="405C24B2" w14:textId="3B36B856" w:rsidR="00D15543" w:rsidRDefault="00D15543" w:rsidP="00875379">
      <w:pPr>
        <w:pStyle w:val="ListParagraph"/>
        <w:numPr>
          <w:ilvl w:val="0"/>
          <w:numId w:val="10"/>
        </w:numPr>
      </w:pPr>
      <w:r>
        <w:t>Internal API communication uses JSON over REST.</w:t>
      </w:r>
    </w:p>
    <w:p w14:paraId="5C806865" w14:textId="29F8A4B2" w:rsidR="00D15543" w:rsidRDefault="00D15543" w:rsidP="00875379">
      <w:pPr>
        <w:pStyle w:val="ListParagraph"/>
        <w:numPr>
          <w:ilvl w:val="0"/>
          <w:numId w:val="11"/>
        </w:numPr>
      </w:pPr>
      <w:r>
        <w:t>SMS alerts are triggered via a secure gateway with OTP/token-based authentication.</w:t>
      </w:r>
    </w:p>
    <w:p w14:paraId="44794492" w14:textId="77777777" w:rsidR="00292AB2" w:rsidRPr="00D15543" w:rsidRDefault="00292AB2" w:rsidP="00875379"/>
    <w:p w14:paraId="241DC971" w14:textId="77777777" w:rsidR="00DF6A52" w:rsidRDefault="00DF6A52" w:rsidP="008C1A3F">
      <w:pPr>
        <w:pStyle w:val="Heading4"/>
      </w:pPr>
      <w:r w:rsidRPr="00DF6A52">
        <w:t> </w:t>
      </w:r>
      <w:r w:rsidRPr="00DF6A52">
        <w:t> </w:t>
      </w:r>
      <w:r w:rsidRPr="00DF6A52">
        <w:t> </w:t>
      </w:r>
      <w:r w:rsidRPr="00DF6A52">
        <w:t>1.3.1.6 Memory Constraints</w:t>
      </w:r>
    </w:p>
    <w:p w14:paraId="04A867C9" w14:textId="77777777" w:rsidR="007819ED" w:rsidRPr="007819ED" w:rsidRDefault="007819ED" w:rsidP="00875379"/>
    <w:p w14:paraId="7A0A8093" w14:textId="65F0A9F7" w:rsidR="00292AB2" w:rsidRDefault="00292AB2" w:rsidP="00875379">
      <w:pPr>
        <w:pStyle w:val="ListParagraph"/>
        <w:numPr>
          <w:ilvl w:val="0"/>
          <w:numId w:val="13"/>
        </w:numPr>
      </w:pPr>
      <w:r>
        <w:t>Minimal client-side memory usage as the application runs in-browser.</w:t>
      </w:r>
    </w:p>
    <w:p w14:paraId="3B1968E7" w14:textId="5A5D61D5" w:rsidR="00292AB2" w:rsidRDefault="00292AB2" w:rsidP="00875379">
      <w:pPr>
        <w:pStyle w:val="ListParagraph"/>
        <w:numPr>
          <w:ilvl w:val="0"/>
          <w:numId w:val="13"/>
        </w:numPr>
      </w:pPr>
      <w:r>
        <w:t>Server specifications:</w:t>
      </w:r>
    </w:p>
    <w:p w14:paraId="47C70768" w14:textId="09DB3DE4" w:rsidR="00292AB2" w:rsidRDefault="00292AB2" w:rsidP="00875379">
      <w:pPr>
        <w:pStyle w:val="ListParagraph"/>
        <w:numPr>
          <w:ilvl w:val="0"/>
          <w:numId w:val="12"/>
        </w:numPr>
      </w:pPr>
      <w:r>
        <w:t>Minimum 4GB RAM (test/development)</w:t>
      </w:r>
    </w:p>
    <w:p w14:paraId="30B4A7DE" w14:textId="3974026A" w:rsidR="00292AB2" w:rsidRDefault="00292AB2" w:rsidP="00875379">
      <w:pPr>
        <w:pStyle w:val="ListParagraph"/>
        <w:numPr>
          <w:ilvl w:val="0"/>
          <w:numId w:val="12"/>
        </w:numPr>
      </w:pPr>
      <w:r>
        <w:t>Recommended 8GB+ RAM with scalable cloud storage for production</w:t>
      </w:r>
    </w:p>
    <w:p w14:paraId="1B5C7166" w14:textId="77777777" w:rsidR="0070657D" w:rsidRPr="00292AB2" w:rsidRDefault="0070657D" w:rsidP="00875379"/>
    <w:p w14:paraId="25C5BE9B" w14:textId="77777777" w:rsidR="00DF6A52" w:rsidRDefault="00DF6A52" w:rsidP="008C1A3F">
      <w:pPr>
        <w:pStyle w:val="Heading4"/>
      </w:pPr>
      <w:r w:rsidRPr="00DF6A52">
        <w:t> </w:t>
      </w:r>
      <w:r w:rsidRPr="00DF6A52">
        <w:t> </w:t>
      </w:r>
      <w:r w:rsidRPr="00DF6A52">
        <w:t> </w:t>
      </w:r>
      <w:r w:rsidRPr="00DF6A52">
        <w:t>1.3.1.7 Operation</w:t>
      </w:r>
    </w:p>
    <w:p w14:paraId="42C51B9B" w14:textId="77777777" w:rsidR="007819ED" w:rsidRPr="007819ED" w:rsidRDefault="007819ED" w:rsidP="00875379"/>
    <w:p w14:paraId="5111E1FA" w14:textId="2416B5A0" w:rsidR="0070657D" w:rsidRDefault="0070657D" w:rsidP="00875379">
      <w:pPr>
        <w:pStyle w:val="ListParagraph"/>
        <w:numPr>
          <w:ilvl w:val="0"/>
          <w:numId w:val="15"/>
        </w:numPr>
      </w:pPr>
      <w:r>
        <w:t>The system is operational 24/7, except during planned maintenance.</w:t>
      </w:r>
    </w:p>
    <w:p w14:paraId="2DE9B8C4" w14:textId="5428526C" w:rsidR="0070657D" w:rsidRDefault="0070657D" w:rsidP="00875379">
      <w:pPr>
        <w:pStyle w:val="ListParagraph"/>
        <w:numPr>
          <w:ilvl w:val="0"/>
          <w:numId w:val="15"/>
        </w:numPr>
      </w:pPr>
      <w:r>
        <w:t>Role-based access ensures that users only interact with relevant modules.</w:t>
      </w:r>
    </w:p>
    <w:p w14:paraId="026ED4F6" w14:textId="7A620114" w:rsidR="0070657D" w:rsidRDefault="0070657D" w:rsidP="00875379">
      <w:pPr>
        <w:pStyle w:val="ListParagraph"/>
        <w:numPr>
          <w:ilvl w:val="0"/>
          <w:numId w:val="15"/>
        </w:numPr>
      </w:pPr>
      <w:r>
        <w:t>Real-time data updates are ensured through scheduled syncing with CMS.</w:t>
      </w:r>
    </w:p>
    <w:p w14:paraId="55F62BEC" w14:textId="77777777" w:rsidR="0070657D" w:rsidRPr="0070657D" w:rsidRDefault="0070657D" w:rsidP="00875379"/>
    <w:p w14:paraId="2E2E0FE2" w14:textId="77777777" w:rsidR="00DF6A52" w:rsidRDefault="00DF6A52" w:rsidP="008C1A3F">
      <w:pPr>
        <w:pStyle w:val="Heading4"/>
      </w:pPr>
      <w:r w:rsidRPr="00DF6A52">
        <w:t> </w:t>
      </w:r>
      <w:r w:rsidRPr="00DF6A52">
        <w:t> </w:t>
      </w:r>
      <w:r w:rsidRPr="00DF6A52">
        <w:t> </w:t>
      </w:r>
      <w:r w:rsidRPr="00DF6A52">
        <w:t>1.3.1.8 Site Adaptation</w:t>
      </w:r>
    </w:p>
    <w:p w14:paraId="382776CF" w14:textId="77777777" w:rsidR="007819ED" w:rsidRPr="007819ED" w:rsidRDefault="007819ED" w:rsidP="00875379"/>
    <w:p w14:paraId="6D0A6E27" w14:textId="114F273D" w:rsidR="0070657D" w:rsidRDefault="0070657D" w:rsidP="00875379">
      <w:pPr>
        <w:pStyle w:val="ListParagraph"/>
        <w:numPr>
          <w:ilvl w:val="0"/>
          <w:numId w:val="16"/>
        </w:numPr>
      </w:pPr>
      <w:r>
        <w:t xml:space="preserve">The system can be rebranded for different university branches (logo, </w:t>
      </w:r>
      <w:proofErr w:type="spellStart"/>
      <w:r>
        <w:t>colors</w:t>
      </w:r>
      <w:proofErr w:type="spellEnd"/>
      <w:r>
        <w:t>, tagline).</w:t>
      </w:r>
    </w:p>
    <w:p w14:paraId="1FAEE128" w14:textId="6A2A5112" w:rsidR="0070657D" w:rsidRDefault="0070657D" w:rsidP="00875379">
      <w:pPr>
        <w:pStyle w:val="ListParagraph"/>
        <w:numPr>
          <w:ilvl w:val="0"/>
          <w:numId w:val="16"/>
        </w:numPr>
      </w:pPr>
      <w:r>
        <w:t>Configurable time zone, academic calendar, and localization.</w:t>
      </w:r>
    </w:p>
    <w:p w14:paraId="3891274E" w14:textId="130085B7" w:rsidR="0070657D" w:rsidRDefault="0070657D" w:rsidP="00875379">
      <w:pPr>
        <w:pStyle w:val="ListParagraph"/>
        <w:numPr>
          <w:ilvl w:val="0"/>
          <w:numId w:val="16"/>
        </w:numPr>
      </w:pPr>
      <w:r>
        <w:t>Scalable for future modules (e.g., club management, wellness tracking).</w:t>
      </w:r>
    </w:p>
    <w:p w14:paraId="6E48B24B" w14:textId="77777777" w:rsidR="007819ED" w:rsidRPr="0070657D" w:rsidRDefault="007819ED" w:rsidP="00875379"/>
    <w:p w14:paraId="38242732" w14:textId="77777777" w:rsidR="00DF6A52" w:rsidRDefault="00DF6A52" w:rsidP="008C1A3F">
      <w:pPr>
        <w:pStyle w:val="Heading4"/>
      </w:pPr>
      <w:r w:rsidRPr="00DF6A52">
        <w:t> </w:t>
      </w:r>
      <w:r w:rsidRPr="00DF6A52">
        <w:t> </w:t>
      </w:r>
      <w:r w:rsidRPr="00DF6A52">
        <w:t> </w:t>
      </w:r>
      <w:r w:rsidRPr="00DF6A52">
        <w:t>1.3.1.9 Interface with Services</w:t>
      </w:r>
    </w:p>
    <w:p w14:paraId="6C701B98" w14:textId="77777777" w:rsidR="007819ED" w:rsidRPr="007819ED" w:rsidRDefault="007819ED" w:rsidP="00875379"/>
    <w:p w14:paraId="797C20EB" w14:textId="2A1B8D51" w:rsidR="007819ED" w:rsidRDefault="007819ED" w:rsidP="007819ED">
      <w:proofErr w:type="spellStart"/>
      <w:r>
        <w:t>myMMU</w:t>
      </w:r>
      <w:proofErr w:type="spellEnd"/>
      <w:r>
        <w:t xml:space="preserve"> interfaces with:</w:t>
      </w:r>
    </w:p>
    <w:p w14:paraId="06AFD924" w14:textId="0084AD3D" w:rsidR="007819ED" w:rsidRDefault="007819ED" w:rsidP="00875379">
      <w:pPr>
        <w:pStyle w:val="ListParagraph"/>
        <w:numPr>
          <w:ilvl w:val="0"/>
          <w:numId w:val="17"/>
        </w:numPr>
      </w:pPr>
      <w:r>
        <w:t>Campus Management System: Academic records, fees, timetable, and attendance.</w:t>
      </w:r>
    </w:p>
    <w:p w14:paraId="19ED1960" w14:textId="4F6F50EA" w:rsidR="007819ED" w:rsidRDefault="007819ED" w:rsidP="00875379">
      <w:pPr>
        <w:pStyle w:val="ListParagraph"/>
        <w:numPr>
          <w:ilvl w:val="0"/>
          <w:numId w:val="17"/>
        </w:numPr>
      </w:pPr>
      <w:r>
        <w:t>SMS Gateway: For outbound communication.</w:t>
      </w:r>
    </w:p>
    <w:p w14:paraId="063A943A" w14:textId="136F5FB5" w:rsidR="007819ED" w:rsidRDefault="007819ED" w:rsidP="00875379">
      <w:pPr>
        <w:pStyle w:val="ListParagraph"/>
        <w:numPr>
          <w:ilvl w:val="0"/>
          <w:numId w:val="17"/>
        </w:numPr>
      </w:pPr>
      <w:r>
        <w:t>Authentication Service: For secure login and session management.</w:t>
      </w:r>
    </w:p>
    <w:p w14:paraId="6426C0A1" w14:textId="10551C56" w:rsidR="007819ED" w:rsidRPr="007819ED" w:rsidRDefault="007819ED" w:rsidP="00875379">
      <w:pPr>
        <w:pStyle w:val="ListParagraph"/>
        <w:numPr>
          <w:ilvl w:val="0"/>
          <w:numId w:val="17"/>
        </w:numPr>
      </w:pPr>
      <w:r>
        <w:t>Optional: Email server or notification system for email alerts.</w:t>
      </w:r>
    </w:p>
    <w:p w14:paraId="5E0077B0" w14:textId="77777777" w:rsidR="00DF6A52" w:rsidRDefault="00DF6A52" w:rsidP="00DF6A52">
      <w:pPr>
        <w:pStyle w:val="Heading1"/>
        <w:rPr>
          <w:rStyle w:val="Heading3Char"/>
          <w:b/>
          <w:bCs/>
        </w:rPr>
      </w:pPr>
      <w:bookmarkStart w:id="7" w:name="_Toc199027649"/>
      <w:r w:rsidRPr="00DF6A52">
        <w:lastRenderedPageBreak/>
        <w:t> </w:t>
      </w:r>
      <w:r w:rsidRPr="00DF6A52">
        <w:t> </w:t>
      </w:r>
      <w:r w:rsidRPr="008C1A3F">
        <w:rPr>
          <w:rStyle w:val="Heading3Char"/>
          <w:b/>
          <w:bCs/>
        </w:rPr>
        <w:t>1.3.2 Product Function</w:t>
      </w:r>
      <w:bookmarkEnd w:id="7"/>
    </w:p>
    <w:p w14:paraId="26EA5902" w14:textId="77777777" w:rsidR="00F30658" w:rsidRPr="00F30658" w:rsidRDefault="00F30658" w:rsidP="00F30658">
      <w:r w:rsidRPr="00F30658">
        <w:t>This is the overall use case diagram that show all use case for all actors.</w:t>
      </w:r>
    </w:p>
    <w:p w14:paraId="582B4502" w14:textId="3C513505" w:rsidR="00F30658" w:rsidRDefault="00F30658" w:rsidP="00F30658">
      <w:r>
        <w:rPr>
          <w:rFonts w:ascii="Arial" w:hAnsi="Arial" w:cs="Arial"/>
          <w:noProof/>
          <w:color w:val="000000"/>
          <w:sz w:val="22"/>
          <w:szCs w:val="22"/>
          <w:bdr w:val="none" w:sz="0" w:space="0" w:color="auto" w:frame="1"/>
        </w:rPr>
        <w:drawing>
          <wp:inline distT="0" distB="0" distL="0" distR="0" wp14:anchorId="5E419337" wp14:editId="341FA031">
            <wp:extent cx="5730240" cy="7467600"/>
            <wp:effectExtent l="0" t="0" r="3810" b="0"/>
            <wp:docPr id="1131111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467600"/>
                    </a:xfrm>
                    <a:prstGeom prst="rect">
                      <a:avLst/>
                    </a:prstGeom>
                    <a:noFill/>
                    <a:ln>
                      <a:noFill/>
                    </a:ln>
                  </pic:spPr>
                </pic:pic>
              </a:graphicData>
            </a:graphic>
          </wp:inline>
        </w:drawing>
      </w:r>
    </w:p>
    <w:p w14:paraId="1A76CDAD" w14:textId="2D16B5B4" w:rsidR="00F30658" w:rsidRPr="00F30658" w:rsidRDefault="00F30658" w:rsidP="00875379">
      <w:pPr>
        <w:jc w:val="center"/>
      </w:pPr>
      <w:r w:rsidRPr="00F30658">
        <w:t xml:space="preserve">Figure 1.3.2:  Use Case Diagram of </w:t>
      </w:r>
      <w:proofErr w:type="spellStart"/>
      <w:r w:rsidRPr="00F30658">
        <w:t>myMMU</w:t>
      </w:r>
      <w:proofErr w:type="spellEnd"/>
      <w:r w:rsidRPr="00F30658">
        <w:t xml:space="preserve"> University Communication and Services Portal</w:t>
      </w:r>
    </w:p>
    <w:p w14:paraId="6D6212A5" w14:textId="77777777" w:rsidR="00F30658" w:rsidRPr="00875379" w:rsidRDefault="00F30658" w:rsidP="00875379"/>
    <w:p w14:paraId="52FC8290" w14:textId="77777777" w:rsidR="00DF6A52" w:rsidRDefault="00DF6A52" w:rsidP="008C1A3F">
      <w:pPr>
        <w:pStyle w:val="Heading4"/>
      </w:pPr>
      <w:r w:rsidRPr="00DF6A52">
        <w:lastRenderedPageBreak/>
        <w:t> </w:t>
      </w:r>
      <w:r w:rsidRPr="00DF6A52">
        <w:t> </w:t>
      </w:r>
      <w:r w:rsidRPr="00DF6A52">
        <w:t> </w:t>
      </w:r>
      <w:r w:rsidRPr="00DF6A52">
        <w:t>1.3.2.1 Student</w:t>
      </w:r>
    </w:p>
    <w:p w14:paraId="12B2DF55" w14:textId="2A6080E4" w:rsidR="00F30658" w:rsidRDefault="00F30658" w:rsidP="00F30658">
      <w:r>
        <w:rPr>
          <w:rFonts w:ascii="Arial" w:hAnsi="Arial" w:cs="Arial"/>
          <w:noProof/>
          <w:color w:val="000000"/>
          <w:sz w:val="22"/>
          <w:szCs w:val="22"/>
          <w:bdr w:val="none" w:sz="0" w:space="0" w:color="auto" w:frame="1"/>
        </w:rPr>
        <w:drawing>
          <wp:inline distT="0" distB="0" distL="0" distR="0" wp14:anchorId="483B03D6" wp14:editId="7DF490B6">
            <wp:extent cx="5730240" cy="4229100"/>
            <wp:effectExtent l="0" t="0" r="3810" b="0"/>
            <wp:docPr id="95811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1FFFDF01" w14:textId="12FD7FE5" w:rsidR="008C3D19" w:rsidRPr="00875379" w:rsidRDefault="008C3D19" w:rsidP="0069659A">
      <w:pPr>
        <w:jc w:val="center"/>
        <w:rPr>
          <w:lang w:val="en-US"/>
        </w:rPr>
      </w:pPr>
      <w:r w:rsidRPr="008C3D19">
        <w:t>Figure 1.3.2.1: Use Case Diagram of Actor (Student)</w:t>
      </w:r>
    </w:p>
    <w:tbl>
      <w:tblPr>
        <w:tblStyle w:val="TableGrid"/>
        <w:tblW w:w="0" w:type="auto"/>
        <w:tblLook w:val="04A0" w:firstRow="1" w:lastRow="0" w:firstColumn="1" w:lastColumn="0" w:noHBand="0" w:noVBand="1"/>
      </w:tblPr>
      <w:tblGrid>
        <w:gridCol w:w="2254"/>
        <w:gridCol w:w="2254"/>
        <w:gridCol w:w="2254"/>
        <w:gridCol w:w="2254"/>
      </w:tblGrid>
      <w:tr w:rsidR="008C3D19" w14:paraId="508EF894" w14:textId="77777777" w:rsidTr="00875379">
        <w:trPr>
          <w:trHeight w:val="359"/>
        </w:trPr>
        <w:tc>
          <w:tcPr>
            <w:tcW w:w="2254" w:type="dxa"/>
          </w:tcPr>
          <w:p w14:paraId="2258176D" w14:textId="4C2B2D35" w:rsidR="008C3D19" w:rsidRPr="00875379" w:rsidRDefault="008C3D19" w:rsidP="008C3D19">
            <w:pPr>
              <w:jc w:val="center"/>
              <w:rPr>
                <w:b/>
                <w:bCs/>
              </w:rPr>
            </w:pPr>
            <w:r w:rsidRPr="00875379">
              <w:rPr>
                <w:b/>
                <w:bCs/>
              </w:rPr>
              <w:t>Use Case ID</w:t>
            </w:r>
          </w:p>
        </w:tc>
        <w:tc>
          <w:tcPr>
            <w:tcW w:w="2254" w:type="dxa"/>
          </w:tcPr>
          <w:p w14:paraId="2887644D" w14:textId="2443A7EA" w:rsidR="008C3D19" w:rsidRPr="00875379" w:rsidRDefault="008C3D19" w:rsidP="008C3D19">
            <w:pPr>
              <w:jc w:val="center"/>
              <w:rPr>
                <w:b/>
                <w:bCs/>
              </w:rPr>
            </w:pPr>
            <w:r w:rsidRPr="00875379">
              <w:rPr>
                <w:b/>
                <w:bCs/>
              </w:rPr>
              <w:t>Use Case Name</w:t>
            </w:r>
          </w:p>
        </w:tc>
        <w:tc>
          <w:tcPr>
            <w:tcW w:w="2254" w:type="dxa"/>
          </w:tcPr>
          <w:p w14:paraId="6D1F9E2F" w14:textId="375856B3" w:rsidR="008C3D19" w:rsidRPr="00875379" w:rsidRDefault="008C3D19" w:rsidP="008C3D19">
            <w:pPr>
              <w:jc w:val="center"/>
              <w:rPr>
                <w:b/>
                <w:bCs/>
              </w:rPr>
            </w:pPr>
            <w:r w:rsidRPr="00875379">
              <w:rPr>
                <w:b/>
                <w:bCs/>
              </w:rPr>
              <w:t>Description</w:t>
            </w:r>
          </w:p>
        </w:tc>
        <w:tc>
          <w:tcPr>
            <w:tcW w:w="2254" w:type="dxa"/>
          </w:tcPr>
          <w:p w14:paraId="71046476" w14:textId="5D59C309" w:rsidR="008C3D19" w:rsidRPr="00875379" w:rsidRDefault="008C3D19" w:rsidP="008C3D19">
            <w:pPr>
              <w:jc w:val="center"/>
              <w:rPr>
                <w:b/>
                <w:bCs/>
              </w:rPr>
            </w:pPr>
            <w:r w:rsidRPr="00875379">
              <w:rPr>
                <w:b/>
                <w:bCs/>
              </w:rPr>
              <w:t>Author</w:t>
            </w:r>
          </w:p>
        </w:tc>
      </w:tr>
      <w:tr w:rsidR="00CB223A" w14:paraId="0EF350A4" w14:textId="77777777" w:rsidTr="008C3D19">
        <w:tc>
          <w:tcPr>
            <w:tcW w:w="2254" w:type="dxa"/>
          </w:tcPr>
          <w:p w14:paraId="17E32D65" w14:textId="724D9163" w:rsidR="00CB223A" w:rsidRDefault="00CB223A" w:rsidP="00CB223A">
            <w:pPr>
              <w:jc w:val="center"/>
            </w:pPr>
            <w:r>
              <w:rPr>
                <w:rFonts w:ascii="Arial" w:hAnsi="Arial" w:cs="Arial"/>
                <w:color w:val="000000"/>
                <w:sz w:val="22"/>
                <w:szCs w:val="22"/>
              </w:rPr>
              <w:t>REQ_STD001</w:t>
            </w:r>
          </w:p>
        </w:tc>
        <w:tc>
          <w:tcPr>
            <w:tcW w:w="2254" w:type="dxa"/>
          </w:tcPr>
          <w:p w14:paraId="01513730" w14:textId="24CF8305" w:rsidR="00CB223A" w:rsidRDefault="00CB223A" w:rsidP="00CB223A">
            <w:pPr>
              <w:jc w:val="center"/>
            </w:pPr>
            <w:r>
              <w:rPr>
                <w:rFonts w:ascii="Arial" w:hAnsi="Arial" w:cs="Arial"/>
                <w:color w:val="000000"/>
                <w:sz w:val="22"/>
                <w:szCs w:val="22"/>
              </w:rPr>
              <w:t>Student Login</w:t>
            </w:r>
          </w:p>
        </w:tc>
        <w:tc>
          <w:tcPr>
            <w:tcW w:w="2254" w:type="dxa"/>
          </w:tcPr>
          <w:p w14:paraId="23BEE875" w14:textId="47E21AA0" w:rsidR="00CB223A" w:rsidRDefault="00CB223A" w:rsidP="00CB223A">
            <w:pPr>
              <w:jc w:val="center"/>
            </w:pPr>
            <w:r>
              <w:rPr>
                <w:rFonts w:ascii="Arial" w:hAnsi="Arial" w:cs="Arial"/>
                <w:color w:val="000000"/>
                <w:sz w:val="22"/>
                <w:szCs w:val="22"/>
              </w:rPr>
              <w:t>Allows a student to log into the system using valid credentials.</w:t>
            </w:r>
          </w:p>
        </w:tc>
        <w:tc>
          <w:tcPr>
            <w:tcW w:w="2254" w:type="dxa"/>
          </w:tcPr>
          <w:p w14:paraId="6DE896EF" w14:textId="482454BA" w:rsidR="00CB223A" w:rsidRDefault="00CB223A" w:rsidP="00CB223A">
            <w:pPr>
              <w:jc w:val="center"/>
            </w:pPr>
            <w:r>
              <w:rPr>
                <w:rFonts w:ascii="Arial" w:hAnsi="Arial" w:cs="Arial"/>
                <w:color w:val="000000"/>
                <w:sz w:val="22"/>
                <w:szCs w:val="22"/>
              </w:rPr>
              <w:t>Your Name</w:t>
            </w:r>
          </w:p>
        </w:tc>
      </w:tr>
      <w:tr w:rsidR="00CB223A" w14:paraId="7EEF2406" w14:textId="77777777" w:rsidTr="008C3D19">
        <w:tc>
          <w:tcPr>
            <w:tcW w:w="2254" w:type="dxa"/>
          </w:tcPr>
          <w:p w14:paraId="27695E8C" w14:textId="69278651" w:rsidR="00CB223A" w:rsidRDefault="00CB223A" w:rsidP="00CB223A">
            <w:pPr>
              <w:jc w:val="center"/>
            </w:pPr>
            <w:r>
              <w:rPr>
                <w:rFonts w:ascii="Arial" w:hAnsi="Arial" w:cs="Arial"/>
                <w:color w:val="000000"/>
                <w:sz w:val="22"/>
                <w:szCs w:val="22"/>
              </w:rPr>
              <w:t>REQ_STD002</w:t>
            </w:r>
          </w:p>
        </w:tc>
        <w:tc>
          <w:tcPr>
            <w:tcW w:w="2254" w:type="dxa"/>
          </w:tcPr>
          <w:p w14:paraId="105CF8D4" w14:textId="2C58CB8F" w:rsidR="00CB223A" w:rsidRDefault="00CB223A" w:rsidP="00CB223A">
            <w:pPr>
              <w:jc w:val="center"/>
            </w:pPr>
            <w:r>
              <w:rPr>
                <w:rFonts w:ascii="Arial" w:hAnsi="Arial" w:cs="Arial"/>
                <w:color w:val="000000"/>
                <w:sz w:val="22"/>
                <w:szCs w:val="22"/>
              </w:rPr>
              <w:t>Register Account</w:t>
            </w:r>
          </w:p>
        </w:tc>
        <w:tc>
          <w:tcPr>
            <w:tcW w:w="2254" w:type="dxa"/>
          </w:tcPr>
          <w:p w14:paraId="59C299EE" w14:textId="658609A2" w:rsidR="00CB223A" w:rsidRDefault="00CB223A" w:rsidP="00CB223A">
            <w:pPr>
              <w:jc w:val="center"/>
            </w:pPr>
            <w:r>
              <w:rPr>
                <w:rFonts w:ascii="Arial" w:hAnsi="Arial" w:cs="Arial"/>
                <w:color w:val="000000"/>
                <w:sz w:val="22"/>
                <w:szCs w:val="22"/>
              </w:rPr>
              <w:t>Enables new users to register and create a student account.</w:t>
            </w:r>
          </w:p>
        </w:tc>
        <w:tc>
          <w:tcPr>
            <w:tcW w:w="2254" w:type="dxa"/>
          </w:tcPr>
          <w:p w14:paraId="19983327" w14:textId="622C8023" w:rsidR="00CB223A" w:rsidRDefault="00CB223A" w:rsidP="00CB223A">
            <w:pPr>
              <w:jc w:val="center"/>
            </w:pPr>
            <w:r>
              <w:rPr>
                <w:rFonts w:ascii="Arial" w:hAnsi="Arial" w:cs="Arial"/>
                <w:color w:val="000000"/>
                <w:sz w:val="22"/>
                <w:szCs w:val="22"/>
              </w:rPr>
              <w:t>Your Name</w:t>
            </w:r>
          </w:p>
        </w:tc>
      </w:tr>
      <w:tr w:rsidR="00CB223A" w14:paraId="26CCA676" w14:textId="77777777" w:rsidTr="008C3D19">
        <w:tc>
          <w:tcPr>
            <w:tcW w:w="2254" w:type="dxa"/>
          </w:tcPr>
          <w:p w14:paraId="3745F79C" w14:textId="603CBB52" w:rsidR="00CB223A" w:rsidRDefault="00CB223A" w:rsidP="00CB223A">
            <w:pPr>
              <w:jc w:val="center"/>
            </w:pPr>
            <w:r>
              <w:rPr>
                <w:rFonts w:ascii="Arial" w:hAnsi="Arial" w:cs="Arial"/>
                <w:color w:val="000000"/>
                <w:sz w:val="22"/>
                <w:szCs w:val="22"/>
              </w:rPr>
              <w:t>REQ_STD003</w:t>
            </w:r>
          </w:p>
        </w:tc>
        <w:tc>
          <w:tcPr>
            <w:tcW w:w="2254" w:type="dxa"/>
          </w:tcPr>
          <w:p w14:paraId="1238F836" w14:textId="14EB1541" w:rsidR="00CB223A" w:rsidRDefault="00CB223A" w:rsidP="00CB223A">
            <w:pPr>
              <w:jc w:val="center"/>
            </w:pPr>
            <w:r>
              <w:rPr>
                <w:rFonts w:ascii="Arial" w:hAnsi="Arial" w:cs="Arial"/>
                <w:color w:val="000000"/>
                <w:sz w:val="22"/>
                <w:szCs w:val="22"/>
              </w:rPr>
              <w:t>View Grades</w:t>
            </w:r>
          </w:p>
        </w:tc>
        <w:tc>
          <w:tcPr>
            <w:tcW w:w="2254" w:type="dxa"/>
          </w:tcPr>
          <w:p w14:paraId="2E96EF9B" w14:textId="199B17A3" w:rsidR="00CB223A" w:rsidRDefault="00CB223A" w:rsidP="00CB223A">
            <w:pPr>
              <w:jc w:val="center"/>
            </w:pPr>
            <w:r>
              <w:rPr>
                <w:rFonts w:ascii="Arial" w:hAnsi="Arial" w:cs="Arial"/>
                <w:color w:val="000000"/>
                <w:sz w:val="22"/>
                <w:szCs w:val="22"/>
              </w:rPr>
              <w:t>Allows students to view their academic results and download reports.</w:t>
            </w:r>
          </w:p>
        </w:tc>
        <w:tc>
          <w:tcPr>
            <w:tcW w:w="2254" w:type="dxa"/>
          </w:tcPr>
          <w:p w14:paraId="6F72EBCA" w14:textId="6DE68474" w:rsidR="00CB223A" w:rsidRDefault="00CB223A" w:rsidP="00CB223A">
            <w:pPr>
              <w:jc w:val="center"/>
            </w:pPr>
            <w:r>
              <w:rPr>
                <w:rFonts w:ascii="Arial" w:hAnsi="Arial" w:cs="Arial"/>
                <w:color w:val="000000"/>
                <w:sz w:val="22"/>
                <w:szCs w:val="22"/>
              </w:rPr>
              <w:t>Your Name</w:t>
            </w:r>
          </w:p>
        </w:tc>
      </w:tr>
      <w:tr w:rsidR="00CB223A" w14:paraId="179F0489" w14:textId="77777777" w:rsidTr="008C3D19">
        <w:tc>
          <w:tcPr>
            <w:tcW w:w="2254" w:type="dxa"/>
          </w:tcPr>
          <w:p w14:paraId="141ABCEF" w14:textId="3F7457D8" w:rsidR="00CB223A" w:rsidRDefault="00CB223A" w:rsidP="00CB223A">
            <w:pPr>
              <w:jc w:val="center"/>
            </w:pPr>
            <w:r>
              <w:rPr>
                <w:rFonts w:ascii="Arial" w:hAnsi="Arial" w:cs="Arial"/>
                <w:color w:val="000000"/>
                <w:sz w:val="22"/>
                <w:szCs w:val="22"/>
              </w:rPr>
              <w:t>REQ_STD004</w:t>
            </w:r>
          </w:p>
        </w:tc>
        <w:tc>
          <w:tcPr>
            <w:tcW w:w="2254" w:type="dxa"/>
          </w:tcPr>
          <w:p w14:paraId="60CEDBEA" w14:textId="6D5ABD20" w:rsidR="00CB223A" w:rsidRDefault="00CB223A" w:rsidP="00CB223A">
            <w:pPr>
              <w:jc w:val="center"/>
            </w:pPr>
            <w:r>
              <w:rPr>
                <w:rFonts w:ascii="Arial" w:hAnsi="Arial" w:cs="Arial"/>
                <w:color w:val="000000"/>
                <w:sz w:val="22"/>
                <w:szCs w:val="22"/>
              </w:rPr>
              <w:t>View Attendance</w:t>
            </w:r>
          </w:p>
        </w:tc>
        <w:tc>
          <w:tcPr>
            <w:tcW w:w="2254" w:type="dxa"/>
          </w:tcPr>
          <w:p w14:paraId="7AD77799" w14:textId="4D1675A7" w:rsidR="00CB223A" w:rsidRDefault="00CB223A" w:rsidP="00CB223A">
            <w:pPr>
              <w:jc w:val="center"/>
            </w:pPr>
            <w:r>
              <w:rPr>
                <w:rFonts w:ascii="Arial" w:hAnsi="Arial" w:cs="Arial"/>
                <w:color w:val="000000"/>
                <w:sz w:val="22"/>
                <w:szCs w:val="22"/>
              </w:rPr>
              <w:t>Enables students to check their attendance records.</w:t>
            </w:r>
          </w:p>
        </w:tc>
        <w:tc>
          <w:tcPr>
            <w:tcW w:w="2254" w:type="dxa"/>
          </w:tcPr>
          <w:p w14:paraId="37140F62" w14:textId="71AC5969" w:rsidR="00CB223A" w:rsidRDefault="00CB223A" w:rsidP="00CB223A">
            <w:pPr>
              <w:jc w:val="center"/>
            </w:pPr>
            <w:r>
              <w:rPr>
                <w:rFonts w:ascii="Arial" w:hAnsi="Arial" w:cs="Arial"/>
                <w:color w:val="000000"/>
                <w:sz w:val="22"/>
                <w:szCs w:val="22"/>
              </w:rPr>
              <w:t>Your Name</w:t>
            </w:r>
          </w:p>
        </w:tc>
      </w:tr>
      <w:tr w:rsidR="00CB223A" w14:paraId="4DE0DF83" w14:textId="77777777" w:rsidTr="008C3D19">
        <w:tc>
          <w:tcPr>
            <w:tcW w:w="2254" w:type="dxa"/>
          </w:tcPr>
          <w:p w14:paraId="4A7DBEC1" w14:textId="7BEF17DD" w:rsidR="00CB223A" w:rsidRDefault="00CB223A" w:rsidP="00CB223A">
            <w:pPr>
              <w:jc w:val="center"/>
            </w:pPr>
            <w:r>
              <w:rPr>
                <w:rFonts w:ascii="Arial" w:hAnsi="Arial" w:cs="Arial"/>
                <w:color w:val="000000"/>
                <w:sz w:val="22"/>
                <w:szCs w:val="22"/>
              </w:rPr>
              <w:t>REQ_STD005</w:t>
            </w:r>
          </w:p>
        </w:tc>
        <w:tc>
          <w:tcPr>
            <w:tcW w:w="2254" w:type="dxa"/>
          </w:tcPr>
          <w:p w14:paraId="550BDACA" w14:textId="1E7369E8" w:rsidR="00CB223A" w:rsidRDefault="00CB223A" w:rsidP="00CB223A">
            <w:pPr>
              <w:jc w:val="center"/>
            </w:pPr>
            <w:r>
              <w:rPr>
                <w:rFonts w:ascii="Arial" w:hAnsi="Arial" w:cs="Arial"/>
                <w:color w:val="000000"/>
                <w:sz w:val="22"/>
                <w:szCs w:val="22"/>
              </w:rPr>
              <w:t>View Timetable</w:t>
            </w:r>
          </w:p>
        </w:tc>
        <w:tc>
          <w:tcPr>
            <w:tcW w:w="2254" w:type="dxa"/>
          </w:tcPr>
          <w:p w14:paraId="42D547B5" w14:textId="4CB29D0E" w:rsidR="00CB223A" w:rsidRDefault="00CB223A" w:rsidP="00CB223A">
            <w:pPr>
              <w:jc w:val="center"/>
            </w:pPr>
            <w:r>
              <w:rPr>
                <w:rFonts w:ascii="Arial" w:hAnsi="Arial" w:cs="Arial"/>
                <w:color w:val="000000"/>
                <w:sz w:val="22"/>
                <w:szCs w:val="22"/>
              </w:rPr>
              <w:t>Allows students to access their academic schedule.</w:t>
            </w:r>
          </w:p>
        </w:tc>
        <w:tc>
          <w:tcPr>
            <w:tcW w:w="2254" w:type="dxa"/>
          </w:tcPr>
          <w:p w14:paraId="0B2CB9CF" w14:textId="7B400FA1" w:rsidR="00CB223A" w:rsidRDefault="00CB223A" w:rsidP="00CB223A">
            <w:pPr>
              <w:jc w:val="center"/>
            </w:pPr>
            <w:r>
              <w:rPr>
                <w:rFonts w:ascii="Arial" w:hAnsi="Arial" w:cs="Arial"/>
                <w:color w:val="000000"/>
                <w:sz w:val="22"/>
                <w:szCs w:val="22"/>
              </w:rPr>
              <w:t>Your Name</w:t>
            </w:r>
          </w:p>
        </w:tc>
      </w:tr>
      <w:tr w:rsidR="0069659A" w14:paraId="7D6EB49E" w14:textId="77777777" w:rsidTr="008C3D19">
        <w:tc>
          <w:tcPr>
            <w:tcW w:w="2254" w:type="dxa"/>
          </w:tcPr>
          <w:p w14:paraId="584FFBD5" w14:textId="7C131EE9" w:rsidR="0069659A" w:rsidRDefault="0069659A" w:rsidP="0069659A">
            <w:pPr>
              <w:jc w:val="center"/>
              <w:rPr>
                <w:rFonts w:ascii="Arial" w:hAnsi="Arial" w:cs="Arial"/>
                <w:color w:val="000000"/>
                <w:sz w:val="22"/>
                <w:szCs w:val="22"/>
              </w:rPr>
            </w:pPr>
            <w:r>
              <w:rPr>
                <w:rFonts w:ascii="Arial" w:hAnsi="Arial" w:cs="Arial"/>
                <w:color w:val="000000"/>
                <w:sz w:val="22"/>
                <w:szCs w:val="22"/>
              </w:rPr>
              <w:t>REQ_STD006</w:t>
            </w:r>
          </w:p>
        </w:tc>
        <w:tc>
          <w:tcPr>
            <w:tcW w:w="2254" w:type="dxa"/>
          </w:tcPr>
          <w:p w14:paraId="0F7D0D52" w14:textId="0495DE56" w:rsidR="0069659A" w:rsidRDefault="0069659A" w:rsidP="0069659A">
            <w:pPr>
              <w:jc w:val="center"/>
              <w:rPr>
                <w:rFonts w:ascii="Arial" w:hAnsi="Arial" w:cs="Arial"/>
                <w:color w:val="000000"/>
                <w:sz w:val="22"/>
                <w:szCs w:val="22"/>
              </w:rPr>
            </w:pPr>
            <w:r>
              <w:rPr>
                <w:rFonts w:ascii="Arial" w:hAnsi="Arial" w:cs="Arial"/>
                <w:color w:val="000000"/>
                <w:sz w:val="22"/>
                <w:szCs w:val="22"/>
              </w:rPr>
              <w:t>View Billing Info</w:t>
            </w:r>
          </w:p>
        </w:tc>
        <w:tc>
          <w:tcPr>
            <w:tcW w:w="2254" w:type="dxa"/>
          </w:tcPr>
          <w:p w14:paraId="4B74CEB1" w14:textId="047F4F4E"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check outstanding fees and payment history.</w:t>
            </w:r>
          </w:p>
        </w:tc>
        <w:tc>
          <w:tcPr>
            <w:tcW w:w="2254" w:type="dxa"/>
          </w:tcPr>
          <w:p w14:paraId="5B2A3637" w14:textId="23121072"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728F551" w14:textId="77777777" w:rsidTr="008C3D19">
        <w:tc>
          <w:tcPr>
            <w:tcW w:w="2254" w:type="dxa"/>
          </w:tcPr>
          <w:p w14:paraId="5B16ED0F" w14:textId="070DA63B" w:rsidR="0069659A" w:rsidRDefault="0069659A" w:rsidP="0069659A">
            <w:pPr>
              <w:jc w:val="center"/>
              <w:rPr>
                <w:rFonts w:ascii="Arial" w:hAnsi="Arial" w:cs="Arial"/>
                <w:color w:val="000000"/>
                <w:sz w:val="22"/>
                <w:szCs w:val="22"/>
              </w:rPr>
            </w:pPr>
            <w:r>
              <w:rPr>
                <w:rFonts w:ascii="Arial" w:hAnsi="Arial" w:cs="Arial"/>
                <w:color w:val="000000"/>
                <w:sz w:val="22"/>
                <w:szCs w:val="22"/>
              </w:rPr>
              <w:lastRenderedPageBreak/>
              <w:t>REQ_STD007</w:t>
            </w:r>
          </w:p>
        </w:tc>
        <w:tc>
          <w:tcPr>
            <w:tcW w:w="2254" w:type="dxa"/>
          </w:tcPr>
          <w:p w14:paraId="19913789" w14:textId="31AEDD7B" w:rsidR="0069659A" w:rsidRDefault="0069659A" w:rsidP="0069659A">
            <w:pPr>
              <w:jc w:val="center"/>
              <w:rPr>
                <w:rFonts w:ascii="Arial" w:hAnsi="Arial" w:cs="Arial"/>
                <w:color w:val="000000"/>
                <w:sz w:val="22"/>
                <w:szCs w:val="22"/>
              </w:rPr>
            </w:pPr>
            <w:r>
              <w:rPr>
                <w:rFonts w:ascii="Arial" w:hAnsi="Arial" w:cs="Arial"/>
                <w:color w:val="000000"/>
                <w:sz w:val="22"/>
                <w:szCs w:val="22"/>
              </w:rPr>
              <w:t>Book Classroom</w:t>
            </w:r>
          </w:p>
        </w:tc>
        <w:tc>
          <w:tcPr>
            <w:tcW w:w="2254" w:type="dxa"/>
          </w:tcPr>
          <w:p w14:paraId="730C4980" w14:textId="1C738C6E" w:rsidR="0069659A" w:rsidRDefault="0069659A" w:rsidP="0069659A">
            <w:pPr>
              <w:jc w:val="center"/>
              <w:rPr>
                <w:rFonts w:ascii="Arial" w:hAnsi="Arial" w:cs="Arial"/>
                <w:color w:val="000000"/>
                <w:sz w:val="22"/>
                <w:szCs w:val="22"/>
              </w:rPr>
            </w:pPr>
            <w:r>
              <w:rPr>
                <w:rFonts w:ascii="Arial" w:hAnsi="Arial" w:cs="Arial"/>
                <w:color w:val="000000"/>
                <w:sz w:val="22"/>
                <w:szCs w:val="22"/>
              </w:rPr>
              <w:t>Allows students to reserve a classroom based on availability.</w:t>
            </w:r>
          </w:p>
        </w:tc>
        <w:tc>
          <w:tcPr>
            <w:tcW w:w="2254" w:type="dxa"/>
          </w:tcPr>
          <w:p w14:paraId="396C9F53" w14:textId="17DF1C26"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74FA168B" w14:textId="77777777" w:rsidTr="008C3D19">
        <w:tc>
          <w:tcPr>
            <w:tcW w:w="2254" w:type="dxa"/>
          </w:tcPr>
          <w:p w14:paraId="6850EDB7" w14:textId="65479C85" w:rsidR="0069659A" w:rsidRDefault="0069659A" w:rsidP="0069659A">
            <w:pPr>
              <w:jc w:val="center"/>
              <w:rPr>
                <w:rFonts w:ascii="Arial" w:hAnsi="Arial" w:cs="Arial"/>
                <w:color w:val="000000"/>
                <w:sz w:val="22"/>
                <w:szCs w:val="22"/>
              </w:rPr>
            </w:pPr>
            <w:r>
              <w:rPr>
                <w:rFonts w:ascii="Arial" w:hAnsi="Arial" w:cs="Arial"/>
                <w:color w:val="000000"/>
                <w:sz w:val="22"/>
                <w:szCs w:val="22"/>
              </w:rPr>
              <w:t>REQ_STD008</w:t>
            </w:r>
          </w:p>
        </w:tc>
        <w:tc>
          <w:tcPr>
            <w:tcW w:w="2254" w:type="dxa"/>
          </w:tcPr>
          <w:p w14:paraId="03BC7C3F" w14:textId="074C756F" w:rsidR="0069659A" w:rsidRDefault="0069659A" w:rsidP="0069659A">
            <w:pPr>
              <w:jc w:val="center"/>
              <w:rPr>
                <w:rFonts w:ascii="Arial" w:hAnsi="Arial" w:cs="Arial"/>
                <w:color w:val="000000"/>
                <w:sz w:val="22"/>
                <w:szCs w:val="22"/>
              </w:rPr>
            </w:pPr>
            <w:r>
              <w:rPr>
                <w:rFonts w:ascii="Arial" w:hAnsi="Arial" w:cs="Arial"/>
                <w:color w:val="000000"/>
                <w:sz w:val="22"/>
                <w:szCs w:val="22"/>
              </w:rPr>
              <w:t>View Announcements</w:t>
            </w:r>
          </w:p>
        </w:tc>
        <w:tc>
          <w:tcPr>
            <w:tcW w:w="2254" w:type="dxa"/>
          </w:tcPr>
          <w:p w14:paraId="70F72C8A" w14:textId="1B41D202"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view announcements posted by lecturers or admins.</w:t>
            </w:r>
          </w:p>
        </w:tc>
        <w:tc>
          <w:tcPr>
            <w:tcW w:w="2254" w:type="dxa"/>
          </w:tcPr>
          <w:p w14:paraId="5574980D" w14:textId="4722506C"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21471AEF" w14:textId="77777777" w:rsidTr="008C3D19">
        <w:tc>
          <w:tcPr>
            <w:tcW w:w="2254" w:type="dxa"/>
          </w:tcPr>
          <w:p w14:paraId="54834844" w14:textId="0A7413D5" w:rsidR="0069659A" w:rsidRDefault="0069659A" w:rsidP="0069659A">
            <w:pPr>
              <w:jc w:val="center"/>
              <w:rPr>
                <w:rFonts w:ascii="Arial" w:hAnsi="Arial" w:cs="Arial"/>
                <w:color w:val="000000"/>
                <w:sz w:val="22"/>
                <w:szCs w:val="22"/>
              </w:rPr>
            </w:pPr>
            <w:r>
              <w:rPr>
                <w:rFonts w:ascii="Arial" w:hAnsi="Arial" w:cs="Arial"/>
                <w:color w:val="000000"/>
                <w:sz w:val="22"/>
                <w:szCs w:val="22"/>
              </w:rPr>
              <w:t>REQ_STD009</w:t>
            </w:r>
          </w:p>
        </w:tc>
        <w:tc>
          <w:tcPr>
            <w:tcW w:w="2254" w:type="dxa"/>
          </w:tcPr>
          <w:p w14:paraId="4B784E1E" w14:textId="222988A1" w:rsidR="0069659A" w:rsidRDefault="0069659A" w:rsidP="0069659A">
            <w:pPr>
              <w:jc w:val="center"/>
              <w:rPr>
                <w:rFonts w:ascii="Arial" w:hAnsi="Arial" w:cs="Arial"/>
                <w:color w:val="000000"/>
                <w:sz w:val="22"/>
                <w:szCs w:val="22"/>
              </w:rPr>
            </w:pPr>
            <w:r>
              <w:rPr>
                <w:rFonts w:ascii="Arial" w:hAnsi="Arial" w:cs="Arial"/>
                <w:color w:val="000000"/>
                <w:sz w:val="22"/>
                <w:szCs w:val="22"/>
              </w:rPr>
              <w:t>Download Grade Report</w:t>
            </w:r>
          </w:p>
        </w:tc>
        <w:tc>
          <w:tcPr>
            <w:tcW w:w="2254" w:type="dxa"/>
          </w:tcPr>
          <w:p w14:paraId="6159A093" w14:textId="2E6B4F72"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Allows students to download a detailed grade report. </w:t>
            </w:r>
            <w:r>
              <w:rPr>
                <w:rFonts w:ascii="Arial" w:hAnsi="Arial" w:cs="Arial"/>
                <w:i/>
                <w:iCs/>
                <w:color w:val="000000"/>
                <w:sz w:val="22"/>
                <w:szCs w:val="22"/>
              </w:rPr>
              <w:t>(&lt;&gt; from View Grades)</w:t>
            </w:r>
          </w:p>
        </w:tc>
        <w:tc>
          <w:tcPr>
            <w:tcW w:w="2254" w:type="dxa"/>
          </w:tcPr>
          <w:p w14:paraId="467212C6" w14:textId="65D3A2C7"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5C55E293" w14:textId="77777777" w:rsidTr="008C3D19">
        <w:tc>
          <w:tcPr>
            <w:tcW w:w="2254" w:type="dxa"/>
          </w:tcPr>
          <w:p w14:paraId="3C252B72" w14:textId="03188862" w:rsidR="0069659A" w:rsidRDefault="0069659A" w:rsidP="0069659A">
            <w:pPr>
              <w:jc w:val="center"/>
              <w:rPr>
                <w:rFonts w:ascii="Arial" w:hAnsi="Arial" w:cs="Arial"/>
                <w:color w:val="000000"/>
                <w:sz w:val="22"/>
                <w:szCs w:val="22"/>
              </w:rPr>
            </w:pPr>
            <w:r>
              <w:rPr>
                <w:rFonts w:ascii="Arial" w:hAnsi="Arial" w:cs="Arial"/>
                <w:color w:val="000000"/>
                <w:sz w:val="22"/>
                <w:szCs w:val="22"/>
              </w:rPr>
              <w:t>REQ_STD010</w:t>
            </w:r>
          </w:p>
        </w:tc>
        <w:tc>
          <w:tcPr>
            <w:tcW w:w="2254" w:type="dxa"/>
          </w:tcPr>
          <w:p w14:paraId="7900797F" w14:textId="5F34D424" w:rsidR="0069659A" w:rsidRDefault="0069659A" w:rsidP="0069659A">
            <w:pPr>
              <w:jc w:val="center"/>
              <w:rPr>
                <w:rFonts w:ascii="Arial" w:hAnsi="Arial" w:cs="Arial"/>
                <w:color w:val="000000"/>
                <w:sz w:val="22"/>
                <w:szCs w:val="22"/>
              </w:rPr>
            </w:pPr>
            <w:r>
              <w:rPr>
                <w:rFonts w:ascii="Arial" w:hAnsi="Arial" w:cs="Arial"/>
                <w:color w:val="000000"/>
                <w:sz w:val="22"/>
                <w:szCs w:val="22"/>
              </w:rPr>
              <w:t>Cancel Booking</w:t>
            </w:r>
          </w:p>
        </w:tc>
        <w:tc>
          <w:tcPr>
            <w:tcW w:w="2254" w:type="dxa"/>
          </w:tcPr>
          <w:p w14:paraId="2241E91C" w14:textId="08BB604C"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Permits students to cancel a previously booked classroom. </w:t>
            </w:r>
            <w:r>
              <w:rPr>
                <w:rFonts w:ascii="Arial" w:hAnsi="Arial" w:cs="Arial"/>
                <w:i/>
                <w:iCs/>
                <w:color w:val="000000"/>
                <w:sz w:val="22"/>
                <w:szCs w:val="22"/>
              </w:rPr>
              <w:t>(&lt;&gt; from Book Classroom)</w:t>
            </w:r>
          </w:p>
        </w:tc>
        <w:tc>
          <w:tcPr>
            <w:tcW w:w="2254" w:type="dxa"/>
          </w:tcPr>
          <w:p w14:paraId="5598A745" w14:textId="1769E75A"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B8B5F0D" w14:textId="77777777" w:rsidTr="008C3D19">
        <w:tc>
          <w:tcPr>
            <w:tcW w:w="2254" w:type="dxa"/>
          </w:tcPr>
          <w:p w14:paraId="71942D75" w14:textId="54DD33D2" w:rsidR="0069659A" w:rsidRDefault="0069659A" w:rsidP="0069659A">
            <w:pPr>
              <w:jc w:val="center"/>
              <w:rPr>
                <w:rFonts w:ascii="Arial" w:hAnsi="Arial" w:cs="Arial"/>
                <w:color w:val="000000"/>
                <w:sz w:val="22"/>
                <w:szCs w:val="22"/>
              </w:rPr>
            </w:pPr>
            <w:r>
              <w:rPr>
                <w:rFonts w:ascii="Arial" w:hAnsi="Arial" w:cs="Arial"/>
                <w:color w:val="000000"/>
                <w:sz w:val="22"/>
                <w:szCs w:val="22"/>
              </w:rPr>
              <w:t>REQ_STD011</w:t>
            </w:r>
          </w:p>
        </w:tc>
        <w:tc>
          <w:tcPr>
            <w:tcW w:w="2254" w:type="dxa"/>
          </w:tcPr>
          <w:p w14:paraId="5CA0CFA6" w14:textId="4519EE1C" w:rsidR="0069659A" w:rsidRDefault="0069659A" w:rsidP="0069659A">
            <w:pPr>
              <w:jc w:val="center"/>
              <w:rPr>
                <w:rFonts w:ascii="Arial" w:hAnsi="Arial" w:cs="Arial"/>
                <w:color w:val="000000"/>
                <w:sz w:val="22"/>
                <w:szCs w:val="22"/>
              </w:rPr>
            </w:pPr>
            <w:r>
              <w:rPr>
                <w:rFonts w:ascii="Arial" w:hAnsi="Arial" w:cs="Arial"/>
                <w:color w:val="000000"/>
                <w:sz w:val="22"/>
                <w:szCs w:val="22"/>
              </w:rPr>
              <w:t>Notify via SMS</w:t>
            </w:r>
          </w:p>
        </w:tc>
        <w:tc>
          <w:tcPr>
            <w:tcW w:w="2254" w:type="dxa"/>
          </w:tcPr>
          <w:p w14:paraId="204AEDBF" w14:textId="0ED07474"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Sends SMS notifications regarding fees, attendance, or grades. </w:t>
            </w:r>
            <w:r>
              <w:rPr>
                <w:rFonts w:ascii="Arial" w:hAnsi="Arial" w:cs="Arial"/>
                <w:i/>
                <w:iCs/>
                <w:color w:val="000000"/>
                <w:sz w:val="22"/>
                <w:szCs w:val="22"/>
              </w:rPr>
              <w:t>(integrated with SMS Gateway)</w:t>
            </w:r>
          </w:p>
        </w:tc>
        <w:tc>
          <w:tcPr>
            <w:tcW w:w="2254" w:type="dxa"/>
          </w:tcPr>
          <w:p w14:paraId="758F7513" w14:textId="6E10362B"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bl>
    <w:p w14:paraId="2D7D45BC" w14:textId="77777777" w:rsidR="008C3D19" w:rsidRPr="00F30658" w:rsidRDefault="008C3D19" w:rsidP="00875379">
      <w:pPr>
        <w:jc w:val="center"/>
      </w:pPr>
    </w:p>
    <w:p w14:paraId="03EFE475" w14:textId="77777777" w:rsidR="005B1F04" w:rsidRDefault="005B1F04">
      <w:pPr>
        <w:rPr>
          <w:rFonts w:eastAsiaTheme="majorEastAsia" w:cstheme="majorBidi"/>
          <w:b/>
          <w:iCs/>
          <w:sz w:val="26"/>
        </w:rPr>
      </w:pPr>
      <w:r>
        <w:br w:type="page"/>
      </w:r>
    </w:p>
    <w:p w14:paraId="3C29B02B" w14:textId="62C03CF8" w:rsidR="00DF6A52" w:rsidRDefault="00DF6A52" w:rsidP="008C1A3F">
      <w:pPr>
        <w:pStyle w:val="Heading4"/>
      </w:pPr>
      <w:r w:rsidRPr="00DF6A52">
        <w:lastRenderedPageBreak/>
        <w:t> </w:t>
      </w:r>
      <w:r w:rsidRPr="00DF6A52">
        <w:t> </w:t>
      </w:r>
      <w:r w:rsidRPr="00DF6A52">
        <w:t> </w:t>
      </w:r>
      <w:r w:rsidRPr="00DF6A52">
        <w:t>1.3.2.2 Lecturer</w:t>
      </w:r>
    </w:p>
    <w:p w14:paraId="11014491" w14:textId="217C3990" w:rsidR="005B1F04" w:rsidRDefault="005B1F04" w:rsidP="005B1F04">
      <w:r>
        <w:rPr>
          <w:noProof/>
        </w:rPr>
        <w:drawing>
          <wp:inline distT="0" distB="0" distL="0" distR="0" wp14:anchorId="2A3791B5" wp14:editId="7659F438">
            <wp:extent cx="5730875" cy="3376295"/>
            <wp:effectExtent l="0" t="0" r="3175" b="0"/>
            <wp:docPr id="309642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9882"/>
                    <a:stretch/>
                  </pic:blipFill>
                  <pic:spPr bwMode="auto">
                    <a:xfrm>
                      <a:off x="0" y="0"/>
                      <a:ext cx="5730875" cy="3376295"/>
                    </a:xfrm>
                    <a:prstGeom prst="rect">
                      <a:avLst/>
                    </a:prstGeom>
                    <a:noFill/>
                    <a:ln>
                      <a:noFill/>
                    </a:ln>
                    <a:extLst>
                      <a:ext uri="{53640926-AAD7-44D8-BBD7-CCE9431645EC}">
                        <a14:shadowObscured xmlns:a14="http://schemas.microsoft.com/office/drawing/2010/main"/>
                      </a:ext>
                    </a:extLst>
                  </pic:spPr>
                </pic:pic>
              </a:graphicData>
            </a:graphic>
          </wp:inline>
        </w:drawing>
      </w:r>
    </w:p>
    <w:p w14:paraId="3A7D331C" w14:textId="2B7E1FE1" w:rsidR="002D1BBA" w:rsidRDefault="002D1BBA" w:rsidP="002D1BBA">
      <w:pPr>
        <w:jc w:val="center"/>
      </w:pPr>
      <w:r w:rsidRPr="008C3D19">
        <w:t>Figure 1.3.2.1: Use Case Diagram of Actor (</w:t>
      </w:r>
      <w:r>
        <w:t>Lecturer</w:t>
      </w:r>
      <w:r w:rsidRPr="008C3D19">
        <w:t>)</w:t>
      </w:r>
    </w:p>
    <w:p w14:paraId="12652E42" w14:textId="77777777" w:rsidR="002D1BBA" w:rsidRPr="00412054" w:rsidRDefault="002D1BBA" w:rsidP="002D1BBA">
      <w:pPr>
        <w:jc w:val="center"/>
        <w:rPr>
          <w:lang w:val="en-US"/>
        </w:rPr>
      </w:pPr>
    </w:p>
    <w:tbl>
      <w:tblPr>
        <w:tblStyle w:val="TableGrid"/>
        <w:tblW w:w="0" w:type="auto"/>
        <w:tblLook w:val="04A0" w:firstRow="1" w:lastRow="0" w:firstColumn="1" w:lastColumn="0" w:noHBand="0" w:noVBand="1"/>
      </w:tblPr>
      <w:tblGrid>
        <w:gridCol w:w="2254"/>
        <w:gridCol w:w="2254"/>
        <w:gridCol w:w="2254"/>
        <w:gridCol w:w="2254"/>
      </w:tblGrid>
      <w:tr w:rsidR="002D1BBA" w14:paraId="12C80E96" w14:textId="77777777" w:rsidTr="00875379">
        <w:trPr>
          <w:trHeight w:val="323"/>
        </w:trPr>
        <w:tc>
          <w:tcPr>
            <w:tcW w:w="2254" w:type="dxa"/>
          </w:tcPr>
          <w:p w14:paraId="4C2B3BF8" w14:textId="77777777" w:rsidR="002D1BBA" w:rsidRPr="00412054" w:rsidRDefault="002D1BBA" w:rsidP="00412054">
            <w:pPr>
              <w:jc w:val="center"/>
              <w:rPr>
                <w:b/>
                <w:bCs/>
              </w:rPr>
            </w:pPr>
            <w:r w:rsidRPr="00412054">
              <w:rPr>
                <w:b/>
                <w:bCs/>
              </w:rPr>
              <w:t>Use Case ID</w:t>
            </w:r>
          </w:p>
        </w:tc>
        <w:tc>
          <w:tcPr>
            <w:tcW w:w="2254" w:type="dxa"/>
          </w:tcPr>
          <w:p w14:paraId="31A865BF" w14:textId="77777777" w:rsidR="002D1BBA" w:rsidRPr="00412054" w:rsidRDefault="002D1BBA" w:rsidP="00412054">
            <w:pPr>
              <w:jc w:val="center"/>
              <w:rPr>
                <w:b/>
                <w:bCs/>
              </w:rPr>
            </w:pPr>
            <w:r w:rsidRPr="00412054">
              <w:rPr>
                <w:b/>
                <w:bCs/>
              </w:rPr>
              <w:t>Use Case Name</w:t>
            </w:r>
          </w:p>
        </w:tc>
        <w:tc>
          <w:tcPr>
            <w:tcW w:w="2254" w:type="dxa"/>
          </w:tcPr>
          <w:p w14:paraId="24542342" w14:textId="77777777" w:rsidR="002D1BBA" w:rsidRPr="00412054" w:rsidRDefault="002D1BBA" w:rsidP="00412054">
            <w:pPr>
              <w:jc w:val="center"/>
              <w:rPr>
                <w:b/>
                <w:bCs/>
              </w:rPr>
            </w:pPr>
            <w:r w:rsidRPr="00412054">
              <w:rPr>
                <w:b/>
                <w:bCs/>
              </w:rPr>
              <w:t>Description</w:t>
            </w:r>
          </w:p>
        </w:tc>
        <w:tc>
          <w:tcPr>
            <w:tcW w:w="2254" w:type="dxa"/>
          </w:tcPr>
          <w:p w14:paraId="4AD970C5" w14:textId="77777777" w:rsidR="002D1BBA" w:rsidRPr="00412054" w:rsidRDefault="002D1BBA" w:rsidP="00412054">
            <w:pPr>
              <w:jc w:val="center"/>
              <w:rPr>
                <w:b/>
                <w:bCs/>
              </w:rPr>
            </w:pPr>
            <w:r w:rsidRPr="00412054">
              <w:rPr>
                <w:b/>
                <w:bCs/>
              </w:rPr>
              <w:t>Author</w:t>
            </w:r>
          </w:p>
        </w:tc>
      </w:tr>
      <w:tr w:rsidR="002C34C1" w14:paraId="702DB850" w14:textId="77777777" w:rsidTr="00412054">
        <w:tc>
          <w:tcPr>
            <w:tcW w:w="2254" w:type="dxa"/>
          </w:tcPr>
          <w:p w14:paraId="1FE43BE1" w14:textId="238BCEA4" w:rsidR="002C34C1" w:rsidRDefault="002C34C1" w:rsidP="002C34C1">
            <w:pPr>
              <w:jc w:val="center"/>
            </w:pPr>
            <w:r>
              <w:rPr>
                <w:rFonts w:ascii="Arial" w:hAnsi="Arial" w:cs="Arial"/>
                <w:color w:val="000000"/>
                <w:sz w:val="22"/>
                <w:szCs w:val="22"/>
              </w:rPr>
              <w:t>REQ_LEC001</w:t>
            </w:r>
          </w:p>
        </w:tc>
        <w:tc>
          <w:tcPr>
            <w:tcW w:w="2254" w:type="dxa"/>
          </w:tcPr>
          <w:p w14:paraId="11D9E0BC" w14:textId="5CD27406" w:rsidR="002C34C1" w:rsidRDefault="002C34C1" w:rsidP="002C34C1">
            <w:pPr>
              <w:jc w:val="center"/>
            </w:pPr>
            <w:r>
              <w:rPr>
                <w:rFonts w:ascii="Arial" w:hAnsi="Arial" w:cs="Arial"/>
                <w:color w:val="000000"/>
                <w:sz w:val="22"/>
                <w:szCs w:val="22"/>
              </w:rPr>
              <w:t>Lecturer Login</w:t>
            </w:r>
          </w:p>
        </w:tc>
        <w:tc>
          <w:tcPr>
            <w:tcW w:w="2254" w:type="dxa"/>
          </w:tcPr>
          <w:p w14:paraId="6E8F5666" w14:textId="28FAEE89" w:rsidR="002C34C1" w:rsidRDefault="002C34C1" w:rsidP="002C34C1">
            <w:pPr>
              <w:jc w:val="center"/>
            </w:pPr>
            <w:r>
              <w:rPr>
                <w:rFonts w:ascii="Arial" w:hAnsi="Arial" w:cs="Arial"/>
                <w:color w:val="000000"/>
                <w:sz w:val="22"/>
                <w:szCs w:val="22"/>
              </w:rPr>
              <w:t>Allows lecturers to log into the system securely using their credentials.</w:t>
            </w:r>
          </w:p>
        </w:tc>
        <w:tc>
          <w:tcPr>
            <w:tcW w:w="2254" w:type="dxa"/>
          </w:tcPr>
          <w:p w14:paraId="0BF2798C" w14:textId="0B5130FA" w:rsidR="002C34C1" w:rsidRDefault="002C34C1" w:rsidP="002C34C1">
            <w:pPr>
              <w:jc w:val="center"/>
            </w:pPr>
            <w:r>
              <w:rPr>
                <w:rFonts w:ascii="Arial" w:hAnsi="Arial" w:cs="Arial"/>
                <w:color w:val="000000"/>
                <w:sz w:val="22"/>
                <w:szCs w:val="22"/>
              </w:rPr>
              <w:t>Your Name</w:t>
            </w:r>
          </w:p>
        </w:tc>
      </w:tr>
      <w:tr w:rsidR="002C34C1" w14:paraId="4C7521E8" w14:textId="77777777" w:rsidTr="00412054">
        <w:tc>
          <w:tcPr>
            <w:tcW w:w="2254" w:type="dxa"/>
          </w:tcPr>
          <w:p w14:paraId="2504C7B4" w14:textId="4B01F29F" w:rsidR="002C34C1" w:rsidRDefault="002C34C1" w:rsidP="002C34C1">
            <w:pPr>
              <w:jc w:val="center"/>
            </w:pPr>
            <w:r>
              <w:rPr>
                <w:rFonts w:ascii="Arial" w:hAnsi="Arial" w:cs="Arial"/>
                <w:color w:val="000000"/>
                <w:sz w:val="22"/>
                <w:szCs w:val="22"/>
              </w:rPr>
              <w:t>REQ_LEC002</w:t>
            </w:r>
          </w:p>
        </w:tc>
        <w:tc>
          <w:tcPr>
            <w:tcW w:w="2254" w:type="dxa"/>
          </w:tcPr>
          <w:p w14:paraId="436E1AEF" w14:textId="0FDBA625" w:rsidR="002C34C1" w:rsidRDefault="002C34C1" w:rsidP="002C34C1">
            <w:pPr>
              <w:jc w:val="center"/>
            </w:pPr>
            <w:r>
              <w:rPr>
                <w:rFonts w:ascii="Arial" w:hAnsi="Arial" w:cs="Arial"/>
                <w:color w:val="000000"/>
                <w:sz w:val="22"/>
                <w:szCs w:val="22"/>
              </w:rPr>
              <w:t>Upload Materials</w:t>
            </w:r>
          </w:p>
        </w:tc>
        <w:tc>
          <w:tcPr>
            <w:tcW w:w="2254" w:type="dxa"/>
          </w:tcPr>
          <w:p w14:paraId="720C14CB" w14:textId="40F2E023" w:rsidR="002C34C1" w:rsidRDefault="002C34C1" w:rsidP="002C34C1">
            <w:pPr>
              <w:jc w:val="center"/>
            </w:pPr>
            <w:r>
              <w:rPr>
                <w:rFonts w:ascii="Arial" w:hAnsi="Arial" w:cs="Arial"/>
                <w:color w:val="000000"/>
                <w:sz w:val="22"/>
                <w:szCs w:val="22"/>
              </w:rPr>
              <w:t>Enables lecturers to upload lecture notes, slides, and supporting documents for students.</w:t>
            </w:r>
          </w:p>
        </w:tc>
        <w:tc>
          <w:tcPr>
            <w:tcW w:w="2254" w:type="dxa"/>
          </w:tcPr>
          <w:p w14:paraId="5486A502" w14:textId="13228B83" w:rsidR="002C34C1" w:rsidRDefault="002C34C1" w:rsidP="002C34C1">
            <w:pPr>
              <w:jc w:val="center"/>
            </w:pPr>
            <w:r>
              <w:rPr>
                <w:rFonts w:ascii="Arial" w:hAnsi="Arial" w:cs="Arial"/>
                <w:color w:val="000000"/>
                <w:sz w:val="22"/>
                <w:szCs w:val="22"/>
              </w:rPr>
              <w:t>Your Name</w:t>
            </w:r>
          </w:p>
        </w:tc>
      </w:tr>
      <w:tr w:rsidR="002C34C1" w14:paraId="7FBF5354" w14:textId="77777777" w:rsidTr="00412054">
        <w:tc>
          <w:tcPr>
            <w:tcW w:w="2254" w:type="dxa"/>
          </w:tcPr>
          <w:p w14:paraId="44A29580" w14:textId="6BBC03E3" w:rsidR="002C34C1" w:rsidRDefault="002C34C1" w:rsidP="002C34C1">
            <w:pPr>
              <w:jc w:val="center"/>
            </w:pPr>
            <w:r>
              <w:rPr>
                <w:rFonts w:ascii="Arial" w:hAnsi="Arial" w:cs="Arial"/>
                <w:color w:val="000000"/>
                <w:sz w:val="22"/>
                <w:szCs w:val="22"/>
              </w:rPr>
              <w:t>REQ_LEC003</w:t>
            </w:r>
          </w:p>
        </w:tc>
        <w:tc>
          <w:tcPr>
            <w:tcW w:w="2254" w:type="dxa"/>
          </w:tcPr>
          <w:p w14:paraId="2C4E2FA2" w14:textId="3738C770" w:rsidR="002C34C1" w:rsidRDefault="002C34C1" w:rsidP="002C34C1">
            <w:pPr>
              <w:jc w:val="center"/>
            </w:pPr>
            <w:r>
              <w:rPr>
                <w:rFonts w:ascii="Arial" w:hAnsi="Arial" w:cs="Arial"/>
                <w:color w:val="000000"/>
                <w:sz w:val="22"/>
                <w:szCs w:val="22"/>
              </w:rPr>
              <w:t>Submit Grades</w:t>
            </w:r>
          </w:p>
        </w:tc>
        <w:tc>
          <w:tcPr>
            <w:tcW w:w="2254" w:type="dxa"/>
          </w:tcPr>
          <w:p w14:paraId="4E86356A" w14:textId="41EF7366" w:rsidR="002C34C1" w:rsidRDefault="002C34C1" w:rsidP="002C34C1">
            <w:pPr>
              <w:jc w:val="center"/>
            </w:pPr>
            <w:r>
              <w:rPr>
                <w:rFonts w:ascii="Arial" w:hAnsi="Arial" w:cs="Arial"/>
                <w:color w:val="000000"/>
                <w:sz w:val="22"/>
                <w:szCs w:val="22"/>
              </w:rPr>
              <w:t>Allows lecturers to input and submit students’ academic results.</w:t>
            </w:r>
          </w:p>
        </w:tc>
        <w:tc>
          <w:tcPr>
            <w:tcW w:w="2254" w:type="dxa"/>
          </w:tcPr>
          <w:p w14:paraId="0DBBFC00" w14:textId="53FB9C48" w:rsidR="002C34C1" w:rsidRDefault="002C34C1" w:rsidP="002C34C1">
            <w:pPr>
              <w:jc w:val="center"/>
            </w:pPr>
            <w:r>
              <w:rPr>
                <w:rFonts w:ascii="Arial" w:hAnsi="Arial" w:cs="Arial"/>
                <w:color w:val="000000"/>
                <w:sz w:val="22"/>
                <w:szCs w:val="22"/>
              </w:rPr>
              <w:t>Your Name</w:t>
            </w:r>
          </w:p>
        </w:tc>
      </w:tr>
      <w:tr w:rsidR="002C34C1" w14:paraId="281AE35C" w14:textId="77777777" w:rsidTr="00412054">
        <w:tc>
          <w:tcPr>
            <w:tcW w:w="2254" w:type="dxa"/>
          </w:tcPr>
          <w:p w14:paraId="69ECBAB8" w14:textId="64520A3E" w:rsidR="002C34C1" w:rsidRDefault="002C34C1" w:rsidP="002C34C1">
            <w:pPr>
              <w:jc w:val="center"/>
            </w:pPr>
            <w:r>
              <w:rPr>
                <w:rFonts w:ascii="Arial" w:hAnsi="Arial" w:cs="Arial"/>
                <w:color w:val="000000"/>
                <w:sz w:val="22"/>
                <w:szCs w:val="22"/>
              </w:rPr>
              <w:t>REQ_LEC004</w:t>
            </w:r>
          </w:p>
        </w:tc>
        <w:tc>
          <w:tcPr>
            <w:tcW w:w="2254" w:type="dxa"/>
          </w:tcPr>
          <w:p w14:paraId="39C412C4" w14:textId="069D1686" w:rsidR="002C34C1" w:rsidRDefault="002C34C1" w:rsidP="002C34C1">
            <w:pPr>
              <w:jc w:val="center"/>
            </w:pPr>
            <w:r>
              <w:rPr>
                <w:rFonts w:ascii="Arial" w:hAnsi="Arial" w:cs="Arial"/>
                <w:color w:val="000000"/>
                <w:sz w:val="22"/>
                <w:szCs w:val="22"/>
              </w:rPr>
              <w:t>Send Announcements</w:t>
            </w:r>
          </w:p>
        </w:tc>
        <w:tc>
          <w:tcPr>
            <w:tcW w:w="2254" w:type="dxa"/>
          </w:tcPr>
          <w:p w14:paraId="3210AE97" w14:textId="2540154A" w:rsidR="002C34C1" w:rsidRDefault="002C34C1" w:rsidP="002C34C1">
            <w:pPr>
              <w:jc w:val="center"/>
            </w:pPr>
            <w:r>
              <w:rPr>
                <w:rFonts w:ascii="Arial" w:hAnsi="Arial" w:cs="Arial"/>
                <w:color w:val="000000"/>
                <w:sz w:val="22"/>
                <w:szCs w:val="22"/>
              </w:rPr>
              <w:t>Enables lecturers to broadcast announcements to their respective classes.</w:t>
            </w:r>
          </w:p>
        </w:tc>
        <w:tc>
          <w:tcPr>
            <w:tcW w:w="2254" w:type="dxa"/>
          </w:tcPr>
          <w:p w14:paraId="450691F9" w14:textId="42CBF613" w:rsidR="002C34C1" w:rsidRDefault="002C34C1" w:rsidP="002C34C1">
            <w:pPr>
              <w:jc w:val="center"/>
            </w:pPr>
            <w:r>
              <w:rPr>
                <w:rFonts w:ascii="Arial" w:hAnsi="Arial" w:cs="Arial"/>
                <w:color w:val="000000"/>
                <w:sz w:val="22"/>
                <w:szCs w:val="22"/>
              </w:rPr>
              <w:t>Your Name</w:t>
            </w:r>
          </w:p>
        </w:tc>
      </w:tr>
      <w:tr w:rsidR="002C34C1" w14:paraId="5E492A4D" w14:textId="77777777" w:rsidTr="00412054">
        <w:tc>
          <w:tcPr>
            <w:tcW w:w="2254" w:type="dxa"/>
          </w:tcPr>
          <w:p w14:paraId="2A911B76" w14:textId="4BE27CC3" w:rsidR="002C34C1" w:rsidRDefault="002C34C1" w:rsidP="002C34C1">
            <w:pPr>
              <w:jc w:val="center"/>
            </w:pPr>
            <w:r>
              <w:rPr>
                <w:rFonts w:ascii="Arial" w:hAnsi="Arial" w:cs="Arial"/>
                <w:color w:val="000000"/>
                <w:sz w:val="22"/>
                <w:szCs w:val="22"/>
              </w:rPr>
              <w:t>REQ_LEC005</w:t>
            </w:r>
          </w:p>
        </w:tc>
        <w:tc>
          <w:tcPr>
            <w:tcW w:w="2254" w:type="dxa"/>
          </w:tcPr>
          <w:p w14:paraId="1BD74BF2" w14:textId="4ECFEC0C" w:rsidR="002C34C1" w:rsidRDefault="002C34C1" w:rsidP="002C34C1">
            <w:pPr>
              <w:jc w:val="center"/>
            </w:pPr>
            <w:r>
              <w:rPr>
                <w:rFonts w:ascii="Arial" w:hAnsi="Arial" w:cs="Arial"/>
                <w:color w:val="000000"/>
                <w:sz w:val="22"/>
                <w:szCs w:val="22"/>
              </w:rPr>
              <w:t>Schedule Assessment</w:t>
            </w:r>
          </w:p>
        </w:tc>
        <w:tc>
          <w:tcPr>
            <w:tcW w:w="2254" w:type="dxa"/>
          </w:tcPr>
          <w:p w14:paraId="2D8940BB" w14:textId="1F6CBD9C" w:rsidR="002C34C1" w:rsidRDefault="002C34C1" w:rsidP="002C34C1">
            <w:pPr>
              <w:jc w:val="center"/>
            </w:pPr>
            <w:r>
              <w:rPr>
                <w:rFonts w:ascii="Arial" w:hAnsi="Arial" w:cs="Arial"/>
                <w:color w:val="000000"/>
                <w:sz w:val="22"/>
                <w:szCs w:val="22"/>
              </w:rPr>
              <w:t>Allows lecturers to set and manage assessment dates for assignments, quizzes, or exams.</w:t>
            </w:r>
          </w:p>
        </w:tc>
        <w:tc>
          <w:tcPr>
            <w:tcW w:w="2254" w:type="dxa"/>
          </w:tcPr>
          <w:p w14:paraId="05851A28" w14:textId="520D2F1C" w:rsidR="002C34C1" w:rsidRDefault="002C34C1" w:rsidP="002C34C1">
            <w:pPr>
              <w:jc w:val="center"/>
            </w:pPr>
            <w:r>
              <w:rPr>
                <w:rFonts w:ascii="Arial" w:hAnsi="Arial" w:cs="Arial"/>
                <w:color w:val="000000"/>
                <w:sz w:val="22"/>
                <w:szCs w:val="22"/>
              </w:rPr>
              <w:t>Your Name</w:t>
            </w:r>
          </w:p>
        </w:tc>
      </w:tr>
    </w:tbl>
    <w:p w14:paraId="11DB9C28" w14:textId="77777777" w:rsidR="002D1BBA" w:rsidRPr="00875379" w:rsidRDefault="002D1BBA" w:rsidP="00875379">
      <w:pPr>
        <w:rPr>
          <w:lang w:val="en-US"/>
        </w:rPr>
      </w:pPr>
    </w:p>
    <w:p w14:paraId="26584401" w14:textId="77777777" w:rsidR="00DF6A52" w:rsidRDefault="00DF6A52" w:rsidP="008C1A3F">
      <w:pPr>
        <w:pStyle w:val="Heading4"/>
      </w:pPr>
      <w:r w:rsidRPr="00DF6A52">
        <w:lastRenderedPageBreak/>
        <w:t> </w:t>
      </w:r>
      <w:r w:rsidRPr="00DF6A52">
        <w:t> </w:t>
      </w:r>
      <w:r w:rsidRPr="00DF6A52">
        <w:t> </w:t>
      </w:r>
      <w:r w:rsidRPr="00DF6A52">
        <w:t>1.3.2.3 Admin</w:t>
      </w:r>
    </w:p>
    <w:p w14:paraId="143D98E0" w14:textId="09D9B15F" w:rsidR="002C34C1" w:rsidRDefault="002C34C1" w:rsidP="002C34C1">
      <w:r>
        <w:rPr>
          <w:rFonts w:ascii="Arial" w:hAnsi="Arial" w:cs="Arial"/>
          <w:noProof/>
          <w:color w:val="000000"/>
          <w:sz w:val="22"/>
          <w:szCs w:val="22"/>
          <w:bdr w:val="none" w:sz="0" w:space="0" w:color="auto" w:frame="1"/>
        </w:rPr>
        <w:drawing>
          <wp:inline distT="0" distB="0" distL="0" distR="0" wp14:anchorId="54A143B3" wp14:editId="380BE562">
            <wp:extent cx="5730240" cy="3962400"/>
            <wp:effectExtent l="0" t="0" r="3810" b="0"/>
            <wp:docPr id="1019150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47739"/>
                    <a:stretch/>
                  </pic:blipFill>
                  <pic:spPr bwMode="auto">
                    <a:xfrm>
                      <a:off x="0" y="0"/>
                      <a:ext cx="573024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0FD9297B" w14:textId="101B3A2A" w:rsidR="002C34C1" w:rsidRDefault="002C34C1" w:rsidP="002C34C1">
      <w:pPr>
        <w:jc w:val="center"/>
      </w:pPr>
      <w:r w:rsidRPr="008C3D19">
        <w:t>Figure 1.3.2.1: Use Case Diagram of Actor (</w:t>
      </w:r>
      <w:r>
        <w:t>Admin</w:t>
      </w:r>
      <w:r w:rsidRPr="008C3D19">
        <w:t>)</w:t>
      </w:r>
    </w:p>
    <w:tbl>
      <w:tblPr>
        <w:tblStyle w:val="TableGrid"/>
        <w:tblW w:w="0" w:type="auto"/>
        <w:tblLook w:val="04A0" w:firstRow="1" w:lastRow="0" w:firstColumn="1" w:lastColumn="0" w:noHBand="0" w:noVBand="1"/>
      </w:tblPr>
      <w:tblGrid>
        <w:gridCol w:w="2254"/>
        <w:gridCol w:w="2254"/>
        <w:gridCol w:w="2254"/>
        <w:gridCol w:w="2254"/>
      </w:tblGrid>
      <w:tr w:rsidR="002C34C1" w14:paraId="7AFDFEFB" w14:textId="77777777" w:rsidTr="00412054">
        <w:trPr>
          <w:trHeight w:val="323"/>
        </w:trPr>
        <w:tc>
          <w:tcPr>
            <w:tcW w:w="2254" w:type="dxa"/>
          </w:tcPr>
          <w:p w14:paraId="24DC02AD" w14:textId="77777777" w:rsidR="002C34C1" w:rsidRPr="00412054" w:rsidRDefault="002C34C1" w:rsidP="00412054">
            <w:pPr>
              <w:jc w:val="center"/>
              <w:rPr>
                <w:b/>
                <w:bCs/>
              </w:rPr>
            </w:pPr>
            <w:r w:rsidRPr="00412054">
              <w:rPr>
                <w:b/>
                <w:bCs/>
              </w:rPr>
              <w:t>Use Case ID</w:t>
            </w:r>
          </w:p>
        </w:tc>
        <w:tc>
          <w:tcPr>
            <w:tcW w:w="2254" w:type="dxa"/>
          </w:tcPr>
          <w:p w14:paraId="275F6EEE" w14:textId="77777777" w:rsidR="002C34C1" w:rsidRPr="00412054" w:rsidRDefault="002C34C1" w:rsidP="00412054">
            <w:pPr>
              <w:jc w:val="center"/>
              <w:rPr>
                <w:b/>
                <w:bCs/>
              </w:rPr>
            </w:pPr>
            <w:r w:rsidRPr="00412054">
              <w:rPr>
                <w:b/>
                <w:bCs/>
              </w:rPr>
              <w:t>Use Case Name</w:t>
            </w:r>
          </w:p>
        </w:tc>
        <w:tc>
          <w:tcPr>
            <w:tcW w:w="2254" w:type="dxa"/>
          </w:tcPr>
          <w:p w14:paraId="132F7043" w14:textId="77777777" w:rsidR="002C34C1" w:rsidRPr="00412054" w:rsidRDefault="002C34C1" w:rsidP="00412054">
            <w:pPr>
              <w:jc w:val="center"/>
              <w:rPr>
                <w:b/>
                <w:bCs/>
              </w:rPr>
            </w:pPr>
            <w:r w:rsidRPr="00412054">
              <w:rPr>
                <w:b/>
                <w:bCs/>
              </w:rPr>
              <w:t>Description</w:t>
            </w:r>
          </w:p>
        </w:tc>
        <w:tc>
          <w:tcPr>
            <w:tcW w:w="2254" w:type="dxa"/>
          </w:tcPr>
          <w:p w14:paraId="1DF27EFA" w14:textId="77777777" w:rsidR="002C34C1" w:rsidRPr="00412054" w:rsidRDefault="002C34C1" w:rsidP="00412054">
            <w:pPr>
              <w:jc w:val="center"/>
              <w:rPr>
                <w:b/>
                <w:bCs/>
              </w:rPr>
            </w:pPr>
            <w:r w:rsidRPr="00412054">
              <w:rPr>
                <w:b/>
                <w:bCs/>
              </w:rPr>
              <w:t>Author</w:t>
            </w:r>
          </w:p>
        </w:tc>
      </w:tr>
      <w:tr w:rsidR="002C34C1" w14:paraId="39BD7F53" w14:textId="77777777" w:rsidTr="00412054">
        <w:tc>
          <w:tcPr>
            <w:tcW w:w="2254" w:type="dxa"/>
          </w:tcPr>
          <w:p w14:paraId="7D2BCBEE" w14:textId="77777777" w:rsidR="002C34C1" w:rsidRDefault="002C34C1" w:rsidP="00412054">
            <w:pPr>
              <w:jc w:val="center"/>
            </w:pPr>
            <w:r>
              <w:rPr>
                <w:rFonts w:ascii="Arial" w:hAnsi="Arial" w:cs="Arial"/>
                <w:color w:val="000000"/>
                <w:sz w:val="22"/>
                <w:szCs w:val="22"/>
              </w:rPr>
              <w:t>REQ_LEC001</w:t>
            </w:r>
          </w:p>
        </w:tc>
        <w:tc>
          <w:tcPr>
            <w:tcW w:w="2254" w:type="dxa"/>
          </w:tcPr>
          <w:p w14:paraId="143B6745" w14:textId="77777777" w:rsidR="002C34C1" w:rsidRDefault="002C34C1" w:rsidP="00412054">
            <w:pPr>
              <w:jc w:val="center"/>
            </w:pPr>
            <w:r>
              <w:rPr>
                <w:rFonts w:ascii="Arial" w:hAnsi="Arial" w:cs="Arial"/>
                <w:color w:val="000000"/>
                <w:sz w:val="22"/>
                <w:szCs w:val="22"/>
              </w:rPr>
              <w:t>Lecturer Login</w:t>
            </w:r>
          </w:p>
        </w:tc>
        <w:tc>
          <w:tcPr>
            <w:tcW w:w="2254" w:type="dxa"/>
          </w:tcPr>
          <w:p w14:paraId="45F574A5" w14:textId="77777777" w:rsidR="002C34C1" w:rsidRDefault="002C34C1" w:rsidP="00412054">
            <w:pPr>
              <w:jc w:val="center"/>
            </w:pPr>
            <w:r>
              <w:rPr>
                <w:rFonts w:ascii="Arial" w:hAnsi="Arial" w:cs="Arial"/>
                <w:color w:val="000000"/>
                <w:sz w:val="22"/>
                <w:szCs w:val="22"/>
              </w:rPr>
              <w:t>Allows lecturers to log into the system securely using their credentials.</w:t>
            </w:r>
          </w:p>
        </w:tc>
        <w:tc>
          <w:tcPr>
            <w:tcW w:w="2254" w:type="dxa"/>
          </w:tcPr>
          <w:p w14:paraId="7488A8B8" w14:textId="77777777" w:rsidR="002C34C1" w:rsidRDefault="002C34C1" w:rsidP="00412054">
            <w:pPr>
              <w:jc w:val="center"/>
            </w:pPr>
            <w:r>
              <w:rPr>
                <w:rFonts w:ascii="Arial" w:hAnsi="Arial" w:cs="Arial"/>
                <w:color w:val="000000"/>
                <w:sz w:val="22"/>
                <w:szCs w:val="22"/>
              </w:rPr>
              <w:t>Your Name</w:t>
            </w:r>
          </w:p>
        </w:tc>
      </w:tr>
      <w:tr w:rsidR="002C34C1" w14:paraId="60BD7319" w14:textId="77777777" w:rsidTr="00412054">
        <w:tc>
          <w:tcPr>
            <w:tcW w:w="2254" w:type="dxa"/>
          </w:tcPr>
          <w:p w14:paraId="35CA5CF5" w14:textId="77777777" w:rsidR="002C34C1" w:rsidRDefault="002C34C1" w:rsidP="00412054">
            <w:pPr>
              <w:jc w:val="center"/>
            </w:pPr>
            <w:r>
              <w:rPr>
                <w:rFonts w:ascii="Arial" w:hAnsi="Arial" w:cs="Arial"/>
                <w:color w:val="000000"/>
                <w:sz w:val="22"/>
                <w:szCs w:val="22"/>
              </w:rPr>
              <w:t>REQ_LEC002</w:t>
            </w:r>
          </w:p>
        </w:tc>
        <w:tc>
          <w:tcPr>
            <w:tcW w:w="2254" w:type="dxa"/>
          </w:tcPr>
          <w:p w14:paraId="2F5CF99F" w14:textId="77777777" w:rsidR="002C34C1" w:rsidRDefault="002C34C1" w:rsidP="00412054">
            <w:pPr>
              <w:jc w:val="center"/>
            </w:pPr>
            <w:r>
              <w:rPr>
                <w:rFonts w:ascii="Arial" w:hAnsi="Arial" w:cs="Arial"/>
                <w:color w:val="000000"/>
                <w:sz w:val="22"/>
                <w:szCs w:val="22"/>
              </w:rPr>
              <w:t>Upload Materials</w:t>
            </w:r>
          </w:p>
        </w:tc>
        <w:tc>
          <w:tcPr>
            <w:tcW w:w="2254" w:type="dxa"/>
          </w:tcPr>
          <w:p w14:paraId="1CE121B4" w14:textId="77777777" w:rsidR="002C34C1" w:rsidRDefault="002C34C1" w:rsidP="00412054">
            <w:pPr>
              <w:jc w:val="center"/>
            </w:pPr>
            <w:r>
              <w:rPr>
                <w:rFonts w:ascii="Arial" w:hAnsi="Arial" w:cs="Arial"/>
                <w:color w:val="000000"/>
                <w:sz w:val="22"/>
                <w:szCs w:val="22"/>
              </w:rPr>
              <w:t>Enables lecturers to upload lecture notes, slides, and supporting documents for students.</w:t>
            </w:r>
          </w:p>
        </w:tc>
        <w:tc>
          <w:tcPr>
            <w:tcW w:w="2254" w:type="dxa"/>
          </w:tcPr>
          <w:p w14:paraId="03D6C12C" w14:textId="77777777" w:rsidR="002C34C1" w:rsidRDefault="002C34C1" w:rsidP="00412054">
            <w:pPr>
              <w:jc w:val="center"/>
            </w:pPr>
            <w:r>
              <w:rPr>
                <w:rFonts w:ascii="Arial" w:hAnsi="Arial" w:cs="Arial"/>
                <w:color w:val="000000"/>
                <w:sz w:val="22"/>
                <w:szCs w:val="22"/>
              </w:rPr>
              <w:t>Your Name</w:t>
            </w:r>
          </w:p>
        </w:tc>
      </w:tr>
      <w:tr w:rsidR="002C34C1" w14:paraId="24596EF7" w14:textId="77777777" w:rsidTr="00412054">
        <w:tc>
          <w:tcPr>
            <w:tcW w:w="2254" w:type="dxa"/>
          </w:tcPr>
          <w:p w14:paraId="5EF5762C" w14:textId="77777777" w:rsidR="002C34C1" w:rsidRDefault="002C34C1" w:rsidP="00412054">
            <w:pPr>
              <w:jc w:val="center"/>
            </w:pPr>
            <w:r>
              <w:rPr>
                <w:rFonts w:ascii="Arial" w:hAnsi="Arial" w:cs="Arial"/>
                <w:color w:val="000000"/>
                <w:sz w:val="22"/>
                <w:szCs w:val="22"/>
              </w:rPr>
              <w:t>REQ_LEC003</w:t>
            </w:r>
          </w:p>
        </w:tc>
        <w:tc>
          <w:tcPr>
            <w:tcW w:w="2254" w:type="dxa"/>
          </w:tcPr>
          <w:p w14:paraId="09C36C00" w14:textId="77777777" w:rsidR="002C34C1" w:rsidRDefault="002C34C1" w:rsidP="00412054">
            <w:pPr>
              <w:jc w:val="center"/>
            </w:pPr>
            <w:r>
              <w:rPr>
                <w:rFonts w:ascii="Arial" w:hAnsi="Arial" w:cs="Arial"/>
                <w:color w:val="000000"/>
                <w:sz w:val="22"/>
                <w:szCs w:val="22"/>
              </w:rPr>
              <w:t>Submit Grades</w:t>
            </w:r>
          </w:p>
        </w:tc>
        <w:tc>
          <w:tcPr>
            <w:tcW w:w="2254" w:type="dxa"/>
          </w:tcPr>
          <w:p w14:paraId="2912F2B3" w14:textId="77777777" w:rsidR="002C34C1" w:rsidRDefault="002C34C1" w:rsidP="00412054">
            <w:pPr>
              <w:jc w:val="center"/>
            </w:pPr>
            <w:r>
              <w:rPr>
                <w:rFonts w:ascii="Arial" w:hAnsi="Arial" w:cs="Arial"/>
                <w:color w:val="000000"/>
                <w:sz w:val="22"/>
                <w:szCs w:val="22"/>
              </w:rPr>
              <w:t>Allows lecturers to input and submit students’ academic results.</w:t>
            </w:r>
          </w:p>
        </w:tc>
        <w:tc>
          <w:tcPr>
            <w:tcW w:w="2254" w:type="dxa"/>
          </w:tcPr>
          <w:p w14:paraId="56F5876E" w14:textId="77777777" w:rsidR="002C34C1" w:rsidRDefault="002C34C1" w:rsidP="00412054">
            <w:pPr>
              <w:jc w:val="center"/>
            </w:pPr>
            <w:r>
              <w:rPr>
                <w:rFonts w:ascii="Arial" w:hAnsi="Arial" w:cs="Arial"/>
                <w:color w:val="000000"/>
                <w:sz w:val="22"/>
                <w:szCs w:val="22"/>
              </w:rPr>
              <w:t>Your Name</w:t>
            </w:r>
          </w:p>
        </w:tc>
      </w:tr>
      <w:tr w:rsidR="002C34C1" w14:paraId="7306927E" w14:textId="77777777" w:rsidTr="00412054">
        <w:tc>
          <w:tcPr>
            <w:tcW w:w="2254" w:type="dxa"/>
          </w:tcPr>
          <w:p w14:paraId="1602B1B4" w14:textId="77777777" w:rsidR="002C34C1" w:rsidRDefault="002C34C1" w:rsidP="00412054">
            <w:pPr>
              <w:jc w:val="center"/>
            </w:pPr>
            <w:r>
              <w:rPr>
                <w:rFonts w:ascii="Arial" w:hAnsi="Arial" w:cs="Arial"/>
                <w:color w:val="000000"/>
                <w:sz w:val="22"/>
                <w:szCs w:val="22"/>
              </w:rPr>
              <w:t>REQ_LEC004</w:t>
            </w:r>
          </w:p>
        </w:tc>
        <w:tc>
          <w:tcPr>
            <w:tcW w:w="2254" w:type="dxa"/>
          </w:tcPr>
          <w:p w14:paraId="0068142C" w14:textId="77777777" w:rsidR="002C34C1" w:rsidRDefault="002C34C1" w:rsidP="00412054">
            <w:pPr>
              <w:jc w:val="center"/>
            </w:pPr>
            <w:r>
              <w:rPr>
                <w:rFonts w:ascii="Arial" w:hAnsi="Arial" w:cs="Arial"/>
                <w:color w:val="000000"/>
                <w:sz w:val="22"/>
                <w:szCs w:val="22"/>
              </w:rPr>
              <w:t>Send Announcements</w:t>
            </w:r>
          </w:p>
        </w:tc>
        <w:tc>
          <w:tcPr>
            <w:tcW w:w="2254" w:type="dxa"/>
          </w:tcPr>
          <w:p w14:paraId="33DA7DEE" w14:textId="77777777" w:rsidR="002C34C1" w:rsidRDefault="002C34C1" w:rsidP="00412054">
            <w:pPr>
              <w:jc w:val="center"/>
            </w:pPr>
            <w:r>
              <w:rPr>
                <w:rFonts w:ascii="Arial" w:hAnsi="Arial" w:cs="Arial"/>
                <w:color w:val="000000"/>
                <w:sz w:val="22"/>
                <w:szCs w:val="22"/>
              </w:rPr>
              <w:t>Enables lecturers to broadcast announcements to their respective classes.</w:t>
            </w:r>
          </w:p>
        </w:tc>
        <w:tc>
          <w:tcPr>
            <w:tcW w:w="2254" w:type="dxa"/>
          </w:tcPr>
          <w:p w14:paraId="601DD1CD" w14:textId="77777777" w:rsidR="002C34C1" w:rsidRDefault="002C34C1" w:rsidP="00412054">
            <w:pPr>
              <w:jc w:val="center"/>
            </w:pPr>
            <w:r>
              <w:rPr>
                <w:rFonts w:ascii="Arial" w:hAnsi="Arial" w:cs="Arial"/>
                <w:color w:val="000000"/>
                <w:sz w:val="22"/>
                <w:szCs w:val="22"/>
              </w:rPr>
              <w:t>Your Name</w:t>
            </w:r>
          </w:p>
        </w:tc>
      </w:tr>
      <w:tr w:rsidR="002C34C1" w14:paraId="651A1A85" w14:textId="77777777" w:rsidTr="00412054">
        <w:tc>
          <w:tcPr>
            <w:tcW w:w="2254" w:type="dxa"/>
          </w:tcPr>
          <w:p w14:paraId="5E2ED0A0" w14:textId="77777777" w:rsidR="002C34C1" w:rsidRDefault="002C34C1" w:rsidP="00412054">
            <w:pPr>
              <w:jc w:val="center"/>
            </w:pPr>
            <w:r>
              <w:rPr>
                <w:rFonts w:ascii="Arial" w:hAnsi="Arial" w:cs="Arial"/>
                <w:color w:val="000000"/>
                <w:sz w:val="22"/>
                <w:szCs w:val="22"/>
              </w:rPr>
              <w:t>REQ_LEC005</w:t>
            </w:r>
          </w:p>
        </w:tc>
        <w:tc>
          <w:tcPr>
            <w:tcW w:w="2254" w:type="dxa"/>
          </w:tcPr>
          <w:p w14:paraId="450676D9" w14:textId="77777777" w:rsidR="002C34C1" w:rsidRDefault="002C34C1" w:rsidP="00412054">
            <w:pPr>
              <w:jc w:val="center"/>
            </w:pPr>
            <w:r>
              <w:rPr>
                <w:rFonts w:ascii="Arial" w:hAnsi="Arial" w:cs="Arial"/>
                <w:color w:val="000000"/>
                <w:sz w:val="22"/>
                <w:szCs w:val="22"/>
              </w:rPr>
              <w:t>Schedule Assessment</w:t>
            </w:r>
          </w:p>
        </w:tc>
        <w:tc>
          <w:tcPr>
            <w:tcW w:w="2254" w:type="dxa"/>
          </w:tcPr>
          <w:p w14:paraId="240A2BD0" w14:textId="77777777" w:rsidR="002C34C1" w:rsidRDefault="002C34C1" w:rsidP="00412054">
            <w:pPr>
              <w:jc w:val="center"/>
            </w:pPr>
            <w:r>
              <w:rPr>
                <w:rFonts w:ascii="Arial" w:hAnsi="Arial" w:cs="Arial"/>
                <w:color w:val="000000"/>
                <w:sz w:val="22"/>
                <w:szCs w:val="22"/>
              </w:rPr>
              <w:t>Allows lecturers to set and manage assessment dates for assignments, quizzes, or exams.</w:t>
            </w:r>
          </w:p>
        </w:tc>
        <w:tc>
          <w:tcPr>
            <w:tcW w:w="2254" w:type="dxa"/>
          </w:tcPr>
          <w:p w14:paraId="353FA141" w14:textId="77777777" w:rsidR="002C34C1" w:rsidRDefault="002C34C1" w:rsidP="00412054">
            <w:pPr>
              <w:jc w:val="center"/>
            </w:pPr>
            <w:r>
              <w:rPr>
                <w:rFonts w:ascii="Arial" w:hAnsi="Arial" w:cs="Arial"/>
                <w:color w:val="000000"/>
                <w:sz w:val="22"/>
                <w:szCs w:val="22"/>
              </w:rPr>
              <w:t>Your Name</w:t>
            </w:r>
          </w:p>
        </w:tc>
      </w:tr>
    </w:tbl>
    <w:p w14:paraId="2335A0CC" w14:textId="77777777" w:rsidR="00DF6A52" w:rsidRDefault="00DF6A52" w:rsidP="008C1A3F">
      <w:pPr>
        <w:pStyle w:val="Heading4"/>
      </w:pPr>
      <w:r w:rsidRPr="00DF6A52">
        <w:lastRenderedPageBreak/>
        <w:t> </w:t>
      </w:r>
      <w:r w:rsidRPr="00DF6A52">
        <w:t> </w:t>
      </w:r>
      <w:r w:rsidRPr="00DF6A52">
        <w:t> </w:t>
      </w:r>
      <w:r w:rsidRPr="00DF6A52">
        <w:t>1.3.2.4 Parent</w:t>
      </w:r>
    </w:p>
    <w:p w14:paraId="756F0F08" w14:textId="29088148" w:rsidR="0014378B" w:rsidRDefault="0014378B" w:rsidP="0014378B">
      <w:r>
        <w:rPr>
          <w:rFonts w:ascii="Arial" w:hAnsi="Arial" w:cs="Arial"/>
          <w:noProof/>
          <w:color w:val="000000"/>
          <w:sz w:val="22"/>
          <w:szCs w:val="22"/>
          <w:bdr w:val="none" w:sz="0" w:space="0" w:color="auto" w:frame="1"/>
        </w:rPr>
        <w:drawing>
          <wp:inline distT="0" distB="0" distL="0" distR="0" wp14:anchorId="18DB5C02" wp14:editId="6902BC8E">
            <wp:extent cx="5730240" cy="3573780"/>
            <wp:effectExtent l="0" t="0" r="3810" b="7620"/>
            <wp:docPr id="2059936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14:paraId="1121532F" w14:textId="12677DA3" w:rsidR="0014378B" w:rsidRDefault="0014378B" w:rsidP="0014378B">
      <w:pPr>
        <w:jc w:val="center"/>
      </w:pPr>
      <w:r w:rsidRPr="008C3D19">
        <w:t>Figure 1.3.2.1: Use Case Diagram of Actor (</w:t>
      </w:r>
      <w:r>
        <w:rPr>
          <w:rFonts w:hint="eastAsia"/>
        </w:rPr>
        <w:t>Parent</w:t>
      </w:r>
      <w:r w:rsidRPr="008C3D19">
        <w:t>)</w:t>
      </w:r>
    </w:p>
    <w:p w14:paraId="68833324" w14:textId="77777777" w:rsidR="00522833" w:rsidRDefault="00522833" w:rsidP="0014378B">
      <w:pPr>
        <w:jc w:val="center"/>
      </w:pPr>
    </w:p>
    <w:tbl>
      <w:tblPr>
        <w:tblStyle w:val="TableGrid"/>
        <w:tblW w:w="0" w:type="auto"/>
        <w:tblLook w:val="04A0" w:firstRow="1" w:lastRow="0" w:firstColumn="1" w:lastColumn="0" w:noHBand="0" w:noVBand="1"/>
      </w:tblPr>
      <w:tblGrid>
        <w:gridCol w:w="2254"/>
        <w:gridCol w:w="2254"/>
        <w:gridCol w:w="2254"/>
        <w:gridCol w:w="2254"/>
      </w:tblGrid>
      <w:tr w:rsidR="0014378B" w14:paraId="3F1AA40A" w14:textId="77777777" w:rsidTr="00412054">
        <w:trPr>
          <w:trHeight w:val="323"/>
        </w:trPr>
        <w:tc>
          <w:tcPr>
            <w:tcW w:w="2254" w:type="dxa"/>
          </w:tcPr>
          <w:p w14:paraId="0DA9F396" w14:textId="77777777" w:rsidR="0014378B" w:rsidRPr="00412054" w:rsidRDefault="0014378B" w:rsidP="00412054">
            <w:pPr>
              <w:jc w:val="center"/>
              <w:rPr>
                <w:b/>
                <w:bCs/>
              </w:rPr>
            </w:pPr>
            <w:r w:rsidRPr="00412054">
              <w:rPr>
                <w:b/>
                <w:bCs/>
              </w:rPr>
              <w:t>Use Case ID</w:t>
            </w:r>
          </w:p>
        </w:tc>
        <w:tc>
          <w:tcPr>
            <w:tcW w:w="2254" w:type="dxa"/>
          </w:tcPr>
          <w:p w14:paraId="4BF274D1" w14:textId="77777777" w:rsidR="0014378B" w:rsidRPr="00412054" w:rsidRDefault="0014378B" w:rsidP="00412054">
            <w:pPr>
              <w:jc w:val="center"/>
              <w:rPr>
                <w:b/>
                <w:bCs/>
              </w:rPr>
            </w:pPr>
            <w:r w:rsidRPr="00412054">
              <w:rPr>
                <w:b/>
                <w:bCs/>
              </w:rPr>
              <w:t>Use Case Name</w:t>
            </w:r>
          </w:p>
        </w:tc>
        <w:tc>
          <w:tcPr>
            <w:tcW w:w="2254" w:type="dxa"/>
          </w:tcPr>
          <w:p w14:paraId="2F786007" w14:textId="77777777" w:rsidR="0014378B" w:rsidRPr="00412054" w:rsidRDefault="0014378B" w:rsidP="00412054">
            <w:pPr>
              <w:jc w:val="center"/>
              <w:rPr>
                <w:b/>
                <w:bCs/>
              </w:rPr>
            </w:pPr>
            <w:r w:rsidRPr="00412054">
              <w:rPr>
                <w:b/>
                <w:bCs/>
              </w:rPr>
              <w:t>Description</w:t>
            </w:r>
          </w:p>
        </w:tc>
        <w:tc>
          <w:tcPr>
            <w:tcW w:w="2254" w:type="dxa"/>
          </w:tcPr>
          <w:p w14:paraId="3808A7D0" w14:textId="77777777" w:rsidR="0014378B" w:rsidRPr="00412054" w:rsidRDefault="0014378B" w:rsidP="00412054">
            <w:pPr>
              <w:jc w:val="center"/>
              <w:rPr>
                <w:b/>
                <w:bCs/>
              </w:rPr>
            </w:pPr>
            <w:r w:rsidRPr="00412054">
              <w:rPr>
                <w:b/>
                <w:bCs/>
              </w:rPr>
              <w:t>Author</w:t>
            </w:r>
          </w:p>
        </w:tc>
      </w:tr>
      <w:tr w:rsidR="00522833" w14:paraId="45B5C8CC" w14:textId="77777777" w:rsidTr="00412054">
        <w:tc>
          <w:tcPr>
            <w:tcW w:w="2254" w:type="dxa"/>
          </w:tcPr>
          <w:p w14:paraId="7C13E66D" w14:textId="423AF541" w:rsidR="00522833" w:rsidRDefault="00522833" w:rsidP="00522833">
            <w:pPr>
              <w:jc w:val="center"/>
            </w:pPr>
            <w:r>
              <w:rPr>
                <w:rFonts w:ascii="Arial" w:hAnsi="Arial" w:cs="Arial"/>
                <w:color w:val="000000"/>
                <w:sz w:val="22"/>
                <w:szCs w:val="22"/>
              </w:rPr>
              <w:t>REQ_PAR001</w:t>
            </w:r>
          </w:p>
        </w:tc>
        <w:tc>
          <w:tcPr>
            <w:tcW w:w="2254" w:type="dxa"/>
          </w:tcPr>
          <w:p w14:paraId="227BD8CA" w14:textId="757F9F70" w:rsidR="00522833" w:rsidRDefault="00522833" w:rsidP="00522833">
            <w:pPr>
              <w:jc w:val="center"/>
            </w:pPr>
            <w:r>
              <w:rPr>
                <w:rFonts w:ascii="Arial" w:hAnsi="Arial" w:cs="Arial"/>
                <w:color w:val="000000"/>
                <w:sz w:val="22"/>
                <w:szCs w:val="22"/>
              </w:rPr>
              <w:t>Parent Login</w:t>
            </w:r>
          </w:p>
        </w:tc>
        <w:tc>
          <w:tcPr>
            <w:tcW w:w="2254" w:type="dxa"/>
          </w:tcPr>
          <w:p w14:paraId="04387429" w14:textId="05014AC5" w:rsidR="00522833" w:rsidRDefault="00522833" w:rsidP="00522833">
            <w:pPr>
              <w:jc w:val="center"/>
            </w:pPr>
            <w:r>
              <w:rPr>
                <w:rFonts w:ascii="Arial" w:hAnsi="Arial" w:cs="Arial"/>
                <w:color w:val="000000"/>
                <w:sz w:val="22"/>
                <w:szCs w:val="22"/>
              </w:rPr>
              <w:t>Allows parents to securely log into the portal using their credentials.</w:t>
            </w:r>
          </w:p>
        </w:tc>
        <w:tc>
          <w:tcPr>
            <w:tcW w:w="2254" w:type="dxa"/>
          </w:tcPr>
          <w:p w14:paraId="04CCF3E8" w14:textId="17A3A1B3" w:rsidR="00522833" w:rsidRDefault="00522833" w:rsidP="00522833">
            <w:pPr>
              <w:jc w:val="center"/>
            </w:pPr>
            <w:r>
              <w:rPr>
                <w:rFonts w:ascii="Arial" w:hAnsi="Arial" w:cs="Arial"/>
                <w:color w:val="000000"/>
                <w:sz w:val="22"/>
                <w:szCs w:val="22"/>
              </w:rPr>
              <w:t>Your Name</w:t>
            </w:r>
          </w:p>
        </w:tc>
      </w:tr>
      <w:tr w:rsidR="00522833" w14:paraId="2E170C12" w14:textId="77777777" w:rsidTr="00412054">
        <w:tc>
          <w:tcPr>
            <w:tcW w:w="2254" w:type="dxa"/>
          </w:tcPr>
          <w:p w14:paraId="69E518D1" w14:textId="6913D822" w:rsidR="00522833" w:rsidRDefault="00522833" w:rsidP="00522833">
            <w:pPr>
              <w:jc w:val="center"/>
            </w:pPr>
            <w:r>
              <w:rPr>
                <w:rFonts w:ascii="Arial" w:hAnsi="Arial" w:cs="Arial"/>
                <w:color w:val="000000"/>
                <w:sz w:val="22"/>
                <w:szCs w:val="22"/>
              </w:rPr>
              <w:t>REQ_PAR002</w:t>
            </w:r>
          </w:p>
        </w:tc>
        <w:tc>
          <w:tcPr>
            <w:tcW w:w="2254" w:type="dxa"/>
          </w:tcPr>
          <w:p w14:paraId="14F5FA8C" w14:textId="4D286A97" w:rsidR="00522833" w:rsidRDefault="00522833" w:rsidP="00522833">
            <w:pPr>
              <w:jc w:val="center"/>
            </w:pPr>
            <w:r>
              <w:rPr>
                <w:rFonts w:ascii="Arial" w:hAnsi="Arial" w:cs="Arial"/>
                <w:color w:val="000000"/>
                <w:sz w:val="22"/>
                <w:szCs w:val="22"/>
              </w:rPr>
              <w:t>View Child’s Grades</w:t>
            </w:r>
          </w:p>
        </w:tc>
        <w:tc>
          <w:tcPr>
            <w:tcW w:w="2254" w:type="dxa"/>
          </w:tcPr>
          <w:p w14:paraId="3B99808F" w14:textId="0B1142C1" w:rsidR="00522833" w:rsidRDefault="00522833" w:rsidP="00522833">
            <w:pPr>
              <w:jc w:val="center"/>
            </w:pPr>
            <w:r>
              <w:rPr>
                <w:rFonts w:ascii="Arial" w:hAnsi="Arial" w:cs="Arial"/>
                <w:color w:val="000000"/>
                <w:sz w:val="22"/>
                <w:szCs w:val="22"/>
              </w:rPr>
              <w:t>Enables parents to access and review their child’s academic performance.</w:t>
            </w:r>
          </w:p>
        </w:tc>
        <w:tc>
          <w:tcPr>
            <w:tcW w:w="2254" w:type="dxa"/>
          </w:tcPr>
          <w:p w14:paraId="0AE5D488" w14:textId="09DD8703" w:rsidR="00522833" w:rsidRDefault="00522833" w:rsidP="00522833">
            <w:pPr>
              <w:jc w:val="center"/>
            </w:pPr>
            <w:r>
              <w:rPr>
                <w:rFonts w:ascii="Arial" w:hAnsi="Arial" w:cs="Arial"/>
                <w:color w:val="000000"/>
                <w:sz w:val="22"/>
                <w:szCs w:val="22"/>
              </w:rPr>
              <w:t>Your Name</w:t>
            </w:r>
          </w:p>
        </w:tc>
      </w:tr>
      <w:tr w:rsidR="00522833" w14:paraId="6E51453A" w14:textId="77777777" w:rsidTr="00412054">
        <w:tc>
          <w:tcPr>
            <w:tcW w:w="2254" w:type="dxa"/>
          </w:tcPr>
          <w:p w14:paraId="4536DDE3" w14:textId="5BA9B591" w:rsidR="00522833" w:rsidRDefault="00522833" w:rsidP="00522833">
            <w:pPr>
              <w:jc w:val="center"/>
            </w:pPr>
            <w:r>
              <w:rPr>
                <w:rFonts w:ascii="Arial" w:hAnsi="Arial" w:cs="Arial"/>
                <w:color w:val="000000"/>
                <w:sz w:val="22"/>
                <w:szCs w:val="22"/>
              </w:rPr>
              <w:t>REQ_PAR003</w:t>
            </w:r>
          </w:p>
        </w:tc>
        <w:tc>
          <w:tcPr>
            <w:tcW w:w="2254" w:type="dxa"/>
          </w:tcPr>
          <w:p w14:paraId="64EB3504" w14:textId="0879FCB4" w:rsidR="00522833" w:rsidRDefault="00522833" w:rsidP="00522833">
            <w:pPr>
              <w:jc w:val="center"/>
            </w:pPr>
            <w:r>
              <w:rPr>
                <w:rFonts w:ascii="Arial" w:hAnsi="Arial" w:cs="Arial"/>
                <w:color w:val="000000"/>
                <w:sz w:val="22"/>
                <w:szCs w:val="22"/>
              </w:rPr>
              <w:t>View Child’s Attendance</w:t>
            </w:r>
          </w:p>
        </w:tc>
        <w:tc>
          <w:tcPr>
            <w:tcW w:w="2254" w:type="dxa"/>
          </w:tcPr>
          <w:p w14:paraId="2E5DB558" w14:textId="1C99D7FF" w:rsidR="00522833" w:rsidRDefault="00522833" w:rsidP="00522833">
            <w:pPr>
              <w:jc w:val="center"/>
            </w:pPr>
            <w:r>
              <w:rPr>
                <w:rFonts w:ascii="Arial" w:hAnsi="Arial" w:cs="Arial"/>
                <w:color w:val="000000"/>
                <w:sz w:val="22"/>
                <w:szCs w:val="22"/>
              </w:rPr>
              <w:t>Allows parents to monitor their child’s attendance records.</w:t>
            </w:r>
          </w:p>
        </w:tc>
        <w:tc>
          <w:tcPr>
            <w:tcW w:w="2254" w:type="dxa"/>
          </w:tcPr>
          <w:p w14:paraId="5C02B11B" w14:textId="1F2596AC" w:rsidR="00522833" w:rsidRDefault="00522833" w:rsidP="00522833">
            <w:pPr>
              <w:jc w:val="center"/>
            </w:pPr>
            <w:r>
              <w:rPr>
                <w:rFonts w:ascii="Arial" w:hAnsi="Arial" w:cs="Arial"/>
                <w:color w:val="000000"/>
                <w:sz w:val="22"/>
                <w:szCs w:val="22"/>
              </w:rPr>
              <w:t>Your Name</w:t>
            </w:r>
          </w:p>
        </w:tc>
      </w:tr>
      <w:tr w:rsidR="00522833" w14:paraId="5C3731E3" w14:textId="77777777" w:rsidTr="00412054">
        <w:tc>
          <w:tcPr>
            <w:tcW w:w="2254" w:type="dxa"/>
          </w:tcPr>
          <w:p w14:paraId="3ED9BBE7" w14:textId="374012D8" w:rsidR="00522833" w:rsidRDefault="00522833" w:rsidP="00522833">
            <w:pPr>
              <w:jc w:val="center"/>
            </w:pPr>
            <w:r>
              <w:rPr>
                <w:rFonts w:ascii="Arial" w:hAnsi="Arial" w:cs="Arial"/>
                <w:color w:val="000000"/>
                <w:sz w:val="22"/>
                <w:szCs w:val="22"/>
              </w:rPr>
              <w:t>REQ_PAR004</w:t>
            </w:r>
          </w:p>
        </w:tc>
        <w:tc>
          <w:tcPr>
            <w:tcW w:w="2254" w:type="dxa"/>
          </w:tcPr>
          <w:p w14:paraId="420A743F" w14:textId="60792200" w:rsidR="00522833" w:rsidRDefault="00522833" w:rsidP="00522833">
            <w:pPr>
              <w:jc w:val="center"/>
            </w:pPr>
            <w:r>
              <w:rPr>
                <w:rFonts w:ascii="Arial" w:hAnsi="Arial" w:cs="Arial"/>
                <w:color w:val="000000"/>
                <w:sz w:val="22"/>
                <w:szCs w:val="22"/>
              </w:rPr>
              <w:t>View Child’s Billing Info</w:t>
            </w:r>
          </w:p>
        </w:tc>
        <w:tc>
          <w:tcPr>
            <w:tcW w:w="2254" w:type="dxa"/>
          </w:tcPr>
          <w:p w14:paraId="261A5ADF" w14:textId="2F7DB130" w:rsidR="00522833" w:rsidRDefault="00522833" w:rsidP="00522833">
            <w:pPr>
              <w:jc w:val="center"/>
            </w:pPr>
            <w:r>
              <w:rPr>
                <w:rFonts w:ascii="Arial" w:hAnsi="Arial" w:cs="Arial"/>
                <w:color w:val="000000"/>
                <w:sz w:val="22"/>
                <w:szCs w:val="22"/>
              </w:rPr>
              <w:t>Permits parents to view their child’s outstanding fees and payment status.</w:t>
            </w:r>
          </w:p>
        </w:tc>
        <w:tc>
          <w:tcPr>
            <w:tcW w:w="2254" w:type="dxa"/>
          </w:tcPr>
          <w:p w14:paraId="5C1CE983" w14:textId="272AEE11" w:rsidR="00522833" w:rsidRDefault="00522833" w:rsidP="00522833">
            <w:pPr>
              <w:jc w:val="center"/>
            </w:pPr>
            <w:r>
              <w:rPr>
                <w:rFonts w:ascii="Arial" w:hAnsi="Arial" w:cs="Arial"/>
                <w:color w:val="000000"/>
                <w:sz w:val="22"/>
                <w:szCs w:val="22"/>
              </w:rPr>
              <w:t>Your Name</w:t>
            </w:r>
          </w:p>
        </w:tc>
      </w:tr>
    </w:tbl>
    <w:p w14:paraId="4A5DF619" w14:textId="77777777" w:rsidR="0014378B" w:rsidRDefault="0014378B" w:rsidP="0014378B">
      <w:pPr>
        <w:jc w:val="center"/>
      </w:pPr>
    </w:p>
    <w:p w14:paraId="4ECB9DBB" w14:textId="77777777" w:rsidR="0014378B" w:rsidRPr="0014378B" w:rsidRDefault="0014378B" w:rsidP="00875379"/>
    <w:p w14:paraId="051927A7" w14:textId="77777777" w:rsidR="00DF6A52" w:rsidRDefault="00DF6A52" w:rsidP="00DF6A52">
      <w:pPr>
        <w:pStyle w:val="Heading1"/>
        <w:rPr>
          <w:rStyle w:val="Heading3Char"/>
          <w:b/>
          <w:bCs/>
        </w:rPr>
      </w:pPr>
      <w:bookmarkStart w:id="8" w:name="_Toc199027650"/>
      <w:r w:rsidRPr="00DF6A52">
        <w:lastRenderedPageBreak/>
        <w:t> </w:t>
      </w:r>
      <w:r w:rsidRPr="00DF6A52">
        <w:t> </w:t>
      </w:r>
      <w:r w:rsidRPr="008C1A3F">
        <w:rPr>
          <w:rStyle w:val="Heading3Char"/>
          <w:b/>
          <w:bCs/>
        </w:rPr>
        <w:t>1.3.3 User Characteristics</w:t>
      </w:r>
      <w:bookmarkEnd w:id="8"/>
    </w:p>
    <w:p w14:paraId="4ED33CE2" w14:textId="2EF57195" w:rsidR="00F11B2A" w:rsidRDefault="00F11B2A" w:rsidP="00F11B2A">
      <w:r w:rsidRPr="00F11B2A">
        <w:t xml:space="preserve">This section outlines the characteristics of each intended user group in the </w:t>
      </w:r>
      <w:proofErr w:type="spellStart"/>
      <w:r w:rsidRPr="00F11B2A">
        <w:t>myMMU</w:t>
      </w:r>
      <w:proofErr w:type="spellEnd"/>
      <w:r w:rsidRPr="00F11B2A">
        <w:t xml:space="preserve"> portal. It includes the users’ roles, expected familiarity with technology, and the level of system interaction. Understanding these traits helps guide interface design, user onboarding, and support strategy.</w:t>
      </w:r>
    </w:p>
    <w:p w14:paraId="3A606D8E" w14:textId="77777777" w:rsidR="006B177A" w:rsidRDefault="006B177A" w:rsidP="00F11B2A"/>
    <w:tbl>
      <w:tblPr>
        <w:tblStyle w:val="TableGrid"/>
        <w:tblW w:w="0" w:type="auto"/>
        <w:tblLook w:val="04A0" w:firstRow="1" w:lastRow="0" w:firstColumn="1" w:lastColumn="0" w:noHBand="0" w:noVBand="1"/>
      </w:tblPr>
      <w:tblGrid>
        <w:gridCol w:w="2254"/>
        <w:gridCol w:w="2254"/>
        <w:gridCol w:w="1967"/>
        <w:gridCol w:w="2541"/>
      </w:tblGrid>
      <w:tr w:rsidR="00F11B2A" w14:paraId="3BB36505" w14:textId="77777777" w:rsidTr="00875379">
        <w:tc>
          <w:tcPr>
            <w:tcW w:w="2254" w:type="dxa"/>
          </w:tcPr>
          <w:p w14:paraId="7F8C7928" w14:textId="77CAE6BD" w:rsidR="00F11B2A" w:rsidRDefault="00F11B2A" w:rsidP="00F11B2A">
            <w:r>
              <w:t>Role</w:t>
            </w:r>
          </w:p>
        </w:tc>
        <w:tc>
          <w:tcPr>
            <w:tcW w:w="2254" w:type="dxa"/>
          </w:tcPr>
          <w:p w14:paraId="4B10DD2E" w14:textId="2B1F0A34" w:rsidR="00F11B2A" w:rsidRDefault="00F11B2A" w:rsidP="00F11B2A">
            <w:r>
              <w:t>Description</w:t>
            </w:r>
          </w:p>
        </w:tc>
        <w:tc>
          <w:tcPr>
            <w:tcW w:w="1967" w:type="dxa"/>
          </w:tcPr>
          <w:p w14:paraId="61020C0B" w14:textId="18F6F73B" w:rsidR="00F11B2A" w:rsidRDefault="00F11B2A" w:rsidP="00F11B2A">
            <w:r>
              <w:t>Status</w:t>
            </w:r>
          </w:p>
        </w:tc>
        <w:tc>
          <w:tcPr>
            <w:tcW w:w="2541" w:type="dxa"/>
          </w:tcPr>
          <w:p w14:paraId="2694F623" w14:textId="5E5CEFD7" w:rsidR="00F11B2A" w:rsidRDefault="00F11B2A" w:rsidP="00F11B2A">
            <w:r>
              <w:t>Technical Expertise / Expected Knowledge</w:t>
            </w:r>
          </w:p>
        </w:tc>
      </w:tr>
      <w:tr w:rsidR="006B177A" w14:paraId="50E24040" w14:textId="77777777" w:rsidTr="00875379">
        <w:tc>
          <w:tcPr>
            <w:tcW w:w="2254" w:type="dxa"/>
          </w:tcPr>
          <w:p w14:paraId="6C375585" w14:textId="675B6F4A" w:rsidR="006B177A" w:rsidRDefault="006B177A" w:rsidP="006B177A">
            <w:r>
              <w:rPr>
                <w:rFonts w:ascii="Arial" w:hAnsi="Arial" w:cs="Arial"/>
                <w:b/>
                <w:bCs/>
                <w:color w:val="000000"/>
                <w:sz w:val="22"/>
                <w:szCs w:val="22"/>
              </w:rPr>
              <w:t>Student</w:t>
            </w:r>
          </w:p>
        </w:tc>
        <w:tc>
          <w:tcPr>
            <w:tcW w:w="2254" w:type="dxa"/>
          </w:tcPr>
          <w:p w14:paraId="21D8ADF4" w14:textId="39C96990" w:rsidR="006B177A" w:rsidRDefault="006B177A" w:rsidP="006B177A">
            <w:r>
              <w:rPr>
                <w:rFonts w:ascii="Arial" w:hAnsi="Arial" w:cs="Arial"/>
                <w:color w:val="000000"/>
                <w:sz w:val="22"/>
                <w:szCs w:val="22"/>
              </w:rPr>
              <w:t>Current students enrolled in the university using the portal for academic and service access.</w:t>
            </w:r>
          </w:p>
        </w:tc>
        <w:tc>
          <w:tcPr>
            <w:tcW w:w="1967" w:type="dxa"/>
          </w:tcPr>
          <w:p w14:paraId="10962D01" w14:textId="7EE38091" w:rsidR="006B177A" w:rsidRDefault="006B177A" w:rsidP="006B177A">
            <w:r>
              <w:rPr>
                <w:rFonts w:ascii="Arial" w:hAnsi="Arial" w:cs="Arial"/>
                <w:color w:val="000000"/>
                <w:sz w:val="22"/>
                <w:szCs w:val="22"/>
              </w:rPr>
              <w:t>User Privilege</w:t>
            </w:r>
          </w:p>
        </w:tc>
        <w:tc>
          <w:tcPr>
            <w:tcW w:w="2541" w:type="dxa"/>
          </w:tcPr>
          <w:p w14:paraId="6C493E27" w14:textId="78C830E9" w:rsidR="006B177A" w:rsidRDefault="006B177A" w:rsidP="006B177A">
            <w:r>
              <w:rPr>
                <w:rFonts w:ascii="Arial" w:hAnsi="Arial" w:cs="Arial"/>
                <w:color w:val="000000"/>
                <w:sz w:val="22"/>
                <w:szCs w:val="22"/>
              </w:rPr>
              <w:t>Basic to moderate understanding of online portals, ability to check academic data, and perform transactions.</w:t>
            </w:r>
          </w:p>
        </w:tc>
      </w:tr>
      <w:tr w:rsidR="006B177A" w14:paraId="15D8DDF0" w14:textId="77777777" w:rsidTr="00875379">
        <w:tc>
          <w:tcPr>
            <w:tcW w:w="2254" w:type="dxa"/>
          </w:tcPr>
          <w:p w14:paraId="12C7A840" w14:textId="33094CC3" w:rsidR="006B177A" w:rsidRDefault="006B177A" w:rsidP="006B177A">
            <w:r>
              <w:rPr>
                <w:rFonts w:ascii="Arial" w:hAnsi="Arial" w:cs="Arial"/>
                <w:b/>
                <w:bCs/>
                <w:color w:val="000000"/>
                <w:sz w:val="22"/>
                <w:szCs w:val="22"/>
              </w:rPr>
              <w:t>Parent</w:t>
            </w:r>
          </w:p>
        </w:tc>
        <w:tc>
          <w:tcPr>
            <w:tcW w:w="2254" w:type="dxa"/>
          </w:tcPr>
          <w:p w14:paraId="108E604A" w14:textId="06D2A0E5" w:rsidR="006B177A" w:rsidRDefault="006B177A" w:rsidP="006B177A">
            <w:r>
              <w:rPr>
                <w:rFonts w:ascii="Arial" w:hAnsi="Arial" w:cs="Arial"/>
                <w:color w:val="000000"/>
                <w:sz w:val="22"/>
                <w:szCs w:val="22"/>
              </w:rPr>
              <w:t>Guardians or parents who monitor their child’s academic and financial status.</w:t>
            </w:r>
          </w:p>
        </w:tc>
        <w:tc>
          <w:tcPr>
            <w:tcW w:w="1967" w:type="dxa"/>
          </w:tcPr>
          <w:p w14:paraId="4110C3D6" w14:textId="597332AD" w:rsidR="006B177A" w:rsidRDefault="006B177A" w:rsidP="006B177A">
            <w:r>
              <w:rPr>
                <w:rFonts w:ascii="Arial" w:hAnsi="Arial" w:cs="Arial"/>
                <w:color w:val="000000"/>
                <w:sz w:val="22"/>
                <w:szCs w:val="22"/>
              </w:rPr>
              <w:t>User Privilege</w:t>
            </w:r>
          </w:p>
        </w:tc>
        <w:tc>
          <w:tcPr>
            <w:tcW w:w="2541" w:type="dxa"/>
          </w:tcPr>
          <w:p w14:paraId="3B35B120" w14:textId="336C0D9C" w:rsidR="006B177A" w:rsidRDefault="006B177A" w:rsidP="006B177A">
            <w:r>
              <w:rPr>
                <w:rFonts w:ascii="Arial" w:hAnsi="Arial" w:cs="Arial"/>
                <w:color w:val="000000"/>
                <w:sz w:val="22"/>
                <w:szCs w:val="22"/>
              </w:rPr>
              <w:t>Basic mobile usage, familiar with SMS and simple dashboard interfaces.</w:t>
            </w:r>
          </w:p>
        </w:tc>
      </w:tr>
      <w:tr w:rsidR="006B177A" w14:paraId="6FB234CE" w14:textId="77777777" w:rsidTr="00875379">
        <w:tc>
          <w:tcPr>
            <w:tcW w:w="2254" w:type="dxa"/>
          </w:tcPr>
          <w:p w14:paraId="3BC6F457" w14:textId="5352EFB0" w:rsidR="006B177A" w:rsidRDefault="006B177A" w:rsidP="006B177A">
            <w:r>
              <w:rPr>
                <w:rFonts w:ascii="Arial" w:hAnsi="Arial" w:cs="Arial"/>
                <w:b/>
                <w:bCs/>
                <w:color w:val="000000"/>
                <w:sz w:val="22"/>
                <w:szCs w:val="22"/>
              </w:rPr>
              <w:t>Lecturer</w:t>
            </w:r>
          </w:p>
        </w:tc>
        <w:tc>
          <w:tcPr>
            <w:tcW w:w="2254" w:type="dxa"/>
          </w:tcPr>
          <w:p w14:paraId="5A987144" w14:textId="2FC220DC" w:rsidR="006B177A" w:rsidRDefault="006B177A" w:rsidP="006B177A">
            <w:r>
              <w:rPr>
                <w:rFonts w:ascii="Arial" w:hAnsi="Arial" w:cs="Arial"/>
                <w:color w:val="000000"/>
                <w:sz w:val="22"/>
                <w:szCs w:val="22"/>
              </w:rPr>
              <w:t>Teaching staff who submit results, upload materials, and communicate with students.</w:t>
            </w:r>
          </w:p>
        </w:tc>
        <w:tc>
          <w:tcPr>
            <w:tcW w:w="1967" w:type="dxa"/>
          </w:tcPr>
          <w:p w14:paraId="253E185E" w14:textId="45735D4E" w:rsidR="006B177A" w:rsidRDefault="006B177A" w:rsidP="006B177A">
            <w:r>
              <w:rPr>
                <w:rFonts w:ascii="Arial" w:hAnsi="Arial" w:cs="Arial"/>
                <w:color w:val="000000"/>
                <w:sz w:val="22"/>
                <w:szCs w:val="22"/>
              </w:rPr>
              <w:t>User Privilege</w:t>
            </w:r>
          </w:p>
        </w:tc>
        <w:tc>
          <w:tcPr>
            <w:tcW w:w="2541" w:type="dxa"/>
          </w:tcPr>
          <w:p w14:paraId="5A399FBE" w14:textId="75CF5AD1" w:rsidR="006B177A" w:rsidRDefault="006B177A" w:rsidP="006B177A">
            <w:r>
              <w:rPr>
                <w:rFonts w:ascii="Arial" w:hAnsi="Arial" w:cs="Arial"/>
                <w:color w:val="000000"/>
                <w:sz w:val="22"/>
                <w:szCs w:val="22"/>
              </w:rPr>
              <w:t>Moderate understanding of system tools like grade entry, document upload, and class-wide messaging.</w:t>
            </w:r>
          </w:p>
        </w:tc>
      </w:tr>
      <w:tr w:rsidR="006B177A" w14:paraId="56C4BF2A" w14:textId="77777777" w:rsidTr="00875379">
        <w:tc>
          <w:tcPr>
            <w:tcW w:w="2254" w:type="dxa"/>
          </w:tcPr>
          <w:p w14:paraId="22A0BB8C" w14:textId="2EDBE9D4" w:rsidR="006B177A" w:rsidRDefault="006B177A" w:rsidP="006B177A">
            <w:r>
              <w:rPr>
                <w:rFonts w:ascii="Arial" w:hAnsi="Arial" w:cs="Arial"/>
                <w:b/>
                <w:bCs/>
                <w:color w:val="000000"/>
                <w:sz w:val="22"/>
                <w:szCs w:val="22"/>
              </w:rPr>
              <w:t>Admin</w:t>
            </w:r>
          </w:p>
        </w:tc>
        <w:tc>
          <w:tcPr>
            <w:tcW w:w="2254" w:type="dxa"/>
          </w:tcPr>
          <w:p w14:paraId="0B47B551" w14:textId="45A6450E" w:rsidR="006B177A" w:rsidRDefault="006B177A" w:rsidP="006B177A">
            <w:r>
              <w:rPr>
                <w:rFonts w:ascii="Arial" w:hAnsi="Arial" w:cs="Arial"/>
                <w:color w:val="000000"/>
                <w:sz w:val="22"/>
                <w:szCs w:val="22"/>
              </w:rPr>
              <w:t>University staff responsible for managing bookings, inquiries, and announcements.</w:t>
            </w:r>
          </w:p>
        </w:tc>
        <w:tc>
          <w:tcPr>
            <w:tcW w:w="1967" w:type="dxa"/>
          </w:tcPr>
          <w:p w14:paraId="59039487" w14:textId="16B3F82A" w:rsidR="006B177A" w:rsidRDefault="006B177A" w:rsidP="006B177A">
            <w:r>
              <w:rPr>
                <w:rFonts w:ascii="Arial" w:hAnsi="Arial" w:cs="Arial"/>
                <w:color w:val="000000"/>
                <w:sz w:val="22"/>
                <w:szCs w:val="22"/>
              </w:rPr>
              <w:t>Developer Privilege</w:t>
            </w:r>
          </w:p>
        </w:tc>
        <w:tc>
          <w:tcPr>
            <w:tcW w:w="2541" w:type="dxa"/>
          </w:tcPr>
          <w:p w14:paraId="7965F068" w14:textId="11442114" w:rsidR="006B177A" w:rsidRDefault="006B177A" w:rsidP="006B177A">
            <w:r>
              <w:rPr>
                <w:rFonts w:ascii="Arial" w:hAnsi="Arial" w:cs="Arial"/>
                <w:color w:val="000000"/>
                <w:sz w:val="22"/>
                <w:szCs w:val="22"/>
              </w:rPr>
              <w:t>Advanced system knowledge, administrative dashboard handling, and SMS broadcast or approval workflows.</w:t>
            </w:r>
          </w:p>
        </w:tc>
      </w:tr>
    </w:tbl>
    <w:p w14:paraId="015901E8" w14:textId="41FD672A" w:rsidR="00F11B2A" w:rsidRPr="00875379" w:rsidRDefault="006B177A" w:rsidP="00875379">
      <w:r w:rsidRPr="006B177A">
        <w:t xml:space="preserve">Table 1.3.3: User Characteristics of </w:t>
      </w:r>
      <w:proofErr w:type="spellStart"/>
      <w:r w:rsidRPr="006B177A">
        <w:t>myMMU</w:t>
      </w:r>
      <w:proofErr w:type="spellEnd"/>
      <w:r w:rsidRPr="006B177A">
        <w:t xml:space="preserve"> System</w:t>
      </w:r>
    </w:p>
    <w:p w14:paraId="6AC948D9" w14:textId="77777777" w:rsidR="006B177A" w:rsidRDefault="006B177A">
      <w:pPr>
        <w:rPr>
          <w:rFonts w:eastAsiaTheme="majorEastAsia" w:cstheme="majorBidi"/>
          <w:b/>
          <w:sz w:val="26"/>
          <w:szCs w:val="28"/>
        </w:rPr>
      </w:pPr>
      <w:bookmarkStart w:id="9" w:name="_Toc199027651"/>
      <w:r>
        <w:br w:type="page"/>
      </w:r>
    </w:p>
    <w:p w14:paraId="06984C06" w14:textId="0CDBE412" w:rsidR="00DF6A52" w:rsidRDefault="00DF6A52" w:rsidP="006B177A">
      <w:pPr>
        <w:pStyle w:val="Heading3"/>
        <w:ind w:firstLine="720"/>
      </w:pPr>
      <w:r w:rsidRPr="00DF6A52">
        <w:lastRenderedPageBreak/>
        <w:t>1.3.4 Limitation</w:t>
      </w:r>
      <w:bookmarkEnd w:id="9"/>
    </w:p>
    <w:p w14:paraId="7FD3FC7D" w14:textId="77777777" w:rsidR="007A29E3" w:rsidRDefault="007A29E3" w:rsidP="007A29E3">
      <w:r>
        <w:t xml:space="preserve">The development and deployment of the </w:t>
      </w:r>
      <w:proofErr w:type="spellStart"/>
      <w:r>
        <w:t>myMMU</w:t>
      </w:r>
      <w:proofErr w:type="spellEnd"/>
      <w:r>
        <w:t xml:space="preserve"> University Communication and Services Portal come with several limitations that could affect its functionality, user experience, and maintainability. These limitations arise from technical constraints, integration dependencies, user </w:t>
      </w:r>
      <w:proofErr w:type="spellStart"/>
      <w:r>
        <w:t>behavior</w:t>
      </w:r>
      <w:proofErr w:type="spellEnd"/>
      <w:r>
        <w:t>, and resource availability.</w:t>
      </w:r>
    </w:p>
    <w:p w14:paraId="028A45AB" w14:textId="77777777" w:rsidR="007A29E3" w:rsidRDefault="007A29E3" w:rsidP="007A29E3"/>
    <w:p w14:paraId="0D9F6726" w14:textId="77777777" w:rsidR="007A29E3" w:rsidRDefault="007A29E3" w:rsidP="007A29E3">
      <w:r>
        <w:t>1. Hardware Limitations</w:t>
      </w:r>
    </w:p>
    <w:p w14:paraId="3744CEDC" w14:textId="77777777" w:rsidR="007A29E3" w:rsidRDefault="007A29E3" w:rsidP="007A29E3">
      <w:r>
        <w:t>The system’s performance may vary depending on the university’s existing server infrastructure and client devices used by end-users. Outdated hardware on either side may result in slower processing times, delayed data synchronization with the Campus Management System (CMS), or degraded user experience.</w:t>
      </w:r>
    </w:p>
    <w:p w14:paraId="65C0A549" w14:textId="77777777" w:rsidR="007A29E3" w:rsidRDefault="007A29E3" w:rsidP="007A29E3"/>
    <w:p w14:paraId="2A91D9C8" w14:textId="77777777" w:rsidR="007A29E3" w:rsidRDefault="007A29E3" w:rsidP="007A29E3">
      <w:r>
        <w:t>2. Integration Dependencies</w:t>
      </w:r>
    </w:p>
    <w:p w14:paraId="385C9597" w14:textId="77777777" w:rsidR="007A29E3" w:rsidRDefault="007A29E3" w:rsidP="007A29E3">
      <w:proofErr w:type="spellStart"/>
      <w:r>
        <w:t>myMMU</w:t>
      </w:r>
      <w:proofErr w:type="spellEnd"/>
      <w:r>
        <w:t xml:space="preserve"> depends heavily on its integration with external systems such as the CMS and the SMS Gateway. Any changes, downtime, or API limitations from these external systems could directly affect the portal’s functionality, requiring frequent updates or workaround implementations.</w:t>
      </w:r>
    </w:p>
    <w:p w14:paraId="52E383B7" w14:textId="77777777" w:rsidR="007A29E3" w:rsidRDefault="007A29E3" w:rsidP="007A29E3"/>
    <w:p w14:paraId="7D40F6B7" w14:textId="77777777" w:rsidR="007A29E3" w:rsidRDefault="007A29E3" w:rsidP="007A29E3">
      <w:r>
        <w:t>3. Security and Privacy Constraints</w:t>
      </w:r>
    </w:p>
    <w:p w14:paraId="4045D89F" w14:textId="77777777" w:rsidR="007A29E3" w:rsidRDefault="007A29E3" w:rsidP="007A29E3">
      <w:r>
        <w:t>Ensuring the protection of academic and financial data is critical. The system must comply with university policies and data protection regulations. Failure to implement robust authentication, encryption, and access control measures could lead to data breaches, loss of trust, and system vulnerabilities.</w:t>
      </w:r>
    </w:p>
    <w:p w14:paraId="52941544" w14:textId="77777777" w:rsidR="007A29E3" w:rsidRDefault="007A29E3" w:rsidP="007A29E3"/>
    <w:p w14:paraId="1600B2D0" w14:textId="77777777" w:rsidR="007A29E3" w:rsidRDefault="007A29E3" w:rsidP="007A29E3">
      <w:r>
        <w:t>4. User Adoption and Technological Familiarity</w:t>
      </w:r>
    </w:p>
    <w:p w14:paraId="33D898A0" w14:textId="77777777" w:rsidR="007A29E3" w:rsidRDefault="007A29E3" w:rsidP="007A29E3">
      <w:r>
        <w:t>The portal’s effectiveness depends on its active usage by students, parents, lecturers, and administrators. Low user awareness, resistance to adopting new platforms, or unfamiliarity with system navigation could hinder engagement and reduce the system’s impact.</w:t>
      </w:r>
    </w:p>
    <w:p w14:paraId="1763FB68" w14:textId="77777777" w:rsidR="007A29E3" w:rsidRDefault="007A29E3" w:rsidP="007A29E3"/>
    <w:p w14:paraId="71B090FB" w14:textId="77777777" w:rsidR="007A29E3" w:rsidRDefault="007A29E3" w:rsidP="007A29E3">
      <w:r>
        <w:t>5. Customization and Scalability</w:t>
      </w:r>
    </w:p>
    <w:p w14:paraId="1DB6E2F9" w14:textId="77777777" w:rsidR="007A29E3" w:rsidRDefault="007A29E3" w:rsidP="007A29E3">
      <w:r>
        <w:t>While the portal is designed to be modular, certain university-specific features may not be easily customizable due to platform architecture constraints. Adapting the system to evolving university needs or expanding it to other campuses may require significant redevelopment.</w:t>
      </w:r>
    </w:p>
    <w:p w14:paraId="0C2E329E" w14:textId="77777777" w:rsidR="007A29E3" w:rsidRDefault="007A29E3" w:rsidP="007A29E3"/>
    <w:p w14:paraId="635887CD" w14:textId="77777777" w:rsidR="007A29E3" w:rsidRDefault="007A29E3" w:rsidP="007A29E3">
      <w:r>
        <w:t>6. Budget and Resource Constraints</w:t>
      </w:r>
    </w:p>
    <w:p w14:paraId="372FCC72" w14:textId="565EAA59" w:rsidR="007A29E3" w:rsidRPr="007A29E3" w:rsidRDefault="007A29E3" w:rsidP="00875379">
      <w:r>
        <w:lastRenderedPageBreak/>
        <w:t xml:space="preserve">The development, deployment, and maintenance of </w:t>
      </w:r>
      <w:proofErr w:type="spellStart"/>
      <w:r>
        <w:t>myMMU</w:t>
      </w:r>
      <w:proofErr w:type="spellEnd"/>
      <w:r>
        <w:t xml:space="preserve"> must operate within the university’s budget. Limited financial or human resources may restrict the implementation of advanced features, multilingual support, or real-time analytics, impacting the system’s growth and sustainability.</w:t>
      </w:r>
    </w:p>
    <w:p w14:paraId="30199282" w14:textId="77777777" w:rsidR="007A29E3" w:rsidRDefault="007A29E3">
      <w:pPr>
        <w:rPr>
          <w:rFonts w:eastAsiaTheme="majorEastAsia" w:cstheme="majorBidi"/>
          <w:b/>
          <w:sz w:val="26"/>
          <w:szCs w:val="28"/>
        </w:rPr>
      </w:pPr>
      <w:bookmarkStart w:id="10" w:name="_Toc199027652"/>
      <w:r>
        <w:br w:type="page"/>
      </w:r>
    </w:p>
    <w:p w14:paraId="1BA93C1A" w14:textId="34801104" w:rsidR="00DF6A52" w:rsidRDefault="00DF6A52" w:rsidP="008C1A3F">
      <w:pPr>
        <w:pStyle w:val="Heading3"/>
      </w:pPr>
      <w:r w:rsidRPr="00DF6A52">
        <w:lastRenderedPageBreak/>
        <w:t> </w:t>
      </w:r>
      <w:r w:rsidRPr="00DF6A52">
        <w:t> </w:t>
      </w:r>
      <w:r>
        <w:tab/>
      </w:r>
      <w:r w:rsidRPr="00DF6A52">
        <w:t>1.3.5 Apportioning of Requirements</w:t>
      </w:r>
      <w:bookmarkEnd w:id="10"/>
    </w:p>
    <w:p w14:paraId="4C0194F4" w14:textId="77777777" w:rsidR="007A29E3" w:rsidRDefault="007A29E3" w:rsidP="007A29E3">
      <w:r w:rsidRPr="007A29E3">
        <w:t xml:space="preserve">The apportioning of requirements for the </w:t>
      </w:r>
      <w:proofErr w:type="spellStart"/>
      <w:r w:rsidRPr="007A29E3">
        <w:t>myMMU</w:t>
      </w:r>
      <w:proofErr w:type="spellEnd"/>
      <w:r w:rsidRPr="007A29E3">
        <w:t xml:space="preserve"> University Communication and Services Portal categorizes the system into key functional modules. Each module targets a specific aspect of the portal’s core features, ensuring that stakeholder needs are met efficiently through structured development. The following table outlines the requirement allocation across major system modules:</w:t>
      </w:r>
    </w:p>
    <w:p w14:paraId="02D66930" w14:textId="77777777" w:rsidR="00E81D9C" w:rsidRPr="007A29E3" w:rsidRDefault="00E81D9C" w:rsidP="007A29E3"/>
    <w:tbl>
      <w:tblPr>
        <w:tblStyle w:val="TableGrid"/>
        <w:tblW w:w="0" w:type="auto"/>
        <w:tblLook w:val="04A0" w:firstRow="1" w:lastRow="0" w:firstColumn="1" w:lastColumn="0" w:noHBand="0" w:noVBand="1"/>
      </w:tblPr>
      <w:tblGrid>
        <w:gridCol w:w="3005"/>
        <w:gridCol w:w="3005"/>
        <w:gridCol w:w="3006"/>
      </w:tblGrid>
      <w:tr w:rsidR="00E81D9C" w14:paraId="3635F8A6" w14:textId="77777777" w:rsidTr="007A29E3">
        <w:tc>
          <w:tcPr>
            <w:tcW w:w="3005" w:type="dxa"/>
          </w:tcPr>
          <w:p w14:paraId="145ADA4D" w14:textId="4D3A7165" w:rsidR="00E81D9C" w:rsidRDefault="00E81D9C" w:rsidP="00E81D9C">
            <w:r>
              <w:rPr>
                <w:rFonts w:ascii="Arial" w:hAnsi="Arial" w:cs="Arial"/>
                <w:b/>
                <w:bCs/>
                <w:color w:val="000000"/>
                <w:sz w:val="22"/>
                <w:szCs w:val="22"/>
              </w:rPr>
              <w:t>Module ID</w:t>
            </w:r>
          </w:p>
        </w:tc>
        <w:tc>
          <w:tcPr>
            <w:tcW w:w="3005" w:type="dxa"/>
          </w:tcPr>
          <w:p w14:paraId="7C7589E5" w14:textId="561D15F8" w:rsidR="00E81D9C" w:rsidRDefault="00E81D9C" w:rsidP="00E81D9C">
            <w:r>
              <w:rPr>
                <w:rFonts w:ascii="Arial" w:hAnsi="Arial" w:cs="Arial"/>
                <w:b/>
                <w:bCs/>
                <w:color w:val="000000"/>
                <w:sz w:val="22"/>
                <w:szCs w:val="22"/>
              </w:rPr>
              <w:t>Module Name</w:t>
            </w:r>
          </w:p>
        </w:tc>
        <w:tc>
          <w:tcPr>
            <w:tcW w:w="3006" w:type="dxa"/>
          </w:tcPr>
          <w:p w14:paraId="443812CC" w14:textId="34E0A29C" w:rsidR="00E81D9C" w:rsidRDefault="00E81D9C" w:rsidP="00E81D9C">
            <w:r>
              <w:rPr>
                <w:rFonts w:ascii="Arial" w:hAnsi="Arial" w:cs="Arial"/>
                <w:b/>
                <w:bCs/>
                <w:color w:val="000000"/>
                <w:sz w:val="22"/>
                <w:szCs w:val="22"/>
              </w:rPr>
              <w:t>Description</w:t>
            </w:r>
          </w:p>
        </w:tc>
      </w:tr>
      <w:tr w:rsidR="00E81D9C" w14:paraId="06D5285F" w14:textId="77777777" w:rsidTr="007A29E3">
        <w:tc>
          <w:tcPr>
            <w:tcW w:w="3005" w:type="dxa"/>
          </w:tcPr>
          <w:p w14:paraId="4F90B84B" w14:textId="28CB1A82" w:rsidR="00E81D9C" w:rsidRDefault="00E81D9C" w:rsidP="00E81D9C">
            <w:r>
              <w:rPr>
                <w:rFonts w:ascii="Arial" w:hAnsi="Arial" w:cs="Arial"/>
                <w:color w:val="000000"/>
                <w:sz w:val="22"/>
                <w:szCs w:val="22"/>
              </w:rPr>
              <w:t>REQ_MMU001</w:t>
            </w:r>
          </w:p>
        </w:tc>
        <w:tc>
          <w:tcPr>
            <w:tcW w:w="3005" w:type="dxa"/>
          </w:tcPr>
          <w:p w14:paraId="7DFAF3BA" w14:textId="12C4ACEB" w:rsidR="00E81D9C" w:rsidRDefault="00E81D9C" w:rsidP="00E81D9C">
            <w:r>
              <w:rPr>
                <w:rFonts w:ascii="Arial" w:hAnsi="Arial" w:cs="Arial"/>
                <w:color w:val="000000"/>
                <w:sz w:val="22"/>
                <w:szCs w:val="22"/>
              </w:rPr>
              <w:t>User Management</w:t>
            </w:r>
          </w:p>
        </w:tc>
        <w:tc>
          <w:tcPr>
            <w:tcW w:w="3006" w:type="dxa"/>
          </w:tcPr>
          <w:p w14:paraId="1F6528A6" w14:textId="1E2A75FC" w:rsidR="00E81D9C" w:rsidRDefault="00E81D9C" w:rsidP="00E81D9C">
            <w:r>
              <w:rPr>
                <w:rFonts w:ascii="Arial" w:hAnsi="Arial" w:cs="Arial"/>
                <w:color w:val="000000"/>
                <w:sz w:val="22"/>
                <w:szCs w:val="22"/>
              </w:rPr>
              <w:t>Handles account registration, login, authentication, session handling, and role-based access control.</w:t>
            </w:r>
          </w:p>
        </w:tc>
      </w:tr>
      <w:tr w:rsidR="00E81D9C" w14:paraId="690ACAF8" w14:textId="77777777" w:rsidTr="007A29E3">
        <w:tc>
          <w:tcPr>
            <w:tcW w:w="3005" w:type="dxa"/>
          </w:tcPr>
          <w:p w14:paraId="3A7A839A" w14:textId="5DFD0A61" w:rsidR="00E81D9C" w:rsidRDefault="00E81D9C" w:rsidP="00E81D9C">
            <w:r>
              <w:rPr>
                <w:rFonts w:ascii="Arial" w:hAnsi="Arial" w:cs="Arial"/>
                <w:color w:val="000000"/>
                <w:sz w:val="22"/>
                <w:szCs w:val="22"/>
              </w:rPr>
              <w:t>REQ_MMU002</w:t>
            </w:r>
          </w:p>
        </w:tc>
        <w:tc>
          <w:tcPr>
            <w:tcW w:w="3005" w:type="dxa"/>
          </w:tcPr>
          <w:p w14:paraId="0917828A" w14:textId="4F84102B" w:rsidR="00E81D9C" w:rsidRDefault="00E81D9C" w:rsidP="00E81D9C">
            <w:r>
              <w:rPr>
                <w:rFonts w:ascii="Arial" w:hAnsi="Arial" w:cs="Arial"/>
                <w:color w:val="000000"/>
                <w:sz w:val="22"/>
                <w:szCs w:val="22"/>
              </w:rPr>
              <w:t>Academic Records Module</w:t>
            </w:r>
          </w:p>
        </w:tc>
        <w:tc>
          <w:tcPr>
            <w:tcW w:w="3006" w:type="dxa"/>
          </w:tcPr>
          <w:p w14:paraId="65F7A892" w14:textId="186D0ECD" w:rsidR="00E81D9C" w:rsidRDefault="00E81D9C" w:rsidP="00E81D9C">
            <w:r>
              <w:rPr>
                <w:rFonts w:ascii="Arial" w:hAnsi="Arial" w:cs="Arial"/>
                <w:color w:val="000000"/>
                <w:sz w:val="22"/>
                <w:szCs w:val="22"/>
              </w:rPr>
              <w:t>Manages retrieval and display of grades, attendance, timetable, and billing information via CMS.</w:t>
            </w:r>
          </w:p>
        </w:tc>
      </w:tr>
      <w:tr w:rsidR="00E81D9C" w14:paraId="6700CB3D" w14:textId="77777777" w:rsidTr="007A29E3">
        <w:tc>
          <w:tcPr>
            <w:tcW w:w="3005" w:type="dxa"/>
          </w:tcPr>
          <w:p w14:paraId="5E197571" w14:textId="2ADD8566" w:rsidR="00E81D9C" w:rsidRDefault="00E81D9C" w:rsidP="00E81D9C">
            <w:r>
              <w:rPr>
                <w:rFonts w:ascii="Arial" w:hAnsi="Arial" w:cs="Arial"/>
                <w:color w:val="000000"/>
                <w:sz w:val="22"/>
                <w:szCs w:val="22"/>
              </w:rPr>
              <w:t>REQ_MMU003</w:t>
            </w:r>
          </w:p>
        </w:tc>
        <w:tc>
          <w:tcPr>
            <w:tcW w:w="3005" w:type="dxa"/>
          </w:tcPr>
          <w:p w14:paraId="11BB58BB" w14:textId="0F535301" w:rsidR="00E81D9C" w:rsidRDefault="00E81D9C" w:rsidP="00E81D9C">
            <w:r>
              <w:rPr>
                <w:rFonts w:ascii="Arial" w:hAnsi="Arial" w:cs="Arial"/>
                <w:color w:val="000000"/>
                <w:sz w:val="22"/>
                <w:szCs w:val="22"/>
              </w:rPr>
              <w:t>Classroom Booking</w:t>
            </w:r>
          </w:p>
        </w:tc>
        <w:tc>
          <w:tcPr>
            <w:tcW w:w="3006" w:type="dxa"/>
          </w:tcPr>
          <w:p w14:paraId="5B47A7E4" w14:textId="0AA402A4" w:rsidR="00E81D9C" w:rsidRDefault="00E81D9C" w:rsidP="00E81D9C">
            <w:r>
              <w:rPr>
                <w:rFonts w:ascii="Arial" w:hAnsi="Arial" w:cs="Arial"/>
                <w:color w:val="000000"/>
                <w:sz w:val="22"/>
                <w:szCs w:val="22"/>
              </w:rPr>
              <w:t>Allows students to submit booking requests; enables admins to approve, reject, or cancel bookings.</w:t>
            </w:r>
          </w:p>
        </w:tc>
      </w:tr>
      <w:tr w:rsidR="00E81D9C" w14:paraId="58A71E18" w14:textId="77777777" w:rsidTr="007A29E3">
        <w:tc>
          <w:tcPr>
            <w:tcW w:w="3005" w:type="dxa"/>
          </w:tcPr>
          <w:p w14:paraId="2481D534" w14:textId="510606AC" w:rsidR="00E81D9C" w:rsidRDefault="00E81D9C" w:rsidP="00E81D9C">
            <w:r>
              <w:rPr>
                <w:rFonts w:ascii="Arial" w:hAnsi="Arial" w:cs="Arial"/>
                <w:color w:val="000000"/>
                <w:sz w:val="22"/>
                <w:szCs w:val="22"/>
              </w:rPr>
              <w:t>REQ_MMU004</w:t>
            </w:r>
          </w:p>
        </w:tc>
        <w:tc>
          <w:tcPr>
            <w:tcW w:w="3005" w:type="dxa"/>
          </w:tcPr>
          <w:p w14:paraId="23DCF0E7" w14:textId="6F3ADE0E" w:rsidR="00E81D9C" w:rsidRDefault="00E81D9C" w:rsidP="00E81D9C">
            <w:r>
              <w:rPr>
                <w:rFonts w:ascii="Arial" w:hAnsi="Arial" w:cs="Arial"/>
                <w:color w:val="000000"/>
                <w:sz w:val="22"/>
                <w:szCs w:val="22"/>
              </w:rPr>
              <w:t>Announcement Module</w:t>
            </w:r>
          </w:p>
        </w:tc>
        <w:tc>
          <w:tcPr>
            <w:tcW w:w="3006" w:type="dxa"/>
          </w:tcPr>
          <w:p w14:paraId="6E128C8E" w14:textId="4065BCAB" w:rsidR="00E81D9C" w:rsidRDefault="00E81D9C" w:rsidP="00E81D9C">
            <w:r>
              <w:rPr>
                <w:rFonts w:ascii="Arial" w:hAnsi="Arial" w:cs="Arial"/>
                <w:color w:val="000000"/>
                <w:sz w:val="22"/>
                <w:szCs w:val="22"/>
              </w:rPr>
              <w:t>Supports lecturers and admins in creating and broadcasting announcements to students.</w:t>
            </w:r>
          </w:p>
        </w:tc>
      </w:tr>
      <w:tr w:rsidR="00E81D9C" w14:paraId="19FB2CC6" w14:textId="77777777" w:rsidTr="007A29E3">
        <w:tc>
          <w:tcPr>
            <w:tcW w:w="3005" w:type="dxa"/>
          </w:tcPr>
          <w:p w14:paraId="1E3A57F6" w14:textId="1A03B015" w:rsidR="00E81D9C" w:rsidRDefault="00E81D9C" w:rsidP="00E81D9C">
            <w:r>
              <w:rPr>
                <w:rFonts w:ascii="Arial" w:hAnsi="Arial" w:cs="Arial"/>
                <w:color w:val="000000"/>
                <w:sz w:val="22"/>
                <w:szCs w:val="22"/>
              </w:rPr>
              <w:t>REQ_MMU005</w:t>
            </w:r>
          </w:p>
        </w:tc>
        <w:tc>
          <w:tcPr>
            <w:tcW w:w="3005" w:type="dxa"/>
          </w:tcPr>
          <w:p w14:paraId="3F4D38A8" w14:textId="1A86E5CE" w:rsidR="00E81D9C" w:rsidRDefault="00E81D9C" w:rsidP="00E81D9C">
            <w:r>
              <w:rPr>
                <w:rFonts w:ascii="Arial" w:hAnsi="Arial" w:cs="Arial"/>
                <w:color w:val="000000"/>
                <w:sz w:val="22"/>
                <w:szCs w:val="22"/>
              </w:rPr>
              <w:t>SMS Notification System</w:t>
            </w:r>
          </w:p>
        </w:tc>
        <w:tc>
          <w:tcPr>
            <w:tcW w:w="3006" w:type="dxa"/>
          </w:tcPr>
          <w:p w14:paraId="10835907" w14:textId="442AD0F3" w:rsidR="00E81D9C" w:rsidRDefault="00E81D9C" w:rsidP="00E81D9C">
            <w:r>
              <w:rPr>
                <w:rFonts w:ascii="Arial" w:hAnsi="Arial" w:cs="Arial"/>
                <w:color w:val="000000"/>
                <w:sz w:val="22"/>
                <w:szCs w:val="22"/>
              </w:rPr>
              <w:t>Sends real-time SMS alerts to parents and students on performance, attendance, or fee updates.</w:t>
            </w:r>
          </w:p>
        </w:tc>
      </w:tr>
      <w:tr w:rsidR="00E81D9C" w14:paraId="174BED8F" w14:textId="77777777" w:rsidTr="007A29E3">
        <w:tc>
          <w:tcPr>
            <w:tcW w:w="3005" w:type="dxa"/>
          </w:tcPr>
          <w:p w14:paraId="61437641" w14:textId="180F47FD" w:rsidR="00E81D9C" w:rsidRDefault="00E81D9C" w:rsidP="00E81D9C">
            <w:pPr>
              <w:rPr>
                <w:rFonts w:ascii="Arial" w:hAnsi="Arial" w:cs="Arial"/>
                <w:color w:val="000000"/>
                <w:sz w:val="22"/>
                <w:szCs w:val="22"/>
              </w:rPr>
            </w:pPr>
            <w:r>
              <w:rPr>
                <w:rFonts w:ascii="Arial" w:hAnsi="Arial" w:cs="Arial"/>
                <w:color w:val="000000"/>
                <w:sz w:val="22"/>
                <w:szCs w:val="22"/>
              </w:rPr>
              <w:t>REQ_MMU006</w:t>
            </w:r>
          </w:p>
        </w:tc>
        <w:tc>
          <w:tcPr>
            <w:tcW w:w="3005" w:type="dxa"/>
          </w:tcPr>
          <w:p w14:paraId="741C857C" w14:textId="1D496BFC" w:rsidR="00E81D9C" w:rsidRDefault="00E81D9C" w:rsidP="00E81D9C">
            <w:pPr>
              <w:rPr>
                <w:rFonts w:ascii="Arial" w:hAnsi="Arial" w:cs="Arial"/>
                <w:color w:val="000000"/>
                <w:sz w:val="22"/>
                <w:szCs w:val="22"/>
              </w:rPr>
            </w:pPr>
            <w:r>
              <w:rPr>
                <w:rFonts w:ascii="Arial" w:hAnsi="Arial" w:cs="Arial"/>
                <w:color w:val="000000"/>
                <w:sz w:val="22"/>
                <w:szCs w:val="22"/>
              </w:rPr>
              <w:t>Data Sync and Integration</w:t>
            </w:r>
          </w:p>
        </w:tc>
        <w:tc>
          <w:tcPr>
            <w:tcW w:w="3006" w:type="dxa"/>
          </w:tcPr>
          <w:p w14:paraId="0539D924" w14:textId="24C0696E" w:rsidR="00E81D9C" w:rsidRDefault="00E81D9C" w:rsidP="00E81D9C">
            <w:pPr>
              <w:rPr>
                <w:rFonts w:ascii="Arial" w:hAnsi="Arial" w:cs="Arial"/>
                <w:color w:val="000000"/>
                <w:sz w:val="22"/>
                <w:szCs w:val="22"/>
              </w:rPr>
            </w:pPr>
            <w:r>
              <w:rPr>
                <w:rFonts w:ascii="Arial" w:hAnsi="Arial" w:cs="Arial"/>
                <w:color w:val="000000"/>
                <w:sz w:val="22"/>
                <w:szCs w:val="22"/>
              </w:rPr>
              <w:t>Handles integration with the Campus Management System and SMS Gateway for syncing academic data.</w:t>
            </w:r>
          </w:p>
        </w:tc>
      </w:tr>
    </w:tbl>
    <w:p w14:paraId="346CBDDE" w14:textId="3986E369" w:rsidR="007A29E3" w:rsidRPr="007A29E3" w:rsidRDefault="005B0D78" w:rsidP="00875379">
      <w:r w:rsidRPr="005B0D78">
        <w:t>Table 1.3.5: Apportioning of Requirements</w:t>
      </w:r>
    </w:p>
    <w:p w14:paraId="6297B999" w14:textId="77777777" w:rsidR="005B0D78" w:rsidRDefault="005B0D78">
      <w:pPr>
        <w:rPr>
          <w:rFonts w:eastAsiaTheme="majorEastAsia" w:cstheme="majorBidi"/>
          <w:b/>
          <w:sz w:val="28"/>
          <w:szCs w:val="32"/>
        </w:rPr>
      </w:pPr>
      <w:bookmarkStart w:id="11" w:name="_Toc199027653"/>
      <w:r>
        <w:br w:type="page"/>
      </w:r>
    </w:p>
    <w:p w14:paraId="46737495" w14:textId="1017229E" w:rsidR="00DF6A52" w:rsidRDefault="00DF6A52" w:rsidP="008C1A3F">
      <w:pPr>
        <w:pStyle w:val="Heading2"/>
      </w:pPr>
      <w:r w:rsidRPr="00DF6A52">
        <w:lastRenderedPageBreak/>
        <w:t> </w:t>
      </w:r>
      <w:r w:rsidRPr="00DF6A52">
        <w:t>1.4 Definition</w:t>
      </w:r>
      <w:bookmarkEnd w:id="11"/>
    </w:p>
    <w:p w14:paraId="3F656EB5" w14:textId="2BE08706" w:rsidR="005B0D78" w:rsidRDefault="005B0D78" w:rsidP="005B0D78">
      <w:r w:rsidRPr="005B0D78">
        <w:t xml:space="preserve">Below are important terms used in the </w:t>
      </w:r>
      <w:proofErr w:type="spellStart"/>
      <w:r w:rsidRPr="005B0D78">
        <w:t>myMMU</w:t>
      </w:r>
      <w:proofErr w:type="spellEnd"/>
      <w:r w:rsidRPr="005B0D78">
        <w:t xml:space="preserve"> Software Requirements Specification (SRS), along with their respective definitions.</w:t>
      </w:r>
    </w:p>
    <w:tbl>
      <w:tblPr>
        <w:tblStyle w:val="TableGrid"/>
        <w:tblW w:w="0" w:type="auto"/>
        <w:tblLook w:val="04A0" w:firstRow="1" w:lastRow="0" w:firstColumn="1" w:lastColumn="0" w:noHBand="0" w:noVBand="1"/>
      </w:tblPr>
      <w:tblGrid>
        <w:gridCol w:w="4508"/>
        <w:gridCol w:w="4508"/>
      </w:tblGrid>
      <w:tr w:rsidR="00630698" w14:paraId="1E0AE258" w14:textId="77777777" w:rsidTr="005B0D78">
        <w:tc>
          <w:tcPr>
            <w:tcW w:w="4508" w:type="dxa"/>
          </w:tcPr>
          <w:p w14:paraId="69B7F455" w14:textId="4E61602C" w:rsidR="00630698" w:rsidRDefault="00630698" w:rsidP="00630698">
            <w:r>
              <w:rPr>
                <w:rFonts w:ascii="Arial" w:hAnsi="Arial" w:cs="Arial"/>
                <w:b/>
                <w:bCs/>
                <w:color w:val="000000"/>
                <w:sz w:val="22"/>
                <w:szCs w:val="22"/>
              </w:rPr>
              <w:t>Term</w:t>
            </w:r>
          </w:p>
        </w:tc>
        <w:tc>
          <w:tcPr>
            <w:tcW w:w="4508" w:type="dxa"/>
          </w:tcPr>
          <w:p w14:paraId="51254668" w14:textId="08B3653C" w:rsidR="00630698" w:rsidRDefault="00630698" w:rsidP="00630698">
            <w:r>
              <w:rPr>
                <w:rFonts w:ascii="Arial" w:hAnsi="Arial" w:cs="Arial"/>
                <w:b/>
                <w:bCs/>
                <w:color w:val="000000"/>
                <w:sz w:val="22"/>
                <w:szCs w:val="22"/>
              </w:rPr>
              <w:t>Definition</w:t>
            </w:r>
          </w:p>
        </w:tc>
      </w:tr>
      <w:tr w:rsidR="00630698" w14:paraId="575C847B" w14:textId="77777777" w:rsidTr="005B0D78">
        <w:tc>
          <w:tcPr>
            <w:tcW w:w="4508" w:type="dxa"/>
          </w:tcPr>
          <w:p w14:paraId="229A064A" w14:textId="653F5BD4" w:rsidR="00630698" w:rsidRDefault="00630698" w:rsidP="00630698">
            <w:proofErr w:type="spellStart"/>
            <w:r>
              <w:rPr>
                <w:rFonts w:ascii="Arial" w:hAnsi="Arial" w:cs="Arial"/>
                <w:b/>
                <w:bCs/>
                <w:color w:val="000000"/>
                <w:sz w:val="22"/>
                <w:szCs w:val="22"/>
              </w:rPr>
              <w:t>myMMU</w:t>
            </w:r>
            <w:proofErr w:type="spellEnd"/>
          </w:p>
        </w:tc>
        <w:tc>
          <w:tcPr>
            <w:tcW w:w="4508" w:type="dxa"/>
          </w:tcPr>
          <w:p w14:paraId="09F000D4" w14:textId="4AB2B439" w:rsidR="00630698" w:rsidRDefault="00630698" w:rsidP="00630698">
            <w:r>
              <w:rPr>
                <w:rFonts w:ascii="Arial" w:hAnsi="Arial" w:cs="Arial"/>
                <w:color w:val="000000"/>
                <w:sz w:val="22"/>
                <w:szCs w:val="22"/>
              </w:rPr>
              <w:t>A centralized portal for university communication and academic/administrative services.</w:t>
            </w:r>
          </w:p>
        </w:tc>
      </w:tr>
      <w:tr w:rsidR="00630698" w14:paraId="10AA2682" w14:textId="77777777" w:rsidTr="005B0D78">
        <w:tc>
          <w:tcPr>
            <w:tcW w:w="4508" w:type="dxa"/>
          </w:tcPr>
          <w:p w14:paraId="135336C2" w14:textId="44B8D13D" w:rsidR="00630698" w:rsidRDefault="00630698" w:rsidP="00630698">
            <w:r>
              <w:rPr>
                <w:rFonts w:ascii="Arial" w:hAnsi="Arial" w:cs="Arial"/>
                <w:b/>
                <w:bCs/>
                <w:color w:val="000000"/>
                <w:sz w:val="22"/>
                <w:szCs w:val="22"/>
              </w:rPr>
              <w:t>User</w:t>
            </w:r>
          </w:p>
        </w:tc>
        <w:tc>
          <w:tcPr>
            <w:tcW w:w="4508" w:type="dxa"/>
          </w:tcPr>
          <w:p w14:paraId="7A685C4E" w14:textId="013FE589" w:rsidR="00630698" w:rsidRDefault="00630698" w:rsidP="00630698">
            <w:r>
              <w:rPr>
                <w:rFonts w:ascii="Arial" w:hAnsi="Arial" w:cs="Arial"/>
                <w:color w:val="000000"/>
                <w:sz w:val="22"/>
                <w:szCs w:val="22"/>
              </w:rPr>
              <w:t>Any individual who uses the system, including students, parents, lecturers, and administrators.</w:t>
            </w:r>
          </w:p>
        </w:tc>
      </w:tr>
      <w:tr w:rsidR="00630698" w14:paraId="442F4543" w14:textId="77777777" w:rsidTr="005B0D78">
        <w:tc>
          <w:tcPr>
            <w:tcW w:w="4508" w:type="dxa"/>
          </w:tcPr>
          <w:p w14:paraId="6A93FA9A" w14:textId="0B555A1E" w:rsidR="00630698" w:rsidRDefault="00630698" w:rsidP="00630698">
            <w:r>
              <w:rPr>
                <w:rFonts w:ascii="Arial" w:hAnsi="Arial" w:cs="Arial"/>
                <w:b/>
                <w:bCs/>
                <w:color w:val="000000"/>
                <w:sz w:val="22"/>
                <w:szCs w:val="22"/>
              </w:rPr>
              <w:t>Student</w:t>
            </w:r>
          </w:p>
        </w:tc>
        <w:tc>
          <w:tcPr>
            <w:tcW w:w="4508" w:type="dxa"/>
          </w:tcPr>
          <w:p w14:paraId="4A01DAAF" w14:textId="646EDDDB" w:rsidR="00630698" w:rsidRDefault="00630698" w:rsidP="00630698">
            <w:r>
              <w:rPr>
                <w:rFonts w:ascii="Arial" w:hAnsi="Arial" w:cs="Arial"/>
                <w:color w:val="000000"/>
                <w:sz w:val="22"/>
                <w:szCs w:val="22"/>
              </w:rPr>
              <w:t>A current MMU student who can access personal academic and financial data via the portal.</w:t>
            </w:r>
          </w:p>
        </w:tc>
      </w:tr>
      <w:tr w:rsidR="00630698" w14:paraId="4119C644" w14:textId="77777777" w:rsidTr="005B0D78">
        <w:tc>
          <w:tcPr>
            <w:tcW w:w="4508" w:type="dxa"/>
          </w:tcPr>
          <w:p w14:paraId="64810570" w14:textId="0C41FF4E" w:rsidR="00630698" w:rsidRDefault="00630698" w:rsidP="00630698">
            <w:r>
              <w:rPr>
                <w:rFonts w:ascii="Arial" w:hAnsi="Arial" w:cs="Arial"/>
                <w:b/>
                <w:bCs/>
                <w:color w:val="000000"/>
                <w:sz w:val="22"/>
                <w:szCs w:val="22"/>
              </w:rPr>
              <w:t>Parent</w:t>
            </w:r>
          </w:p>
        </w:tc>
        <w:tc>
          <w:tcPr>
            <w:tcW w:w="4508" w:type="dxa"/>
          </w:tcPr>
          <w:p w14:paraId="44BA7B52" w14:textId="5AEBFBF2" w:rsidR="00630698" w:rsidRDefault="00630698" w:rsidP="00630698">
            <w:r>
              <w:rPr>
                <w:rFonts w:ascii="Arial" w:hAnsi="Arial" w:cs="Arial"/>
                <w:color w:val="000000"/>
                <w:sz w:val="22"/>
                <w:szCs w:val="22"/>
              </w:rPr>
              <w:t>A guardian or parent who receives updates on the student’s academic progress and fee status.</w:t>
            </w:r>
          </w:p>
        </w:tc>
      </w:tr>
      <w:tr w:rsidR="00630698" w14:paraId="4EBF6F4A" w14:textId="77777777" w:rsidTr="005B0D78">
        <w:tc>
          <w:tcPr>
            <w:tcW w:w="4508" w:type="dxa"/>
          </w:tcPr>
          <w:p w14:paraId="14D7F180" w14:textId="2A2D5DFD" w:rsidR="00630698" w:rsidRDefault="00630698" w:rsidP="00630698">
            <w:r>
              <w:rPr>
                <w:rFonts w:ascii="Arial" w:hAnsi="Arial" w:cs="Arial"/>
                <w:b/>
                <w:bCs/>
                <w:color w:val="000000"/>
                <w:sz w:val="22"/>
                <w:szCs w:val="22"/>
              </w:rPr>
              <w:t>Lecturer</w:t>
            </w:r>
          </w:p>
        </w:tc>
        <w:tc>
          <w:tcPr>
            <w:tcW w:w="4508" w:type="dxa"/>
          </w:tcPr>
          <w:p w14:paraId="3B588A53" w14:textId="297B7C0B" w:rsidR="00630698" w:rsidRDefault="00630698" w:rsidP="00630698">
            <w:r>
              <w:rPr>
                <w:rFonts w:ascii="Arial" w:hAnsi="Arial" w:cs="Arial"/>
                <w:color w:val="000000"/>
                <w:sz w:val="22"/>
                <w:szCs w:val="22"/>
              </w:rPr>
              <w:t>University staff responsible for managing classes, assessments, grades, and announcements.</w:t>
            </w:r>
          </w:p>
        </w:tc>
      </w:tr>
      <w:tr w:rsidR="00630698" w14:paraId="1CFB0B53" w14:textId="77777777" w:rsidTr="005B0D78">
        <w:tc>
          <w:tcPr>
            <w:tcW w:w="4508" w:type="dxa"/>
          </w:tcPr>
          <w:p w14:paraId="69C8388A" w14:textId="0781B064" w:rsidR="00630698" w:rsidRDefault="00630698" w:rsidP="00630698">
            <w:pPr>
              <w:rPr>
                <w:rFonts w:ascii="Arial" w:hAnsi="Arial" w:cs="Arial"/>
                <w:b/>
                <w:bCs/>
                <w:color w:val="000000"/>
                <w:sz w:val="22"/>
                <w:szCs w:val="22"/>
              </w:rPr>
            </w:pPr>
            <w:r>
              <w:rPr>
                <w:rFonts w:ascii="Arial" w:hAnsi="Arial" w:cs="Arial"/>
                <w:b/>
                <w:bCs/>
                <w:color w:val="000000"/>
                <w:sz w:val="22"/>
                <w:szCs w:val="22"/>
              </w:rPr>
              <w:t>Administrator</w:t>
            </w:r>
          </w:p>
        </w:tc>
        <w:tc>
          <w:tcPr>
            <w:tcW w:w="4508" w:type="dxa"/>
          </w:tcPr>
          <w:p w14:paraId="412E0177" w14:textId="0E1C912A" w:rsidR="00630698" w:rsidRDefault="00630698" w:rsidP="00630698">
            <w:pPr>
              <w:rPr>
                <w:rFonts w:ascii="Arial" w:hAnsi="Arial" w:cs="Arial"/>
                <w:color w:val="000000"/>
                <w:sz w:val="22"/>
                <w:szCs w:val="22"/>
              </w:rPr>
            </w:pPr>
            <w:r>
              <w:rPr>
                <w:rFonts w:ascii="Arial" w:hAnsi="Arial" w:cs="Arial"/>
                <w:color w:val="000000"/>
                <w:sz w:val="22"/>
                <w:szCs w:val="22"/>
              </w:rPr>
              <w:t>A user with system-level privileges to manage bookings, respond to inquiries, and send alerts.</w:t>
            </w:r>
          </w:p>
        </w:tc>
      </w:tr>
      <w:tr w:rsidR="00630698" w14:paraId="00E67C5A" w14:textId="77777777" w:rsidTr="005B0D78">
        <w:tc>
          <w:tcPr>
            <w:tcW w:w="4508" w:type="dxa"/>
          </w:tcPr>
          <w:p w14:paraId="325D65ED" w14:textId="21A99E8C" w:rsidR="00630698" w:rsidRDefault="00630698" w:rsidP="00630698">
            <w:pPr>
              <w:rPr>
                <w:rFonts w:ascii="Arial" w:hAnsi="Arial" w:cs="Arial"/>
                <w:b/>
                <w:bCs/>
                <w:color w:val="000000"/>
                <w:sz w:val="22"/>
                <w:szCs w:val="22"/>
              </w:rPr>
            </w:pPr>
            <w:r>
              <w:rPr>
                <w:rFonts w:ascii="Arial" w:hAnsi="Arial" w:cs="Arial"/>
                <w:b/>
                <w:bCs/>
                <w:color w:val="000000"/>
                <w:sz w:val="22"/>
                <w:szCs w:val="22"/>
              </w:rPr>
              <w:t>Campus Management System (CMS)</w:t>
            </w:r>
          </w:p>
        </w:tc>
        <w:tc>
          <w:tcPr>
            <w:tcW w:w="4508" w:type="dxa"/>
          </w:tcPr>
          <w:p w14:paraId="441BFDDA" w14:textId="075FBB6B" w:rsidR="00630698" w:rsidRDefault="00630698" w:rsidP="00630698">
            <w:pPr>
              <w:rPr>
                <w:rFonts w:ascii="Arial" w:hAnsi="Arial" w:cs="Arial"/>
                <w:color w:val="000000"/>
                <w:sz w:val="22"/>
                <w:szCs w:val="22"/>
              </w:rPr>
            </w:pPr>
            <w:r>
              <w:rPr>
                <w:rFonts w:ascii="Arial" w:hAnsi="Arial" w:cs="Arial"/>
                <w:color w:val="000000"/>
                <w:sz w:val="22"/>
                <w:szCs w:val="22"/>
              </w:rPr>
              <w:t>The university’s existing back-end system storing academic, billing, and attendance data.</w:t>
            </w:r>
          </w:p>
        </w:tc>
      </w:tr>
      <w:tr w:rsidR="00630698" w14:paraId="222248C5" w14:textId="77777777" w:rsidTr="005B0D78">
        <w:tc>
          <w:tcPr>
            <w:tcW w:w="4508" w:type="dxa"/>
          </w:tcPr>
          <w:p w14:paraId="73FF4C01" w14:textId="7DB476D4" w:rsidR="00630698" w:rsidRDefault="00630698" w:rsidP="00630698">
            <w:pPr>
              <w:rPr>
                <w:rFonts w:ascii="Arial" w:hAnsi="Arial" w:cs="Arial"/>
                <w:b/>
                <w:bCs/>
                <w:color w:val="000000"/>
                <w:sz w:val="22"/>
                <w:szCs w:val="22"/>
              </w:rPr>
            </w:pPr>
            <w:r>
              <w:rPr>
                <w:rFonts w:ascii="Arial" w:hAnsi="Arial" w:cs="Arial"/>
                <w:b/>
                <w:bCs/>
                <w:color w:val="000000"/>
                <w:sz w:val="22"/>
                <w:szCs w:val="22"/>
              </w:rPr>
              <w:t>SMS Gateway</w:t>
            </w:r>
          </w:p>
        </w:tc>
        <w:tc>
          <w:tcPr>
            <w:tcW w:w="4508" w:type="dxa"/>
          </w:tcPr>
          <w:p w14:paraId="2413AEB6" w14:textId="32BB5D03" w:rsidR="00630698" w:rsidRDefault="00630698" w:rsidP="00630698">
            <w:pPr>
              <w:rPr>
                <w:rFonts w:ascii="Arial" w:hAnsi="Arial" w:cs="Arial"/>
                <w:color w:val="000000"/>
                <w:sz w:val="22"/>
                <w:szCs w:val="22"/>
              </w:rPr>
            </w:pPr>
            <w:r>
              <w:rPr>
                <w:rFonts w:ascii="Arial" w:hAnsi="Arial" w:cs="Arial"/>
                <w:color w:val="000000"/>
                <w:sz w:val="22"/>
                <w:szCs w:val="22"/>
              </w:rPr>
              <w:t>An external service used to send real-time SMS alerts to parents and students.</w:t>
            </w:r>
          </w:p>
        </w:tc>
      </w:tr>
      <w:tr w:rsidR="00630698" w14:paraId="097D754B" w14:textId="77777777" w:rsidTr="005B0D78">
        <w:tc>
          <w:tcPr>
            <w:tcW w:w="4508" w:type="dxa"/>
          </w:tcPr>
          <w:p w14:paraId="64782DB2" w14:textId="7264ECD3" w:rsidR="00630698" w:rsidRDefault="00630698" w:rsidP="00630698">
            <w:pPr>
              <w:rPr>
                <w:rFonts w:ascii="Arial" w:hAnsi="Arial" w:cs="Arial"/>
                <w:b/>
                <w:bCs/>
                <w:color w:val="000000"/>
                <w:sz w:val="22"/>
                <w:szCs w:val="22"/>
              </w:rPr>
            </w:pPr>
            <w:r>
              <w:rPr>
                <w:rFonts w:ascii="Arial" w:hAnsi="Arial" w:cs="Arial"/>
                <w:b/>
                <w:bCs/>
                <w:color w:val="000000"/>
                <w:sz w:val="22"/>
                <w:szCs w:val="22"/>
              </w:rPr>
              <w:t>Dashboard</w:t>
            </w:r>
          </w:p>
        </w:tc>
        <w:tc>
          <w:tcPr>
            <w:tcW w:w="4508" w:type="dxa"/>
          </w:tcPr>
          <w:p w14:paraId="717DFDC5" w14:textId="33638901" w:rsidR="00630698" w:rsidRDefault="00630698" w:rsidP="00630698">
            <w:pPr>
              <w:rPr>
                <w:rFonts w:ascii="Arial" w:hAnsi="Arial" w:cs="Arial"/>
                <w:color w:val="000000"/>
                <w:sz w:val="22"/>
                <w:szCs w:val="22"/>
              </w:rPr>
            </w:pPr>
            <w:r>
              <w:rPr>
                <w:rFonts w:ascii="Arial" w:hAnsi="Arial" w:cs="Arial"/>
                <w:color w:val="000000"/>
                <w:sz w:val="22"/>
                <w:szCs w:val="22"/>
              </w:rPr>
              <w:t>A personalized user interface displaying relevant modules based on the user’s role.</w:t>
            </w:r>
          </w:p>
        </w:tc>
      </w:tr>
      <w:tr w:rsidR="00630698" w14:paraId="3ABC98FC" w14:textId="77777777" w:rsidTr="005B0D78">
        <w:tc>
          <w:tcPr>
            <w:tcW w:w="4508" w:type="dxa"/>
          </w:tcPr>
          <w:p w14:paraId="080562E0" w14:textId="7109F9FF" w:rsidR="00630698" w:rsidRDefault="00630698" w:rsidP="00630698">
            <w:pPr>
              <w:rPr>
                <w:rFonts w:ascii="Arial" w:hAnsi="Arial" w:cs="Arial"/>
                <w:b/>
                <w:bCs/>
                <w:color w:val="000000"/>
                <w:sz w:val="22"/>
                <w:szCs w:val="22"/>
              </w:rPr>
            </w:pPr>
            <w:r>
              <w:rPr>
                <w:rFonts w:ascii="Arial" w:hAnsi="Arial" w:cs="Arial"/>
                <w:b/>
                <w:bCs/>
                <w:color w:val="000000"/>
                <w:sz w:val="22"/>
                <w:szCs w:val="22"/>
              </w:rPr>
              <w:t>Authentication</w:t>
            </w:r>
          </w:p>
        </w:tc>
        <w:tc>
          <w:tcPr>
            <w:tcW w:w="4508" w:type="dxa"/>
          </w:tcPr>
          <w:p w14:paraId="51AED20A" w14:textId="5EBC3731" w:rsidR="00630698" w:rsidRDefault="00630698" w:rsidP="00630698">
            <w:pPr>
              <w:rPr>
                <w:rFonts w:ascii="Arial" w:hAnsi="Arial" w:cs="Arial"/>
                <w:color w:val="000000"/>
                <w:sz w:val="22"/>
                <w:szCs w:val="22"/>
              </w:rPr>
            </w:pPr>
            <w:r>
              <w:rPr>
                <w:rFonts w:ascii="Arial" w:hAnsi="Arial" w:cs="Arial"/>
                <w:color w:val="000000"/>
                <w:sz w:val="22"/>
                <w:szCs w:val="22"/>
              </w:rPr>
              <w:t>The login process where users provide credentials to access the system securely.</w:t>
            </w:r>
          </w:p>
        </w:tc>
      </w:tr>
    </w:tbl>
    <w:p w14:paraId="2E635572" w14:textId="0BAADB16" w:rsidR="005B0D78" w:rsidRPr="005B0D78" w:rsidRDefault="00351F41" w:rsidP="00875379">
      <w:r w:rsidRPr="00351F41">
        <w:t>Table 1.4: Terms and Definitions</w:t>
      </w:r>
    </w:p>
    <w:p w14:paraId="564C4860" w14:textId="77777777" w:rsidR="00DF6A52" w:rsidRPr="00DF6A52" w:rsidRDefault="00DF6A52" w:rsidP="00DF6A52">
      <w:pPr>
        <w:pStyle w:val="Heading1"/>
      </w:pPr>
    </w:p>
    <w:p w14:paraId="3473E14C" w14:textId="77777777" w:rsidR="00DF6A52" w:rsidRDefault="00DF6A52">
      <w:pPr>
        <w:rPr>
          <w:rFonts w:eastAsiaTheme="majorEastAsia" w:cstheme="majorBidi"/>
          <w:b/>
          <w:sz w:val="32"/>
          <w:szCs w:val="40"/>
        </w:rPr>
      </w:pPr>
      <w:r>
        <w:br w:type="page"/>
      </w:r>
    </w:p>
    <w:p w14:paraId="47817952" w14:textId="1A999FE3" w:rsidR="00DF6A52" w:rsidRDefault="00DF6A52" w:rsidP="00396D98">
      <w:pPr>
        <w:pStyle w:val="Heading1"/>
        <w:numPr>
          <w:ilvl w:val="1"/>
          <w:numId w:val="4"/>
        </w:numPr>
      </w:pPr>
      <w:bookmarkStart w:id="12" w:name="_Toc199027654"/>
      <w:r w:rsidRPr="00DF6A52">
        <w:lastRenderedPageBreak/>
        <w:t>Reference</w:t>
      </w:r>
      <w:bookmarkEnd w:id="12"/>
    </w:p>
    <w:p w14:paraId="160C4363" w14:textId="77777777" w:rsidR="00C6290A" w:rsidRDefault="00C6290A" w:rsidP="00396D98">
      <w:pPr>
        <w:pStyle w:val="NormalWeb"/>
        <w:spacing w:before="0" w:beforeAutospacing="0" w:after="0" w:afterAutospacing="0"/>
      </w:pPr>
      <w:r>
        <w:rPr>
          <w:rFonts w:ascii="Arial" w:hAnsi="Arial" w:cs="Arial"/>
          <w:color w:val="000000"/>
          <w:sz w:val="22"/>
          <w:szCs w:val="22"/>
        </w:rPr>
        <w:t xml:space="preserve">Mikulić, J. and </w:t>
      </w:r>
      <w:proofErr w:type="spellStart"/>
      <w:r>
        <w:rPr>
          <w:rFonts w:ascii="Arial" w:hAnsi="Arial" w:cs="Arial"/>
          <w:color w:val="000000"/>
          <w:sz w:val="22"/>
          <w:szCs w:val="22"/>
        </w:rPr>
        <w:t>Prebežac</w:t>
      </w:r>
      <w:proofErr w:type="spellEnd"/>
      <w:r>
        <w:rPr>
          <w:rFonts w:ascii="Arial" w:hAnsi="Arial" w:cs="Arial"/>
          <w:color w:val="000000"/>
          <w:sz w:val="22"/>
          <w:szCs w:val="22"/>
        </w:rPr>
        <w:t xml:space="preserve">, D. (2011), "A critical review of techniques for classifying quality attributes in the Kano model", Managing Service Quality: An International Journal, Vol. 21 No. 1, pp. 46-66. </w:t>
      </w:r>
      <w:hyperlink r:id="rId17" w:history="1">
        <w:r>
          <w:rPr>
            <w:rStyle w:val="Hyperlink"/>
            <w:rFonts w:ascii="Arial" w:eastAsiaTheme="majorEastAsia" w:hAnsi="Arial" w:cs="Arial"/>
            <w:color w:val="1155CC"/>
            <w:sz w:val="22"/>
            <w:szCs w:val="22"/>
          </w:rPr>
          <w:t>https://doi.org/10.1108/09604521111100243</w:t>
        </w:r>
      </w:hyperlink>
    </w:p>
    <w:p w14:paraId="6D2D7F0B" w14:textId="77777777" w:rsidR="00C6290A" w:rsidRPr="00C6290A" w:rsidRDefault="00C6290A" w:rsidP="00396D98">
      <w:pPr>
        <w:ind w:left="360"/>
      </w:pPr>
    </w:p>
    <w:p w14:paraId="4D180E96" w14:textId="77777777" w:rsidR="00DF6A52" w:rsidRPr="00DF6A52" w:rsidRDefault="00DF6A52" w:rsidP="00DF6A52">
      <w:pPr>
        <w:pStyle w:val="Heading1"/>
      </w:pPr>
    </w:p>
    <w:p w14:paraId="4C2F1B14" w14:textId="77777777" w:rsidR="00DF6A52" w:rsidRDefault="00DF6A52">
      <w:pPr>
        <w:rPr>
          <w:rFonts w:eastAsiaTheme="majorEastAsia" w:cstheme="majorBidi"/>
          <w:b/>
          <w:sz w:val="32"/>
          <w:szCs w:val="40"/>
        </w:rPr>
      </w:pPr>
      <w:r>
        <w:br w:type="page"/>
      </w:r>
    </w:p>
    <w:p w14:paraId="0086D9B8" w14:textId="68209C78" w:rsidR="00E64A36" w:rsidRDefault="00DF6A52" w:rsidP="00DF6A52">
      <w:pPr>
        <w:pStyle w:val="Heading1"/>
      </w:pPr>
      <w:bookmarkStart w:id="13" w:name="_Toc199027655"/>
      <w:r>
        <w:lastRenderedPageBreak/>
        <w:t xml:space="preserve">3.0 </w:t>
      </w:r>
      <w:r w:rsidRPr="00DF6A52">
        <w:t>Requirement</w:t>
      </w:r>
      <w:bookmarkStart w:id="14" w:name="_Toc199027659"/>
      <w:bookmarkEnd w:id="13"/>
      <w:r w:rsidRPr="00DF6A52">
        <w:t> </w:t>
      </w:r>
    </w:p>
    <w:p w14:paraId="27ADB856" w14:textId="1BC0AEE7" w:rsidR="00DF6A52" w:rsidRDefault="00C329DC" w:rsidP="00C329DC">
      <w:pPr>
        <w:pStyle w:val="Heading2"/>
        <w:rPr>
          <w:ins w:id="15" w:author="Teoh Xuan Xuan" w:date="2025-05-25T02:04:00Z" w16du:dateUtc="2025-05-24T18:04:00Z"/>
          <w:rStyle w:val="Heading2Char"/>
          <w:b/>
          <w:bCs/>
        </w:rPr>
        <w:pPrChange w:id="16" w:author="Teoh Xuan Xuan" w:date="2025-05-25T02:17:00Z" w16du:dateUtc="2025-05-24T18:17:00Z">
          <w:pPr>
            <w:pStyle w:val="Heading2"/>
            <w:ind w:firstLine="720"/>
          </w:pPr>
        </w:pPrChange>
      </w:pPr>
      <w:ins w:id="17" w:author="Teoh Xuan Xuan" w:date="2025-05-25T02:17:00Z" w16du:dateUtc="2025-05-24T18:17:00Z">
        <w:r>
          <w:rPr>
            <w:rStyle w:val="Heading2Char"/>
            <w:b/>
            <w:bCs/>
          </w:rPr>
          <w:t xml:space="preserve">     </w:t>
        </w:r>
      </w:ins>
      <w:r w:rsidR="00DF6A52" w:rsidRPr="008C1A3F">
        <w:rPr>
          <w:rStyle w:val="Heading2Char"/>
          <w:b/>
          <w:bCs/>
        </w:rPr>
        <w:t>3.</w:t>
      </w:r>
      <w:r w:rsidR="00E64A36">
        <w:rPr>
          <w:rStyle w:val="Heading2Char"/>
          <w:rFonts w:hint="eastAsia"/>
          <w:b/>
          <w:bCs/>
        </w:rPr>
        <w:t>1</w:t>
      </w:r>
      <w:r w:rsidR="00DF6A52" w:rsidRPr="008C1A3F">
        <w:rPr>
          <w:rStyle w:val="Heading2Char"/>
          <w:b/>
          <w:bCs/>
        </w:rPr>
        <w:t xml:space="preserve"> Functions</w:t>
      </w:r>
      <w:bookmarkEnd w:id="14"/>
    </w:p>
    <w:p w14:paraId="548B3E4A" w14:textId="76619725" w:rsidR="00B63CE8" w:rsidRPr="00F966F0" w:rsidRDefault="00F966F0" w:rsidP="00C329DC">
      <w:pPr>
        <w:pStyle w:val="Heading3"/>
        <w:ind w:firstLine="720"/>
        <w:rPr>
          <w:rFonts w:hint="eastAsia"/>
          <w:lang w:val="en-US"/>
          <w:rPrChange w:id="18" w:author="Teoh Xuan Xuan" w:date="2025-05-25T02:04:00Z" w16du:dateUtc="2025-05-24T18:04:00Z">
            <w:rPr>
              <w:rFonts w:hint="eastAsia"/>
            </w:rPr>
          </w:rPrChange>
        </w:rPr>
        <w:pPrChange w:id="19" w:author="Teoh Xuan Xuan" w:date="2025-05-25T02:16:00Z" w16du:dateUtc="2025-05-24T18:16:00Z">
          <w:pPr>
            <w:pStyle w:val="Heading2"/>
            <w:ind w:firstLine="720"/>
          </w:pPr>
        </w:pPrChange>
      </w:pPr>
      <w:ins w:id="20" w:author="Teoh Xuan Xuan" w:date="2025-05-25T02:04:00Z" w16du:dateUtc="2025-05-24T18:04:00Z">
        <w:r>
          <w:rPr>
            <w:rFonts w:hint="eastAsia"/>
          </w:rPr>
          <w:t xml:space="preserve">3.1.1 </w:t>
        </w:r>
        <w:r>
          <w:t>Login</w:t>
        </w:r>
      </w:ins>
    </w:p>
    <w:p w14:paraId="4E857F0D" w14:textId="453B565D" w:rsidR="00DF6A52" w:rsidRPr="00DF6A52" w:rsidRDefault="00DF6A52" w:rsidP="00DF6A52">
      <w:pPr>
        <w:pStyle w:val="Heading1"/>
      </w:pPr>
      <w:bookmarkStart w:id="21" w:name="_Toc199027660"/>
      <w:r w:rsidRPr="00DF6A52">
        <w:t> </w:t>
      </w:r>
      <w:r w:rsidRPr="00DF6A52">
        <w:t> </w:t>
      </w:r>
      <w:r w:rsidRPr="008C1A3F">
        <w:rPr>
          <w:rStyle w:val="Heading3Char"/>
          <w:b/>
          <w:bCs/>
        </w:rPr>
        <w:t>3.</w:t>
      </w:r>
      <w:r w:rsidR="00E64A36">
        <w:rPr>
          <w:rStyle w:val="Heading3Char"/>
          <w:rFonts w:hint="eastAsia"/>
          <w:b/>
          <w:bCs/>
        </w:rPr>
        <w:t>1</w:t>
      </w:r>
      <w:r w:rsidRPr="008C1A3F">
        <w:rPr>
          <w:rStyle w:val="Heading3Char"/>
          <w:b/>
          <w:bCs/>
        </w:rPr>
        <w:t>.1 Sequence Diagram</w:t>
      </w:r>
      <w:bookmarkEnd w:id="21"/>
    </w:p>
    <w:p w14:paraId="7267FE52" w14:textId="77777777" w:rsidR="00DF6A52" w:rsidRPr="00DF6A52" w:rsidRDefault="00DF6A52" w:rsidP="008C1A3F">
      <w:pPr>
        <w:pStyle w:val="Heading4"/>
      </w:pPr>
      <w:r w:rsidRPr="00DF6A52">
        <w:t> </w:t>
      </w:r>
      <w:r w:rsidRPr="00DF6A52">
        <w:t> </w:t>
      </w:r>
      <w:r w:rsidRPr="00DF6A52">
        <w:t> </w:t>
      </w:r>
      <w:r w:rsidRPr="00DF6A52">
        <w:t>3.2.1.1 User Login</w:t>
      </w:r>
    </w:p>
    <w:p w14:paraId="1A947F82" w14:textId="77777777" w:rsidR="00DF6A52" w:rsidRPr="00DF6A52" w:rsidRDefault="00DF6A52" w:rsidP="008C1A3F">
      <w:pPr>
        <w:pStyle w:val="Heading4"/>
      </w:pPr>
      <w:r w:rsidRPr="00DF6A52">
        <w:t> </w:t>
      </w:r>
      <w:r w:rsidRPr="00DF6A52">
        <w:t> </w:t>
      </w:r>
      <w:r w:rsidRPr="00DF6A52">
        <w:t> </w:t>
      </w:r>
      <w:r w:rsidRPr="00DF6A52">
        <w:t>3.2.1.2 User Register</w:t>
      </w:r>
    </w:p>
    <w:p w14:paraId="4DEC7179" w14:textId="77777777" w:rsidR="00DF6A52" w:rsidRPr="00DF6A52" w:rsidRDefault="00DF6A52" w:rsidP="008C1A3F">
      <w:pPr>
        <w:pStyle w:val="Heading4"/>
      </w:pPr>
      <w:r w:rsidRPr="00DF6A52">
        <w:t> </w:t>
      </w:r>
      <w:r w:rsidRPr="00DF6A52">
        <w:t> </w:t>
      </w:r>
      <w:r w:rsidRPr="00DF6A52">
        <w:t> </w:t>
      </w:r>
      <w:r w:rsidRPr="00DF6A52">
        <w:t>3.2.1.3</w:t>
      </w:r>
    </w:p>
    <w:p w14:paraId="02CA013B" w14:textId="77777777" w:rsidR="00DF6A52" w:rsidRPr="00DF6A52" w:rsidRDefault="00DF6A52" w:rsidP="008C1A3F">
      <w:pPr>
        <w:pStyle w:val="Heading4"/>
      </w:pPr>
      <w:r w:rsidRPr="00DF6A52">
        <w:t> </w:t>
      </w:r>
      <w:r w:rsidRPr="00DF6A52">
        <w:t> </w:t>
      </w:r>
      <w:r w:rsidRPr="00DF6A52">
        <w:t> </w:t>
      </w:r>
      <w:r w:rsidRPr="00DF6A52">
        <w:t>3.2.1.4</w:t>
      </w:r>
    </w:p>
    <w:p w14:paraId="1A9DF8D9" w14:textId="77777777" w:rsidR="00DF6A52" w:rsidRPr="008C1A3F" w:rsidRDefault="00DF6A52" w:rsidP="00DF6A52">
      <w:pPr>
        <w:pStyle w:val="Heading1"/>
        <w:rPr>
          <w:rStyle w:val="Heading3Char"/>
          <w:b/>
          <w:bCs/>
        </w:rPr>
      </w:pPr>
      <w:bookmarkStart w:id="22" w:name="_Toc199027661"/>
      <w:r w:rsidRPr="00DF6A52">
        <w:t> </w:t>
      </w:r>
      <w:r w:rsidRPr="00DF6A52">
        <w:t> </w:t>
      </w:r>
      <w:r w:rsidRPr="008C1A3F">
        <w:rPr>
          <w:rStyle w:val="Heading3Char"/>
          <w:b/>
          <w:bCs/>
        </w:rPr>
        <w:t>3.2.2 State Diagram</w:t>
      </w:r>
      <w:bookmarkEnd w:id="22"/>
    </w:p>
    <w:p w14:paraId="39604A17" w14:textId="77777777" w:rsidR="00DF6A52" w:rsidRPr="00DF6A52" w:rsidRDefault="00DF6A52" w:rsidP="008C1A3F">
      <w:pPr>
        <w:pStyle w:val="Heading2"/>
      </w:pPr>
      <w:bookmarkStart w:id="23" w:name="_Toc199027662"/>
      <w:r w:rsidRPr="00DF6A52">
        <w:t> </w:t>
      </w:r>
      <w:r w:rsidRPr="00DF6A52">
        <w:t>3.3 Functional Requirements</w:t>
      </w:r>
      <w:bookmarkEnd w:id="23"/>
    </w:p>
    <w:p w14:paraId="3E073A1C" w14:textId="77777777" w:rsidR="00DF6A52" w:rsidRPr="00DF6A52" w:rsidRDefault="00DF6A52" w:rsidP="008C1A3F">
      <w:pPr>
        <w:pStyle w:val="Heading2"/>
      </w:pPr>
      <w:bookmarkStart w:id="24" w:name="_Toc199027663"/>
      <w:r w:rsidRPr="00DF6A52">
        <w:t> </w:t>
      </w:r>
      <w:r w:rsidRPr="00DF6A52">
        <w:t>3.4 Performance Requirements</w:t>
      </w:r>
      <w:bookmarkEnd w:id="24"/>
    </w:p>
    <w:p w14:paraId="364D1146" w14:textId="77777777" w:rsidR="00DF6A52" w:rsidRPr="00DF6A52" w:rsidRDefault="00DF6A52" w:rsidP="008C1A3F">
      <w:pPr>
        <w:pStyle w:val="Heading2"/>
      </w:pPr>
      <w:bookmarkStart w:id="25" w:name="_Toc199027664"/>
      <w:r w:rsidRPr="00DF6A52">
        <w:t> </w:t>
      </w:r>
      <w:r w:rsidRPr="00DF6A52">
        <w:t>3.5 Usability Requirements</w:t>
      </w:r>
      <w:bookmarkEnd w:id="25"/>
    </w:p>
    <w:p w14:paraId="459C80BF" w14:textId="77777777" w:rsidR="00DF6A52" w:rsidRPr="00DF6A52" w:rsidRDefault="00DF6A52" w:rsidP="008C1A3F">
      <w:pPr>
        <w:pStyle w:val="Heading2"/>
      </w:pPr>
      <w:bookmarkStart w:id="26" w:name="_Toc199027665"/>
      <w:r w:rsidRPr="00DF6A52">
        <w:t> </w:t>
      </w:r>
      <w:r w:rsidRPr="00DF6A52">
        <w:t>3.6 Interface Requirements</w:t>
      </w:r>
      <w:bookmarkEnd w:id="26"/>
    </w:p>
    <w:p w14:paraId="200402D2" w14:textId="77777777" w:rsidR="00DF6A52" w:rsidRPr="00DF6A52" w:rsidRDefault="00DF6A52" w:rsidP="008C1A3F">
      <w:pPr>
        <w:pStyle w:val="Heading3"/>
      </w:pPr>
      <w:bookmarkStart w:id="27" w:name="_Toc199027666"/>
      <w:r w:rsidRPr="00DF6A52">
        <w:t> </w:t>
      </w:r>
      <w:r w:rsidRPr="00DF6A52">
        <w:t> </w:t>
      </w:r>
      <w:r w:rsidRPr="00DF6A52">
        <w:t>3.6.1 System Interface</w:t>
      </w:r>
      <w:bookmarkEnd w:id="27"/>
    </w:p>
    <w:p w14:paraId="54ECE730" w14:textId="77777777" w:rsidR="00DF6A52" w:rsidRPr="00DF6A52" w:rsidRDefault="00DF6A52" w:rsidP="008C1A3F">
      <w:pPr>
        <w:pStyle w:val="Heading3"/>
      </w:pPr>
      <w:bookmarkStart w:id="28" w:name="_Toc199027667"/>
      <w:r w:rsidRPr="00DF6A52">
        <w:t> </w:t>
      </w:r>
      <w:r w:rsidRPr="00DF6A52">
        <w:t> </w:t>
      </w:r>
      <w:r w:rsidRPr="00DF6A52">
        <w:t>3.6.2 User Interface</w:t>
      </w:r>
      <w:bookmarkEnd w:id="28"/>
    </w:p>
    <w:p w14:paraId="1F6DFF6C" w14:textId="77777777" w:rsidR="00DF6A52" w:rsidRPr="00DF6A52" w:rsidRDefault="00DF6A52" w:rsidP="008C1A3F">
      <w:pPr>
        <w:pStyle w:val="Heading3"/>
      </w:pPr>
      <w:bookmarkStart w:id="29" w:name="_Toc199027668"/>
      <w:r w:rsidRPr="00DF6A52">
        <w:t> </w:t>
      </w:r>
      <w:r w:rsidRPr="00DF6A52">
        <w:t> </w:t>
      </w:r>
      <w:r w:rsidRPr="00DF6A52">
        <w:t>3.6.3 Hardware Interface</w:t>
      </w:r>
      <w:bookmarkEnd w:id="29"/>
    </w:p>
    <w:p w14:paraId="59EC83B0" w14:textId="77777777" w:rsidR="00DF6A52" w:rsidRPr="00DF6A52" w:rsidRDefault="00DF6A52" w:rsidP="008C1A3F">
      <w:pPr>
        <w:pStyle w:val="Heading3"/>
      </w:pPr>
      <w:bookmarkStart w:id="30" w:name="_Toc199027669"/>
      <w:r w:rsidRPr="00DF6A52">
        <w:t> </w:t>
      </w:r>
      <w:r w:rsidRPr="00DF6A52">
        <w:t> </w:t>
      </w:r>
      <w:r w:rsidRPr="00DF6A52">
        <w:t>3.6.4 Software Interface</w:t>
      </w:r>
      <w:bookmarkEnd w:id="30"/>
    </w:p>
    <w:p w14:paraId="6184CC47" w14:textId="77777777" w:rsidR="00DF6A52" w:rsidRPr="00DF6A52" w:rsidRDefault="00DF6A52" w:rsidP="008C1A3F">
      <w:pPr>
        <w:pStyle w:val="Heading3"/>
      </w:pPr>
      <w:bookmarkStart w:id="31" w:name="_Toc199027670"/>
      <w:r w:rsidRPr="00DF6A52">
        <w:t> </w:t>
      </w:r>
      <w:r w:rsidRPr="00DF6A52">
        <w:t> </w:t>
      </w:r>
      <w:r w:rsidRPr="00DF6A52">
        <w:t>3.6.5 Communication Interface</w:t>
      </w:r>
      <w:bookmarkEnd w:id="31"/>
    </w:p>
    <w:p w14:paraId="3E9DBBBA" w14:textId="77777777" w:rsidR="00DF6A52" w:rsidRPr="00DF6A52" w:rsidRDefault="00DF6A52" w:rsidP="008C1A3F">
      <w:pPr>
        <w:pStyle w:val="Heading3"/>
      </w:pPr>
      <w:bookmarkStart w:id="32" w:name="_Toc199027671"/>
      <w:r w:rsidRPr="00DF6A52">
        <w:t> </w:t>
      </w:r>
      <w:r w:rsidRPr="00DF6A52">
        <w:t> </w:t>
      </w:r>
      <w:r w:rsidRPr="00DF6A52">
        <w:t>3.6.6 Memory Constraints</w:t>
      </w:r>
      <w:bookmarkEnd w:id="32"/>
    </w:p>
    <w:p w14:paraId="443792AE" w14:textId="77777777" w:rsidR="00DF6A52" w:rsidRPr="00DF6A52" w:rsidRDefault="00DF6A52" w:rsidP="008C1A3F">
      <w:pPr>
        <w:pStyle w:val="Heading3"/>
      </w:pPr>
      <w:bookmarkStart w:id="33" w:name="_Toc199027672"/>
      <w:r w:rsidRPr="00DF6A52">
        <w:t> </w:t>
      </w:r>
      <w:r w:rsidRPr="00DF6A52">
        <w:t> </w:t>
      </w:r>
      <w:r w:rsidRPr="00DF6A52">
        <w:t>3.6.7 Operation</w:t>
      </w:r>
      <w:bookmarkEnd w:id="33"/>
    </w:p>
    <w:p w14:paraId="6E4C1152" w14:textId="77777777" w:rsidR="00BF4F02" w:rsidRDefault="00DF6A52" w:rsidP="00BF4F02">
      <w:pPr>
        <w:pStyle w:val="Heading3"/>
      </w:pPr>
      <w:bookmarkStart w:id="34" w:name="_Toc199027673"/>
      <w:r w:rsidRPr="00DF6A52">
        <w:t> </w:t>
      </w:r>
      <w:r w:rsidRPr="00DF6A52">
        <w:t> </w:t>
      </w:r>
      <w:r w:rsidRPr="00DF6A52">
        <w:t>3.6.8 Site Adaptation Requirements</w:t>
      </w:r>
      <w:bookmarkEnd w:id="34"/>
    </w:p>
    <w:p w14:paraId="44705806" w14:textId="46FDF2FD" w:rsidR="00DF6A52" w:rsidRPr="008C1A3F" w:rsidRDefault="00BF4F02" w:rsidP="008C1A3F">
      <w:pPr>
        <w:pStyle w:val="Heading3"/>
        <w:rPr>
          <w:rStyle w:val="Heading3Char"/>
          <w:b/>
        </w:rPr>
      </w:pPr>
      <w:r>
        <w:rPr>
          <w:rFonts w:hint="eastAsia"/>
        </w:rPr>
        <w:t xml:space="preserve">        </w:t>
      </w:r>
      <w:bookmarkStart w:id="35" w:name="_Toc199027674"/>
      <w:r w:rsidR="00DF6A52" w:rsidRPr="008C1A3F">
        <w:rPr>
          <w:rStyle w:val="Heading3Char"/>
          <w:b/>
          <w:bCs/>
        </w:rPr>
        <w:t>3.6.9 Interface with Services</w:t>
      </w:r>
      <w:bookmarkEnd w:id="35"/>
    </w:p>
    <w:p w14:paraId="24EDB2DA" w14:textId="77777777" w:rsidR="00DF6A52" w:rsidRPr="00DF6A52" w:rsidRDefault="00DF6A52" w:rsidP="00DF6A52">
      <w:pPr>
        <w:pStyle w:val="Heading1"/>
      </w:pPr>
      <w:bookmarkStart w:id="36" w:name="_Toc199027675"/>
      <w:r w:rsidRPr="00DF6A52">
        <w:t> </w:t>
      </w:r>
      <w:r w:rsidRPr="008C1A3F">
        <w:rPr>
          <w:rStyle w:val="Heading2Char"/>
          <w:b/>
          <w:bCs/>
        </w:rPr>
        <w:t>3.7 Logical Database Requirements</w:t>
      </w:r>
      <w:bookmarkEnd w:id="36"/>
    </w:p>
    <w:p w14:paraId="4DF31269" w14:textId="77777777" w:rsidR="00DF6A52" w:rsidRPr="00DF6A52" w:rsidRDefault="00DF6A52" w:rsidP="008C1A3F">
      <w:pPr>
        <w:pStyle w:val="Heading2"/>
      </w:pPr>
      <w:bookmarkStart w:id="37" w:name="_Toc199027676"/>
      <w:r w:rsidRPr="00DF6A52">
        <w:t> </w:t>
      </w:r>
      <w:r w:rsidRPr="00DF6A52">
        <w:t>3.8 Design Constraints</w:t>
      </w:r>
      <w:bookmarkEnd w:id="37"/>
    </w:p>
    <w:p w14:paraId="01162F59" w14:textId="77777777" w:rsidR="00DF6A52" w:rsidRPr="00DF6A52" w:rsidRDefault="00DF6A52" w:rsidP="008C1A3F">
      <w:pPr>
        <w:pStyle w:val="Heading2"/>
      </w:pPr>
      <w:bookmarkStart w:id="38" w:name="_Toc199027677"/>
      <w:r w:rsidRPr="00DF6A52">
        <w:t> </w:t>
      </w:r>
      <w:r w:rsidRPr="00DF6A52">
        <w:t>3.9 Standard Compliance</w:t>
      </w:r>
      <w:bookmarkEnd w:id="38"/>
    </w:p>
    <w:p w14:paraId="4B231DB5" w14:textId="77777777" w:rsidR="00DF6A52" w:rsidRPr="00DF6A52" w:rsidRDefault="00DF6A52" w:rsidP="008C1A3F">
      <w:pPr>
        <w:pStyle w:val="Heading2"/>
      </w:pPr>
      <w:bookmarkStart w:id="39" w:name="_Toc199027678"/>
      <w:r w:rsidRPr="00DF6A52">
        <w:t> </w:t>
      </w:r>
      <w:r w:rsidRPr="00DF6A52">
        <w:t>3.10 Software System Attributes</w:t>
      </w:r>
      <w:bookmarkEnd w:id="39"/>
    </w:p>
    <w:p w14:paraId="1D378153" w14:textId="77777777" w:rsidR="00DF6A52" w:rsidRPr="00DF6A52" w:rsidRDefault="00DF6A52" w:rsidP="008C1A3F">
      <w:pPr>
        <w:pStyle w:val="Heading3"/>
      </w:pPr>
      <w:bookmarkStart w:id="40" w:name="_Toc199027679"/>
      <w:r w:rsidRPr="00DF6A52">
        <w:t> </w:t>
      </w:r>
      <w:r w:rsidRPr="00DF6A52">
        <w:t> </w:t>
      </w:r>
      <w:r w:rsidRPr="00DF6A52">
        <w:t>3.10.1 Accuracy</w:t>
      </w:r>
      <w:bookmarkEnd w:id="40"/>
    </w:p>
    <w:p w14:paraId="7569008D" w14:textId="77777777" w:rsidR="00DF6A52" w:rsidRPr="00DF6A52" w:rsidRDefault="00DF6A52" w:rsidP="008C1A3F">
      <w:pPr>
        <w:pStyle w:val="Heading3"/>
      </w:pPr>
      <w:bookmarkStart w:id="41" w:name="_Toc199027680"/>
      <w:r w:rsidRPr="00DF6A52">
        <w:t> </w:t>
      </w:r>
      <w:r w:rsidRPr="00DF6A52">
        <w:t> </w:t>
      </w:r>
      <w:r w:rsidRPr="00DF6A52">
        <w:t>3.10.2 Availability</w:t>
      </w:r>
      <w:bookmarkEnd w:id="41"/>
    </w:p>
    <w:p w14:paraId="5847124A" w14:textId="77777777" w:rsidR="00DF6A52" w:rsidRPr="00DF6A52" w:rsidRDefault="00DF6A52" w:rsidP="008C1A3F">
      <w:pPr>
        <w:pStyle w:val="Heading3"/>
      </w:pPr>
      <w:bookmarkStart w:id="42" w:name="_Toc199027681"/>
      <w:r w:rsidRPr="00DF6A52">
        <w:lastRenderedPageBreak/>
        <w:t> </w:t>
      </w:r>
      <w:r w:rsidRPr="00DF6A52">
        <w:t> </w:t>
      </w:r>
      <w:r w:rsidRPr="00DF6A52">
        <w:t>3.10.3 Reliability</w:t>
      </w:r>
      <w:bookmarkEnd w:id="42"/>
    </w:p>
    <w:p w14:paraId="39957E78" w14:textId="77777777" w:rsidR="00DF6A52" w:rsidRPr="00DF6A52" w:rsidRDefault="00DF6A52" w:rsidP="008C1A3F">
      <w:pPr>
        <w:pStyle w:val="Heading3"/>
      </w:pPr>
      <w:bookmarkStart w:id="43" w:name="_Toc199027682"/>
      <w:r w:rsidRPr="00DF6A52">
        <w:t> </w:t>
      </w:r>
      <w:r w:rsidRPr="00DF6A52">
        <w:t> </w:t>
      </w:r>
      <w:r w:rsidRPr="00DF6A52">
        <w:t>3.10.4 Security</w:t>
      </w:r>
      <w:bookmarkEnd w:id="43"/>
    </w:p>
    <w:p w14:paraId="3721966A" w14:textId="77777777" w:rsidR="00DF6A52" w:rsidRPr="00DF6A52" w:rsidRDefault="00DF6A52" w:rsidP="008C1A3F">
      <w:pPr>
        <w:pStyle w:val="Heading3"/>
      </w:pPr>
      <w:bookmarkStart w:id="44" w:name="_Toc199027683"/>
      <w:r w:rsidRPr="00DF6A52">
        <w:t> </w:t>
      </w:r>
      <w:r w:rsidRPr="00DF6A52">
        <w:t> </w:t>
      </w:r>
      <w:r w:rsidRPr="00DF6A52">
        <w:t>3.10.5 Maintainability</w:t>
      </w:r>
      <w:bookmarkEnd w:id="44"/>
    </w:p>
    <w:p w14:paraId="1E942BAA" w14:textId="77777777" w:rsidR="00DF6A52" w:rsidRPr="00DF6A52" w:rsidRDefault="00DF6A52" w:rsidP="008C1A3F">
      <w:pPr>
        <w:pStyle w:val="Heading3"/>
      </w:pPr>
      <w:bookmarkStart w:id="45" w:name="_Toc199027684"/>
      <w:r w:rsidRPr="00DF6A52">
        <w:t> </w:t>
      </w:r>
      <w:r w:rsidRPr="00DF6A52">
        <w:t> </w:t>
      </w:r>
      <w:r w:rsidRPr="00DF6A52">
        <w:t>3.10.6 Portability</w:t>
      </w:r>
      <w:bookmarkEnd w:id="45"/>
    </w:p>
    <w:p w14:paraId="355BD35A" w14:textId="77777777" w:rsidR="00DF6A52" w:rsidRPr="00DF6A52" w:rsidRDefault="00DF6A52" w:rsidP="008C1A3F">
      <w:pPr>
        <w:pStyle w:val="Heading3"/>
      </w:pPr>
      <w:bookmarkStart w:id="46" w:name="_Toc199027685"/>
      <w:r w:rsidRPr="00DF6A52">
        <w:t> </w:t>
      </w:r>
      <w:r w:rsidRPr="00DF6A52">
        <w:t> </w:t>
      </w:r>
      <w:r w:rsidRPr="00DF6A52">
        <w:t>3.10.7 Usability</w:t>
      </w:r>
      <w:bookmarkEnd w:id="46"/>
    </w:p>
    <w:p w14:paraId="1EC7FF2F" w14:textId="77777777" w:rsidR="00DF6A52" w:rsidRPr="00DF6A52" w:rsidRDefault="00DF6A52" w:rsidP="00DF6A52">
      <w:pPr>
        <w:pStyle w:val="Heading1"/>
      </w:pPr>
      <w:bookmarkStart w:id="47" w:name="_Toc199027686"/>
      <w:r w:rsidRPr="00DF6A52">
        <w:t> </w:t>
      </w:r>
      <w:r w:rsidRPr="008C1A3F">
        <w:rPr>
          <w:rStyle w:val="Heading2Char"/>
          <w:b/>
          <w:bCs/>
        </w:rPr>
        <w:t>3.11 Supporting Information</w:t>
      </w:r>
      <w:bookmarkEnd w:id="47"/>
    </w:p>
    <w:p w14:paraId="79957F98" w14:textId="77777777" w:rsidR="00DF6A52" w:rsidRPr="00DF6A52" w:rsidRDefault="00DF6A52" w:rsidP="008C1A3F">
      <w:pPr>
        <w:pStyle w:val="Heading2"/>
      </w:pPr>
      <w:bookmarkStart w:id="48" w:name="_Toc199027687"/>
      <w:r w:rsidRPr="00DF6A52">
        <w:t> </w:t>
      </w:r>
      <w:r w:rsidRPr="00DF6A52">
        <w:t> </w:t>
      </w:r>
      <w:r w:rsidRPr="00DF6A52">
        <w:t>3.11.1 Prototyping</w:t>
      </w:r>
      <w:bookmarkEnd w:id="48"/>
    </w:p>
    <w:p w14:paraId="774CDC08" w14:textId="77777777" w:rsidR="00DF6A52" w:rsidRPr="00DF6A52" w:rsidRDefault="00DF6A52" w:rsidP="008C1A3F">
      <w:pPr>
        <w:pStyle w:val="Heading2"/>
      </w:pPr>
      <w:bookmarkStart w:id="49" w:name="_Toc199027688"/>
      <w:r w:rsidRPr="00DF6A52">
        <w:t> </w:t>
      </w:r>
      <w:r w:rsidRPr="00DF6A52">
        <w:t> </w:t>
      </w:r>
      <w:r w:rsidRPr="00DF6A52">
        <w:t>3.11.2 Questionnaire</w:t>
      </w:r>
      <w:bookmarkEnd w:id="49"/>
    </w:p>
    <w:p w14:paraId="5AA21BCF" w14:textId="77777777" w:rsidR="00DF6A52" w:rsidRPr="00DF6A52" w:rsidRDefault="00DF6A52" w:rsidP="008C1A3F">
      <w:pPr>
        <w:pStyle w:val="Heading2"/>
      </w:pPr>
      <w:bookmarkStart w:id="50" w:name="_Toc199027689"/>
      <w:r w:rsidRPr="00DF6A52">
        <w:t> </w:t>
      </w:r>
      <w:r w:rsidRPr="00DF6A52">
        <w:t> </w:t>
      </w:r>
      <w:r w:rsidRPr="00DF6A52">
        <w:t>3.11.3 Perspective-Based Reading</w:t>
      </w:r>
      <w:bookmarkEnd w:id="50"/>
    </w:p>
    <w:p w14:paraId="1811CC9D" w14:textId="77777777" w:rsidR="00DF6A52" w:rsidRPr="00DF6A52" w:rsidRDefault="00DF6A52" w:rsidP="00DF6A52">
      <w:pPr>
        <w:pStyle w:val="Heading1"/>
      </w:pPr>
    </w:p>
    <w:p w14:paraId="4DD24292" w14:textId="77777777" w:rsidR="00BF4F02" w:rsidRDefault="00BF4F02">
      <w:pPr>
        <w:rPr>
          <w:rFonts w:eastAsiaTheme="majorEastAsia" w:cstheme="majorBidi"/>
          <w:b/>
          <w:sz w:val="32"/>
          <w:szCs w:val="40"/>
        </w:rPr>
      </w:pPr>
      <w:r>
        <w:br w:type="page"/>
      </w:r>
    </w:p>
    <w:p w14:paraId="7DE35289" w14:textId="1FDF1FC3" w:rsidR="00DF6A52" w:rsidRPr="00DF6A52" w:rsidRDefault="00BF4F02" w:rsidP="00DF6A52">
      <w:pPr>
        <w:pStyle w:val="Heading1"/>
      </w:pPr>
      <w:bookmarkStart w:id="51" w:name="_Toc199027690"/>
      <w:r>
        <w:rPr>
          <w:rFonts w:hint="eastAsia"/>
        </w:rPr>
        <w:lastRenderedPageBreak/>
        <w:t xml:space="preserve">4.0 </w:t>
      </w:r>
      <w:r w:rsidR="00DF6A52" w:rsidRPr="00DF6A52">
        <w:t>Verification</w:t>
      </w:r>
      <w:bookmarkEnd w:id="51"/>
    </w:p>
    <w:p w14:paraId="14E2581E" w14:textId="77777777" w:rsidR="00DF6A52" w:rsidRPr="00DF6A52" w:rsidRDefault="00DF6A52" w:rsidP="008C1A3F">
      <w:pPr>
        <w:pStyle w:val="Heading2"/>
      </w:pPr>
      <w:bookmarkStart w:id="52" w:name="_Toc199027691"/>
      <w:r w:rsidRPr="00DF6A52">
        <w:t> </w:t>
      </w:r>
      <w:r w:rsidRPr="00DF6A52">
        <w:t>4.1 Verification Approach</w:t>
      </w:r>
      <w:bookmarkEnd w:id="52"/>
    </w:p>
    <w:p w14:paraId="4A5B4499" w14:textId="77777777" w:rsidR="00DF6A52" w:rsidRPr="00DF6A52" w:rsidRDefault="00DF6A52" w:rsidP="008C1A3F">
      <w:pPr>
        <w:pStyle w:val="Heading2"/>
      </w:pPr>
      <w:bookmarkStart w:id="53" w:name="_Toc199027692"/>
      <w:r w:rsidRPr="00DF6A52">
        <w:t> </w:t>
      </w:r>
      <w:r w:rsidRPr="00DF6A52">
        <w:t>4.2 Verification Criteria</w:t>
      </w:r>
      <w:bookmarkEnd w:id="53"/>
    </w:p>
    <w:p w14:paraId="2A638949" w14:textId="77777777" w:rsidR="00DF6A52" w:rsidRPr="00DF6A52" w:rsidRDefault="00DF6A52" w:rsidP="008C1A3F">
      <w:pPr>
        <w:pStyle w:val="Heading2"/>
      </w:pPr>
      <w:bookmarkStart w:id="54" w:name="_Toc199027693"/>
      <w:r w:rsidRPr="00DF6A52">
        <w:t> </w:t>
      </w:r>
      <w:r w:rsidRPr="00DF6A52">
        <w:t>4.3 Requirement Verification</w:t>
      </w:r>
      <w:bookmarkEnd w:id="54"/>
    </w:p>
    <w:p w14:paraId="479677FB" w14:textId="77777777" w:rsidR="00DF6A52" w:rsidRPr="00DF6A52" w:rsidRDefault="00DF6A52" w:rsidP="008C1A3F">
      <w:pPr>
        <w:pStyle w:val="Heading3"/>
      </w:pPr>
      <w:bookmarkStart w:id="55" w:name="_Toc199027694"/>
      <w:r w:rsidRPr="00DF6A52">
        <w:t> </w:t>
      </w:r>
      <w:r w:rsidRPr="00DF6A52">
        <w:t> </w:t>
      </w:r>
      <w:r w:rsidRPr="00DF6A52">
        <w:t>4.3.1 Functional Requirements Verification</w:t>
      </w:r>
      <w:bookmarkEnd w:id="55"/>
    </w:p>
    <w:p w14:paraId="7285B671" w14:textId="77777777" w:rsidR="00DF6A52" w:rsidRPr="00DF6A52" w:rsidRDefault="00DF6A52" w:rsidP="008C1A3F">
      <w:pPr>
        <w:pStyle w:val="Heading3"/>
      </w:pPr>
      <w:bookmarkStart w:id="56" w:name="_Toc199027695"/>
      <w:r w:rsidRPr="00DF6A52">
        <w:t> </w:t>
      </w:r>
      <w:r w:rsidRPr="00DF6A52">
        <w:t> </w:t>
      </w:r>
      <w:r w:rsidRPr="00DF6A52">
        <w:t>4.3.2 Performance Requirements Verification</w:t>
      </w:r>
      <w:bookmarkEnd w:id="56"/>
    </w:p>
    <w:p w14:paraId="0EB4FA3A" w14:textId="77777777" w:rsidR="00DF6A52" w:rsidRPr="00DF6A52" w:rsidRDefault="00DF6A52" w:rsidP="008C1A3F">
      <w:pPr>
        <w:pStyle w:val="Heading3"/>
      </w:pPr>
      <w:bookmarkStart w:id="57" w:name="_Toc199027696"/>
      <w:r w:rsidRPr="00DF6A52">
        <w:t> </w:t>
      </w:r>
      <w:r w:rsidRPr="00DF6A52">
        <w:t> </w:t>
      </w:r>
      <w:r w:rsidRPr="00DF6A52">
        <w:t>4.3.3 Security Requirements Verification</w:t>
      </w:r>
      <w:bookmarkEnd w:id="57"/>
    </w:p>
    <w:p w14:paraId="4FF02935" w14:textId="77777777" w:rsidR="00DF6A52" w:rsidRPr="00DF6A52" w:rsidRDefault="00DF6A52" w:rsidP="008C1A3F">
      <w:pPr>
        <w:pStyle w:val="Heading3"/>
      </w:pPr>
      <w:bookmarkStart w:id="58" w:name="_Toc199027697"/>
      <w:r w:rsidRPr="00DF6A52">
        <w:t> </w:t>
      </w:r>
      <w:r w:rsidRPr="00DF6A52">
        <w:t> </w:t>
      </w:r>
      <w:r w:rsidRPr="00DF6A52">
        <w:t>4.3.4 Usability Requirements Verification</w:t>
      </w:r>
      <w:bookmarkEnd w:id="58"/>
    </w:p>
    <w:p w14:paraId="4B69C18D" w14:textId="77777777" w:rsidR="00DF6A52" w:rsidRPr="00DF6A52" w:rsidRDefault="00DF6A52" w:rsidP="008C1A3F">
      <w:pPr>
        <w:pStyle w:val="Heading3"/>
      </w:pPr>
      <w:bookmarkStart w:id="59" w:name="_Toc199027698"/>
      <w:r w:rsidRPr="00DF6A52">
        <w:t> </w:t>
      </w:r>
      <w:r w:rsidRPr="00DF6A52">
        <w:t> </w:t>
      </w:r>
      <w:r w:rsidRPr="00DF6A52">
        <w:t>4.3.5 Maintainability Requirements Verification</w:t>
      </w:r>
      <w:bookmarkEnd w:id="59"/>
    </w:p>
    <w:p w14:paraId="33331C42" w14:textId="77777777" w:rsidR="00DF6A52" w:rsidRPr="00DF6A52" w:rsidRDefault="00DF6A52" w:rsidP="008C1A3F">
      <w:pPr>
        <w:pStyle w:val="Heading3"/>
      </w:pPr>
      <w:bookmarkStart w:id="60" w:name="_Toc199027699"/>
      <w:r w:rsidRPr="00DF6A52">
        <w:t> </w:t>
      </w:r>
      <w:r w:rsidRPr="00DF6A52">
        <w:t> </w:t>
      </w:r>
      <w:r w:rsidRPr="00DF6A52">
        <w:t>4.3.6 Portability Requirements Verification</w:t>
      </w:r>
      <w:bookmarkEnd w:id="60"/>
    </w:p>
    <w:p w14:paraId="4ACFE83E" w14:textId="77777777" w:rsidR="00DF6A52" w:rsidRPr="00DF6A52" w:rsidRDefault="00DF6A52" w:rsidP="00DF6A52">
      <w:pPr>
        <w:pStyle w:val="Heading1"/>
      </w:pPr>
    </w:p>
    <w:p w14:paraId="250D6B51" w14:textId="7E455064" w:rsidR="00DF6A52" w:rsidRPr="00DF6A52" w:rsidRDefault="00BF4F02" w:rsidP="00DF6A52">
      <w:pPr>
        <w:pStyle w:val="Heading1"/>
      </w:pPr>
      <w:bookmarkStart w:id="61" w:name="_Toc199027700"/>
      <w:r>
        <w:rPr>
          <w:rFonts w:hint="eastAsia"/>
        </w:rPr>
        <w:t xml:space="preserve">5.0 </w:t>
      </w:r>
      <w:r w:rsidR="00DF6A52" w:rsidRPr="00DF6A52">
        <w:t>Appendices</w:t>
      </w:r>
      <w:bookmarkEnd w:id="61"/>
    </w:p>
    <w:p w14:paraId="0EDABF45" w14:textId="77777777" w:rsidR="00DF6A52" w:rsidRPr="00DF6A52" w:rsidRDefault="00DF6A52" w:rsidP="008C1A3F">
      <w:pPr>
        <w:pStyle w:val="Heading2"/>
      </w:pPr>
      <w:bookmarkStart w:id="62" w:name="_Toc199027701"/>
      <w:r w:rsidRPr="00DF6A52">
        <w:t> </w:t>
      </w:r>
      <w:r w:rsidRPr="00DF6A52">
        <w:t>5.1 Assumptions and Dependencies</w:t>
      </w:r>
      <w:bookmarkEnd w:id="62"/>
    </w:p>
    <w:p w14:paraId="78E8806C" w14:textId="77777777" w:rsidR="00DF6A52" w:rsidRPr="00DF6A52" w:rsidRDefault="00DF6A52" w:rsidP="008C1A3F">
      <w:pPr>
        <w:pStyle w:val="Heading2"/>
      </w:pPr>
      <w:bookmarkStart w:id="63" w:name="_Toc199027702"/>
      <w:r w:rsidRPr="00DF6A52">
        <w:t> </w:t>
      </w:r>
      <w:r w:rsidRPr="00DF6A52">
        <w:t>5.2 Acronyms and Abbreviations</w:t>
      </w:r>
      <w:bookmarkEnd w:id="63"/>
    </w:p>
    <w:p w14:paraId="0A939E95" w14:textId="77777777" w:rsidR="00DF6A52" w:rsidRPr="00DF6A52" w:rsidRDefault="00DF6A52" w:rsidP="008C1A3F">
      <w:pPr>
        <w:pStyle w:val="Heading2"/>
      </w:pPr>
      <w:bookmarkStart w:id="64" w:name="_Toc199027703"/>
      <w:r w:rsidRPr="00DF6A52">
        <w:t> </w:t>
      </w:r>
      <w:r w:rsidRPr="00DF6A52">
        <w:t>5.3 Glossary (Optional)</w:t>
      </w:r>
      <w:bookmarkEnd w:id="64"/>
    </w:p>
    <w:p w14:paraId="4F83769D" w14:textId="77777777" w:rsidR="00BF4F02" w:rsidRDefault="00BF4F02">
      <w:pPr>
        <w:rPr>
          <w:rFonts w:eastAsiaTheme="majorEastAsia" w:cstheme="majorBidi"/>
          <w:b/>
          <w:sz w:val="32"/>
          <w:szCs w:val="40"/>
        </w:rPr>
      </w:pPr>
      <w:r>
        <w:br w:type="page"/>
      </w:r>
    </w:p>
    <w:p w14:paraId="5357FC81" w14:textId="39F38D60" w:rsidR="001F6FD4" w:rsidRDefault="001F6FD4" w:rsidP="001F6FD4">
      <w:pPr>
        <w:pStyle w:val="Heading1"/>
      </w:pPr>
      <w:bookmarkStart w:id="65" w:name="_Toc199027704"/>
      <w:r>
        <w:lastRenderedPageBreak/>
        <w:t>Change Log Table</w:t>
      </w:r>
      <w:bookmarkEnd w:id="65"/>
    </w:p>
    <w:tbl>
      <w:tblPr>
        <w:tblStyle w:val="TableGrid"/>
        <w:tblW w:w="0" w:type="auto"/>
        <w:jc w:val="center"/>
        <w:tblLook w:val="04A0" w:firstRow="1" w:lastRow="0" w:firstColumn="1" w:lastColumn="0" w:noHBand="0" w:noVBand="1"/>
      </w:tblPr>
      <w:tblGrid>
        <w:gridCol w:w="1165"/>
        <w:gridCol w:w="1620"/>
        <w:gridCol w:w="2700"/>
        <w:gridCol w:w="3531"/>
      </w:tblGrid>
      <w:tr w:rsidR="001F6FD4" w14:paraId="418A0C60" w14:textId="77777777" w:rsidTr="00BE72E5">
        <w:trPr>
          <w:jc w:val="center"/>
        </w:trPr>
        <w:tc>
          <w:tcPr>
            <w:tcW w:w="1165" w:type="dxa"/>
            <w:vAlign w:val="center"/>
          </w:tcPr>
          <w:p w14:paraId="717EC7E3" w14:textId="77777777" w:rsidR="001F6FD4" w:rsidRDefault="001F6FD4" w:rsidP="00BE72E5">
            <w:pPr>
              <w:jc w:val="center"/>
            </w:pPr>
            <w:r>
              <w:t>Version</w:t>
            </w:r>
          </w:p>
        </w:tc>
        <w:tc>
          <w:tcPr>
            <w:tcW w:w="1620" w:type="dxa"/>
            <w:vAlign w:val="center"/>
          </w:tcPr>
          <w:p w14:paraId="27C7464E" w14:textId="77777777" w:rsidR="001F6FD4" w:rsidRDefault="001F6FD4" w:rsidP="00BE72E5">
            <w:pPr>
              <w:jc w:val="center"/>
            </w:pPr>
            <w:r>
              <w:t>Date</w:t>
            </w:r>
          </w:p>
        </w:tc>
        <w:tc>
          <w:tcPr>
            <w:tcW w:w="2700" w:type="dxa"/>
            <w:vAlign w:val="center"/>
          </w:tcPr>
          <w:p w14:paraId="22E0D51C" w14:textId="77777777" w:rsidR="001F6FD4" w:rsidRDefault="001F6FD4" w:rsidP="00BE72E5">
            <w:pPr>
              <w:jc w:val="center"/>
            </w:pPr>
            <w:r>
              <w:t>Author</w:t>
            </w:r>
          </w:p>
        </w:tc>
        <w:tc>
          <w:tcPr>
            <w:tcW w:w="3531" w:type="dxa"/>
            <w:vAlign w:val="center"/>
          </w:tcPr>
          <w:p w14:paraId="265C648C" w14:textId="77777777" w:rsidR="001F6FD4" w:rsidRDefault="001F6FD4" w:rsidP="00BE72E5">
            <w:pPr>
              <w:jc w:val="center"/>
            </w:pPr>
            <w:r>
              <w:t>Changes Made</w:t>
            </w:r>
          </w:p>
        </w:tc>
      </w:tr>
      <w:tr w:rsidR="001F6FD4" w14:paraId="35D24C16" w14:textId="77777777" w:rsidTr="00BE72E5">
        <w:trPr>
          <w:jc w:val="center"/>
        </w:trPr>
        <w:tc>
          <w:tcPr>
            <w:tcW w:w="1165" w:type="dxa"/>
            <w:vAlign w:val="center"/>
          </w:tcPr>
          <w:p w14:paraId="68099D95" w14:textId="77777777" w:rsidR="001F6FD4" w:rsidRDefault="001F6FD4" w:rsidP="00BE72E5">
            <w:pPr>
              <w:jc w:val="center"/>
            </w:pPr>
            <w:r>
              <w:t>v1.0</w:t>
            </w:r>
          </w:p>
        </w:tc>
        <w:tc>
          <w:tcPr>
            <w:tcW w:w="1620" w:type="dxa"/>
            <w:vAlign w:val="center"/>
          </w:tcPr>
          <w:p w14:paraId="53EF4DBF" w14:textId="77777777" w:rsidR="001F6FD4" w:rsidRDefault="001F6FD4" w:rsidP="00BE72E5">
            <w:pPr>
              <w:jc w:val="center"/>
            </w:pPr>
            <w:r>
              <w:t>23 May 2025</w:t>
            </w:r>
          </w:p>
        </w:tc>
        <w:tc>
          <w:tcPr>
            <w:tcW w:w="2700" w:type="dxa"/>
            <w:vAlign w:val="center"/>
          </w:tcPr>
          <w:p w14:paraId="1E867274" w14:textId="77777777" w:rsidR="001F6FD4" w:rsidRDefault="001F6FD4" w:rsidP="00BE72E5">
            <w:pPr>
              <w:jc w:val="center"/>
            </w:pPr>
            <w:r>
              <w:t xml:space="preserve">Teoh Xuan </w:t>
            </w:r>
            <w:proofErr w:type="spellStart"/>
            <w:r>
              <w:t>Xuan</w:t>
            </w:r>
            <w:proofErr w:type="spellEnd"/>
          </w:p>
        </w:tc>
        <w:tc>
          <w:tcPr>
            <w:tcW w:w="3531" w:type="dxa"/>
            <w:vAlign w:val="center"/>
          </w:tcPr>
          <w:p w14:paraId="26E18C5B" w14:textId="77777777" w:rsidR="001F6FD4" w:rsidRDefault="001F6FD4" w:rsidP="00BE72E5">
            <w:pPr>
              <w:jc w:val="center"/>
            </w:pPr>
            <w:r w:rsidRPr="007D6FB2">
              <w:t>Added project cover page; created version history log table</w:t>
            </w:r>
          </w:p>
        </w:tc>
      </w:tr>
      <w:tr w:rsidR="00BF4F02" w14:paraId="206678EF" w14:textId="77777777" w:rsidTr="00BE72E5">
        <w:trPr>
          <w:jc w:val="center"/>
        </w:trPr>
        <w:tc>
          <w:tcPr>
            <w:tcW w:w="1165" w:type="dxa"/>
            <w:vAlign w:val="center"/>
          </w:tcPr>
          <w:p w14:paraId="5FBDB757" w14:textId="7F12901C" w:rsidR="00BF4F02" w:rsidRDefault="00BF4F02" w:rsidP="00BF4F02">
            <w:pPr>
              <w:jc w:val="center"/>
            </w:pPr>
            <w:r>
              <w:t>v1.1</w:t>
            </w:r>
          </w:p>
        </w:tc>
        <w:tc>
          <w:tcPr>
            <w:tcW w:w="1620" w:type="dxa"/>
            <w:vAlign w:val="center"/>
          </w:tcPr>
          <w:p w14:paraId="0C2F6C29" w14:textId="062F8FCA" w:rsidR="00BF4F02" w:rsidRDefault="00BF4F02" w:rsidP="00BF4F02">
            <w:pPr>
              <w:jc w:val="center"/>
            </w:pPr>
            <w:r>
              <w:t>24 May 2025</w:t>
            </w:r>
          </w:p>
        </w:tc>
        <w:tc>
          <w:tcPr>
            <w:tcW w:w="2700" w:type="dxa"/>
            <w:vAlign w:val="center"/>
          </w:tcPr>
          <w:p w14:paraId="1255156C" w14:textId="69ABF78C" w:rsidR="00BF4F02" w:rsidRDefault="00BF4F02" w:rsidP="00BF4F02">
            <w:pPr>
              <w:jc w:val="center"/>
            </w:pPr>
            <w:r>
              <w:t xml:space="preserve">Teoh Xuan </w:t>
            </w:r>
            <w:proofErr w:type="spellStart"/>
            <w:r>
              <w:t>Xuan</w:t>
            </w:r>
            <w:proofErr w:type="spellEnd"/>
          </w:p>
        </w:tc>
        <w:tc>
          <w:tcPr>
            <w:tcW w:w="3531" w:type="dxa"/>
            <w:vAlign w:val="center"/>
          </w:tcPr>
          <w:p w14:paraId="6523905F" w14:textId="0544946C" w:rsidR="00BF4F02" w:rsidRDefault="00BF4F02" w:rsidP="00BF4F02">
            <w:pPr>
              <w:jc w:val="center"/>
            </w:pPr>
            <w:r>
              <w:t>Update Project Title and Table of Content</w:t>
            </w:r>
          </w:p>
        </w:tc>
      </w:tr>
      <w:tr w:rsidR="00BF4F02" w14:paraId="1D8F9F20" w14:textId="77777777" w:rsidTr="00BE72E5">
        <w:trPr>
          <w:jc w:val="center"/>
        </w:trPr>
        <w:tc>
          <w:tcPr>
            <w:tcW w:w="1165" w:type="dxa"/>
            <w:vAlign w:val="center"/>
          </w:tcPr>
          <w:p w14:paraId="163A3C4C" w14:textId="535097D2" w:rsidR="00BF4F02" w:rsidRPr="00396D98" w:rsidRDefault="00396D98" w:rsidP="00BF4F02">
            <w:pPr>
              <w:jc w:val="center"/>
              <w:rPr>
                <w:lang w:val="en-US"/>
                <w:rPrChange w:id="66" w:author="Teoh Xuan Xuan" w:date="2025-05-25T01:52:00Z" w16du:dateUtc="2025-05-24T17:52:00Z">
                  <w:rPr/>
                </w:rPrChange>
              </w:rPr>
            </w:pPr>
            <w:ins w:id="67" w:author="Teoh Xuan Xuan" w:date="2025-05-25T01:52:00Z" w16du:dateUtc="2025-05-24T17:52:00Z">
              <w:r>
                <w:rPr>
                  <w:lang w:val="en-US"/>
                </w:rPr>
                <w:t>v1.2</w:t>
              </w:r>
            </w:ins>
          </w:p>
        </w:tc>
        <w:tc>
          <w:tcPr>
            <w:tcW w:w="1620" w:type="dxa"/>
            <w:vAlign w:val="center"/>
          </w:tcPr>
          <w:p w14:paraId="5327F06C" w14:textId="638E7003" w:rsidR="00BF4F02" w:rsidRDefault="00396D98" w:rsidP="00BF4F02">
            <w:pPr>
              <w:jc w:val="center"/>
            </w:pPr>
            <w:ins w:id="68" w:author="Teoh Xuan Xuan" w:date="2025-05-25T01:52:00Z" w16du:dateUtc="2025-05-24T17:52:00Z">
              <w:r>
                <w:t>24 May 2025</w:t>
              </w:r>
            </w:ins>
          </w:p>
        </w:tc>
        <w:tc>
          <w:tcPr>
            <w:tcW w:w="2700" w:type="dxa"/>
            <w:vAlign w:val="center"/>
          </w:tcPr>
          <w:p w14:paraId="3E3F3DA5" w14:textId="28450319" w:rsidR="00BF4F02" w:rsidRDefault="00396D98" w:rsidP="00BF4F02">
            <w:pPr>
              <w:jc w:val="center"/>
            </w:pPr>
            <w:ins w:id="69" w:author="Teoh Xuan Xuan" w:date="2025-05-25T01:52:00Z" w16du:dateUtc="2025-05-24T17:52:00Z">
              <w:r>
                <w:t xml:space="preserve">Teoh Xuan </w:t>
              </w:r>
              <w:proofErr w:type="spellStart"/>
              <w:r>
                <w:t>Xuan</w:t>
              </w:r>
              <w:proofErr w:type="spellEnd"/>
              <w:r>
                <w:t xml:space="preserve"> </w:t>
              </w:r>
            </w:ins>
          </w:p>
        </w:tc>
        <w:tc>
          <w:tcPr>
            <w:tcW w:w="3531" w:type="dxa"/>
            <w:vAlign w:val="center"/>
          </w:tcPr>
          <w:p w14:paraId="1B2CB7B0" w14:textId="62B398AA" w:rsidR="00BF4F02" w:rsidRDefault="00006973" w:rsidP="00BF4F02">
            <w:pPr>
              <w:jc w:val="center"/>
            </w:pPr>
            <w:ins w:id="70" w:author="Teoh Xuan Xuan" w:date="2025-05-25T01:53:00Z" w16du:dateUtc="2025-05-24T17:53:00Z">
              <w:r>
                <w:t>Update 1.0-2.0 content</w:t>
              </w:r>
            </w:ins>
          </w:p>
        </w:tc>
      </w:tr>
    </w:tbl>
    <w:p w14:paraId="29D84D57" w14:textId="77777777" w:rsidR="001F6FD4" w:rsidRPr="008E36B5" w:rsidRDefault="001F6FD4" w:rsidP="001F6FD4"/>
    <w:p w14:paraId="3EC93155" w14:textId="77777777" w:rsidR="006A3458" w:rsidRDefault="006A3458"/>
    <w:sectPr w:rsidR="006A34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Teoh Xuan Xuan" w:date="2025-05-25T01:15:00Z" w:initials="TX">
    <w:p w14:paraId="23CC615F" w14:textId="4AC58E0F" w:rsidR="006E24B3" w:rsidRDefault="006E24B3">
      <w:pPr>
        <w:pStyle w:val="CommentText"/>
      </w:pPr>
      <w:r>
        <w:rPr>
          <w:rStyle w:val="CommentReference"/>
        </w:rPr>
        <w:annotationRef/>
      </w:r>
      <w:r>
        <w:t>Context Diagram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CC61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DCBD26" w16cex:dateUtc="2025-05-24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CC615F" w16cid:durableId="4BDCB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F365F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E3FC"/>
          </v:shape>
        </w:pict>
      </mc:Choice>
      <mc:Fallback>
        <w:drawing>
          <wp:inline distT="0" distB="0" distL="0" distR="0" wp14:anchorId="36F69814" wp14:editId="2D34FDED">
            <wp:extent cx="142875" cy="142875"/>
            <wp:effectExtent l="0" t="0" r="9525" b="9525"/>
            <wp:docPr id="106735783" name="Picture 1" descr="C:\Users\TEOHXU~1\AppData\Local\Temp\msoE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7711" name="Picture 1618597711" descr="C:\Users\TEOHXU~1\AppData\Local\Temp\msoE3F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6D9428C"/>
    <w:multiLevelType w:val="hybridMultilevel"/>
    <w:tmpl w:val="5958FE5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FB5E47"/>
    <w:multiLevelType w:val="hybridMultilevel"/>
    <w:tmpl w:val="2C02C97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B24709"/>
    <w:multiLevelType w:val="hybridMultilevel"/>
    <w:tmpl w:val="DA2A14C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5867FA"/>
    <w:multiLevelType w:val="hybridMultilevel"/>
    <w:tmpl w:val="60E2143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CAA360C"/>
    <w:multiLevelType w:val="multilevel"/>
    <w:tmpl w:val="624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E435C"/>
    <w:multiLevelType w:val="hybridMultilevel"/>
    <w:tmpl w:val="D132FC1A"/>
    <w:lvl w:ilvl="0" w:tplc="C4FA67AC">
      <w:start w:val="1"/>
      <w:numFmt w:val="decimal"/>
      <w:lvlText w:val="%1."/>
      <w:lvlJc w:val="left"/>
      <w:pPr>
        <w:ind w:left="720" w:hanging="360"/>
      </w:pPr>
      <w:rPr>
        <w:rFonts w:ascii="Times New Roman" w:eastAsiaTheme="minorEastAsia" w:hAnsi="Times New Roman"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331163"/>
    <w:multiLevelType w:val="hybridMultilevel"/>
    <w:tmpl w:val="50229EEA"/>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8594E27"/>
    <w:multiLevelType w:val="hybridMultilevel"/>
    <w:tmpl w:val="F8080F72"/>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4A3C1F99"/>
    <w:multiLevelType w:val="multilevel"/>
    <w:tmpl w:val="C6FEAB38"/>
    <w:lvl w:ilvl="0">
      <w:start w:val="1"/>
      <w:numFmt w:val="decimal"/>
      <w:lvlText w:val="%1."/>
      <w:lvlJc w:val="left"/>
      <w:pPr>
        <w:ind w:left="720" w:hanging="360"/>
      </w:pPr>
      <w:rPr>
        <w:rFonts w:ascii="Times New Roman" w:eastAsiaTheme="minorEastAsia" w:hAnsi="Times New Roman" w:cstheme="minorBidi"/>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A64323"/>
    <w:multiLevelType w:val="hybridMultilevel"/>
    <w:tmpl w:val="A54CE19E"/>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D7969A1"/>
    <w:multiLevelType w:val="hybridMultilevel"/>
    <w:tmpl w:val="3214929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3E66F10"/>
    <w:multiLevelType w:val="hybridMultilevel"/>
    <w:tmpl w:val="1B6435A0"/>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975BE1"/>
    <w:multiLevelType w:val="hybridMultilevel"/>
    <w:tmpl w:val="0FACBE4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C967586"/>
    <w:multiLevelType w:val="hybridMultilevel"/>
    <w:tmpl w:val="BB0C624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F77B86"/>
    <w:multiLevelType w:val="multilevel"/>
    <w:tmpl w:val="4D9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15524"/>
    <w:multiLevelType w:val="hybridMultilevel"/>
    <w:tmpl w:val="2F5406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5CC5FEA"/>
    <w:multiLevelType w:val="hybridMultilevel"/>
    <w:tmpl w:val="D2A8328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0392580">
    <w:abstractNumId w:val="16"/>
  </w:num>
  <w:num w:numId="2" w16cid:durableId="862397117">
    <w:abstractNumId w:val="4"/>
  </w:num>
  <w:num w:numId="3" w16cid:durableId="248396387">
    <w:abstractNumId w:val="14"/>
  </w:num>
  <w:num w:numId="4" w16cid:durableId="2014793094">
    <w:abstractNumId w:val="8"/>
  </w:num>
  <w:num w:numId="5" w16cid:durableId="1946575169">
    <w:abstractNumId w:val="5"/>
  </w:num>
  <w:num w:numId="6" w16cid:durableId="1746340790">
    <w:abstractNumId w:val="15"/>
  </w:num>
  <w:num w:numId="7" w16cid:durableId="293491628">
    <w:abstractNumId w:val="2"/>
  </w:num>
  <w:num w:numId="8" w16cid:durableId="242304286">
    <w:abstractNumId w:val="12"/>
  </w:num>
  <w:num w:numId="9" w16cid:durableId="1341080264">
    <w:abstractNumId w:val="6"/>
  </w:num>
  <w:num w:numId="10" w16cid:durableId="1645887804">
    <w:abstractNumId w:val="9"/>
  </w:num>
  <w:num w:numId="11" w16cid:durableId="41486091">
    <w:abstractNumId w:val="13"/>
  </w:num>
  <w:num w:numId="12" w16cid:durableId="1972006957">
    <w:abstractNumId w:val="7"/>
  </w:num>
  <w:num w:numId="13" w16cid:durableId="243806521">
    <w:abstractNumId w:val="1"/>
  </w:num>
  <w:num w:numId="14" w16cid:durableId="1273056471">
    <w:abstractNumId w:val="0"/>
  </w:num>
  <w:num w:numId="15" w16cid:durableId="236790122">
    <w:abstractNumId w:val="11"/>
  </w:num>
  <w:num w:numId="16" w16cid:durableId="1198465637">
    <w:abstractNumId w:val="3"/>
  </w:num>
  <w:num w:numId="17" w16cid:durableId="8403129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oh Xuan Xuan">
    <w15:presenceInfo w15:providerId="Windows Live" w15:userId="e725433cec652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7"/>
    <w:rsid w:val="00006973"/>
    <w:rsid w:val="00024AD2"/>
    <w:rsid w:val="00041A26"/>
    <w:rsid w:val="000A0FCE"/>
    <w:rsid w:val="0014378B"/>
    <w:rsid w:val="001A50D1"/>
    <w:rsid w:val="001C6989"/>
    <w:rsid w:val="001F6FD4"/>
    <w:rsid w:val="002824CD"/>
    <w:rsid w:val="00292AB2"/>
    <w:rsid w:val="002A24FD"/>
    <w:rsid w:val="002C34C1"/>
    <w:rsid w:val="002D1BBA"/>
    <w:rsid w:val="002E49B0"/>
    <w:rsid w:val="00343C94"/>
    <w:rsid w:val="00351F41"/>
    <w:rsid w:val="003910F5"/>
    <w:rsid w:val="00396D98"/>
    <w:rsid w:val="00491CC0"/>
    <w:rsid w:val="004F1CAF"/>
    <w:rsid w:val="00522833"/>
    <w:rsid w:val="005B0D78"/>
    <w:rsid w:val="005B1F04"/>
    <w:rsid w:val="00630698"/>
    <w:rsid w:val="00692616"/>
    <w:rsid w:val="0069659A"/>
    <w:rsid w:val="006A3458"/>
    <w:rsid w:val="006B177A"/>
    <w:rsid w:val="006E24B3"/>
    <w:rsid w:val="007014AE"/>
    <w:rsid w:val="0070657D"/>
    <w:rsid w:val="007260FA"/>
    <w:rsid w:val="00752197"/>
    <w:rsid w:val="007526B7"/>
    <w:rsid w:val="007819ED"/>
    <w:rsid w:val="007A29E3"/>
    <w:rsid w:val="008006CB"/>
    <w:rsid w:val="0083791F"/>
    <w:rsid w:val="008545F9"/>
    <w:rsid w:val="00875379"/>
    <w:rsid w:val="008C1A3F"/>
    <w:rsid w:val="008C3D19"/>
    <w:rsid w:val="0098763F"/>
    <w:rsid w:val="00AD50EE"/>
    <w:rsid w:val="00B63CE8"/>
    <w:rsid w:val="00B7187C"/>
    <w:rsid w:val="00BD4DE0"/>
    <w:rsid w:val="00BF4F02"/>
    <w:rsid w:val="00C329DC"/>
    <w:rsid w:val="00C6290A"/>
    <w:rsid w:val="00CB223A"/>
    <w:rsid w:val="00D15543"/>
    <w:rsid w:val="00D51101"/>
    <w:rsid w:val="00D71C66"/>
    <w:rsid w:val="00D7416C"/>
    <w:rsid w:val="00DF3564"/>
    <w:rsid w:val="00DF6A52"/>
    <w:rsid w:val="00E64A36"/>
    <w:rsid w:val="00E75C08"/>
    <w:rsid w:val="00E76419"/>
    <w:rsid w:val="00E81D9C"/>
    <w:rsid w:val="00F11B2A"/>
    <w:rsid w:val="00F30658"/>
    <w:rsid w:val="00F96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0CF60"/>
  <w15:chartTrackingRefBased/>
  <w15:docId w15:val="{96EC1CF7-0B9E-4880-AFC1-787588E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B"/>
    <w:rPr>
      <w:rFonts w:ascii="Times New Roman" w:hAnsi="Times New Roman"/>
    </w:rPr>
  </w:style>
  <w:style w:type="paragraph" w:styleId="Heading1">
    <w:name w:val="heading 1"/>
    <w:basedOn w:val="Normal"/>
    <w:next w:val="Normal"/>
    <w:link w:val="Heading1Char"/>
    <w:uiPriority w:val="9"/>
    <w:qFormat/>
    <w:rsid w:val="001F6FD4"/>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BF4F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329DC"/>
    <w:pPr>
      <w:keepNext/>
      <w:keepLines/>
      <w:spacing w:before="40" w:after="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F6A52"/>
    <w:pPr>
      <w:keepNext/>
      <w:keepLines/>
      <w:spacing w:before="80" w:after="4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752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D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F4F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329DC"/>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DF6A52"/>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752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197"/>
    <w:rPr>
      <w:rFonts w:eastAsiaTheme="majorEastAsia" w:cstheme="majorBidi"/>
      <w:color w:val="272727" w:themeColor="text1" w:themeTint="D8"/>
    </w:rPr>
  </w:style>
  <w:style w:type="paragraph" w:styleId="Title">
    <w:name w:val="Title"/>
    <w:basedOn w:val="Normal"/>
    <w:next w:val="Normal"/>
    <w:link w:val="TitleChar"/>
    <w:uiPriority w:val="10"/>
    <w:qFormat/>
    <w:rsid w:val="0075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197"/>
    <w:pPr>
      <w:spacing w:before="160"/>
      <w:jc w:val="center"/>
    </w:pPr>
    <w:rPr>
      <w:i/>
      <w:iCs/>
      <w:color w:val="404040" w:themeColor="text1" w:themeTint="BF"/>
    </w:rPr>
  </w:style>
  <w:style w:type="character" w:customStyle="1" w:styleId="QuoteChar">
    <w:name w:val="Quote Char"/>
    <w:basedOn w:val="DefaultParagraphFont"/>
    <w:link w:val="Quote"/>
    <w:uiPriority w:val="29"/>
    <w:rsid w:val="00752197"/>
    <w:rPr>
      <w:i/>
      <w:iCs/>
      <w:color w:val="404040" w:themeColor="text1" w:themeTint="BF"/>
    </w:rPr>
  </w:style>
  <w:style w:type="paragraph" w:styleId="ListParagraph">
    <w:name w:val="List Paragraph"/>
    <w:basedOn w:val="Normal"/>
    <w:uiPriority w:val="34"/>
    <w:qFormat/>
    <w:rsid w:val="00752197"/>
    <w:pPr>
      <w:ind w:left="720"/>
      <w:contextualSpacing/>
    </w:pPr>
  </w:style>
  <w:style w:type="character" w:styleId="IntenseEmphasis">
    <w:name w:val="Intense Emphasis"/>
    <w:basedOn w:val="DefaultParagraphFont"/>
    <w:uiPriority w:val="21"/>
    <w:qFormat/>
    <w:rsid w:val="00752197"/>
    <w:rPr>
      <w:i/>
      <w:iCs/>
      <w:color w:val="2F5496" w:themeColor="accent1" w:themeShade="BF"/>
    </w:rPr>
  </w:style>
  <w:style w:type="paragraph" w:styleId="IntenseQuote">
    <w:name w:val="Intense Quote"/>
    <w:basedOn w:val="Normal"/>
    <w:next w:val="Normal"/>
    <w:link w:val="IntenseQuoteChar"/>
    <w:uiPriority w:val="30"/>
    <w:qFormat/>
    <w:rsid w:val="00752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197"/>
    <w:rPr>
      <w:i/>
      <w:iCs/>
      <w:color w:val="2F5496" w:themeColor="accent1" w:themeShade="BF"/>
    </w:rPr>
  </w:style>
  <w:style w:type="character" w:styleId="IntenseReference">
    <w:name w:val="Intense Reference"/>
    <w:basedOn w:val="DefaultParagraphFont"/>
    <w:uiPriority w:val="32"/>
    <w:qFormat/>
    <w:rsid w:val="00752197"/>
    <w:rPr>
      <w:b/>
      <w:bCs/>
      <w:smallCaps/>
      <w:color w:val="2F5496" w:themeColor="accent1" w:themeShade="BF"/>
      <w:spacing w:val="5"/>
    </w:rPr>
  </w:style>
  <w:style w:type="paragraph" w:styleId="Revision">
    <w:name w:val="Revision"/>
    <w:hidden/>
    <w:uiPriority w:val="99"/>
    <w:semiHidden/>
    <w:rsid w:val="001F6FD4"/>
    <w:pPr>
      <w:spacing w:after="0" w:line="240" w:lineRule="auto"/>
    </w:pPr>
  </w:style>
  <w:style w:type="table" w:styleId="TableGrid">
    <w:name w:val="Table Grid"/>
    <w:basedOn w:val="TableNormal"/>
    <w:uiPriority w:val="39"/>
    <w:rsid w:val="001F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F02"/>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BF4F02"/>
    <w:pPr>
      <w:spacing w:after="100"/>
    </w:pPr>
  </w:style>
  <w:style w:type="paragraph" w:styleId="TOC2">
    <w:name w:val="toc 2"/>
    <w:basedOn w:val="Normal"/>
    <w:next w:val="Normal"/>
    <w:autoRedefine/>
    <w:uiPriority w:val="39"/>
    <w:unhideWhenUsed/>
    <w:rsid w:val="00BF4F02"/>
    <w:pPr>
      <w:spacing w:after="100"/>
      <w:ind w:left="240"/>
    </w:pPr>
  </w:style>
  <w:style w:type="paragraph" w:styleId="TOC3">
    <w:name w:val="toc 3"/>
    <w:basedOn w:val="Normal"/>
    <w:next w:val="Normal"/>
    <w:autoRedefine/>
    <w:uiPriority w:val="39"/>
    <w:unhideWhenUsed/>
    <w:rsid w:val="00BF4F02"/>
    <w:pPr>
      <w:spacing w:after="100"/>
      <w:ind w:left="480"/>
    </w:pPr>
  </w:style>
  <w:style w:type="character" w:styleId="Hyperlink">
    <w:name w:val="Hyperlink"/>
    <w:basedOn w:val="DefaultParagraphFont"/>
    <w:uiPriority w:val="99"/>
    <w:unhideWhenUsed/>
    <w:rsid w:val="00BF4F02"/>
    <w:rPr>
      <w:color w:val="0563C1" w:themeColor="hyperlink"/>
      <w:u w:val="single"/>
    </w:rPr>
  </w:style>
  <w:style w:type="character" w:styleId="CommentReference">
    <w:name w:val="annotation reference"/>
    <w:basedOn w:val="DefaultParagraphFont"/>
    <w:uiPriority w:val="99"/>
    <w:semiHidden/>
    <w:unhideWhenUsed/>
    <w:rsid w:val="006E24B3"/>
    <w:rPr>
      <w:sz w:val="16"/>
      <w:szCs w:val="16"/>
    </w:rPr>
  </w:style>
  <w:style w:type="paragraph" w:styleId="CommentText">
    <w:name w:val="annotation text"/>
    <w:basedOn w:val="Normal"/>
    <w:link w:val="CommentTextChar"/>
    <w:uiPriority w:val="99"/>
    <w:semiHidden/>
    <w:unhideWhenUsed/>
    <w:rsid w:val="006E24B3"/>
    <w:pPr>
      <w:spacing w:line="240" w:lineRule="auto"/>
    </w:pPr>
    <w:rPr>
      <w:sz w:val="20"/>
      <w:szCs w:val="20"/>
    </w:rPr>
  </w:style>
  <w:style w:type="character" w:customStyle="1" w:styleId="CommentTextChar">
    <w:name w:val="Comment Text Char"/>
    <w:basedOn w:val="DefaultParagraphFont"/>
    <w:link w:val="CommentText"/>
    <w:uiPriority w:val="99"/>
    <w:semiHidden/>
    <w:rsid w:val="006E2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24B3"/>
    <w:rPr>
      <w:b/>
      <w:bCs/>
    </w:rPr>
  </w:style>
  <w:style w:type="character" w:customStyle="1" w:styleId="CommentSubjectChar">
    <w:name w:val="Comment Subject Char"/>
    <w:basedOn w:val="CommentTextChar"/>
    <w:link w:val="CommentSubject"/>
    <w:uiPriority w:val="99"/>
    <w:semiHidden/>
    <w:rsid w:val="006E24B3"/>
    <w:rPr>
      <w:rFonts w:ascii="Times New Roman" w:hAnsi="Times New Roman"/>
      <w:b/>
      <w:bCs/>
      <w:sz w:val="20"/>
      <w:szCs w:val="20"/>
    </w:rPr>
  </w:style>
  <w:style w:type="paragraph" w:styleId="NormalWeb">
    <w:name w:val="Normal (Web)"/>
    <w:basedOn w:val="Normal"/>
    <w:uiPriority w:val="99"/>
    <w:semiHidden/>
    <w:unhideWhenUsed/>
    <w:rsid w:val="00C6290A"/>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9067">
      <w:bodyDiv w:val="1"/>
      <w:marLeft w:val="0"/>
      <w:marRight w:val="0"/>
      <w:marTop w:val="0"/>
      <w:marBottom w:val="0"/>
      <w:divBdr>
        <w:top w:val="none" w:sz="0" w:space="0" w:color="auto"/>
        <w:left w:val="none" w:sz="0" w:space="0" w:color="auto"/>
        <w:bottom w:val="none" w:sz="0" w:space="0" w:color="auto"/>
        <w:right w:val="none" w:sz="0" w:space="0" w:color="auto"/>
      </w:divBdr>
    </w:div>
    <w:div w:id="177235517">
      <w:bodyDiv w:val="1"/>
      <w:marLeft w:val="0"/>
      <w:marRight w:val="0"/>
      <w:marTop w:val="0"/>
      <w:marBottom w:val="0"/>
      <w:divBdr>
        <w:top w:val="none" w:sz="0" w:space="0" w:color="auto"/>
        <w:left w:val="none" w:sz="0" w:space="0" w:color="auto"/>
        <w:bottom w:val="none" w:sz="0" w:space="0" w:color="auto"/>
        <w:right w:val="none" w:sz="0" w:space="0" w:color="auto"/>
      </w:divBdr>
    </w:div>
    <w:div w:id="293364797">
      <w:bodyDiv w:val="1"/>
      <w:marLeft w:val="0"/>
      <w:marRight w:val="0"/>
      <w:marTop w:val="0"/>
      <w:marBottom w:val="0"/>
      <w:divBdr>
        <w:top w:val="none" w:sz="0" w:space="0" w:color="auto"/>
        <w:left w:val="none" w:sz="0" w:space="0" w:color="auto"/>
        <w:bottom w:val="none" w:sz="0" w:space="0" w:color="auto"/>
        <w:right w:val="none" w:sz="0" w:space="0" w:color="auto"/>
      </w:divBdr>
    </w:div>
    <w:div w:id="348607047">
      <w:bodyDiv w:val="1"/>
      <w:marLeft w:val="0"/>
      <w:marRight w:val="0"/>
      <w:marTop w:val="0"/>
      <w:marBottom w:val="0"/>
      <w:divBdr>
        <w:top w:val="none" w:sz="0" w:space="0" w:color="auto"/>
        <w:left w:val="none" w:sz="0" w:space="0" w:color="auto"/>
        <w:bottom w:val="none" w:sz="0" w:space="0" w:color="auto"/>
        <w:right w:val="none" w:sz="0" w:space="0" w:color="auto"/>
      </w:divBdr>
    </w:div>
    <w:div w:id="408890758">
      <w:bodyDiv w:val="1"/>
      <w:marLeft w:val="0"/>
      <w:marRight w:val="0"/>
      <w:marTop w:val="0"/>
      <w:marBottom w:val="0"/>
      <w:divBdr>
        <w:top w:val="none" w:sz="0" w:space="0" w:color="auto"/>
        <w:left w:val="none" w:sz="0" w:space="0" w:color="auto"/>
        <w:bottom w:val="none" w:sz="0" w:space="0" w:color="auto"/>
        <w:right w:val="none" w:sz="0" w:space="0" w:color="auto"/>
      </w:divBdr>
    </w:div>
    <w:div w:id="447237401">
      <w:bodyDiv w:val="1"/>
      <w:marLeft w:val="0"/>
      <w:marRight w:val="0"/>
      <w:marTop w:val="0"/>
      <w:marBottom w:val="0"/>
      <w:divBdr>
        <w:top w:val="none" w:sz="0" w:space="0" w:color="auto"/>
        <w:left w:val="none" w:sz="0" w:space="0" w:color="auto"/>
        <w:bottom w:val="none" w:sz="0" w:space="0" w:color="auto"/>
        <w:right w:val="none" w:sz="0" w:space="0" w:color="auto"/>
      </w:divBdr>
    </w:div>
    <w:div w:id="511145196">
      <w:bodyDiv w:val="1"/>
      <w:marLeft w:val="0"/>
      <w:marRight w:val="0"/>
      <w:marTop w:val="0"/>
      <w:marBottom w:val="0"/>
      <w:divBdr>
        <w:top w:val="none" w:sz="0" w:space="0" w:color="auto"/>
        <w:left w:val="none" w:sz="0" w:space="0" w:color="auto"/>
        <w:bottom w:val="none" w:sz="0" w:space="0" w:color="auto"/>
        <w:right w:val="none" w:sz="0" w:space="0" w:color="auto"/>
      </w:divBdr>
    </w:div>
    <w:div w:id="649481344">
      <w:bodyDiv w:val="1"/>
      <w:marLeft w:val="0"/>
      <w:marRight w:val="0"/>
      <w:marTop w:val="0"/>
      <w:marBottom w:val="0"/>
      <w:divBdr>
        <w:top w:val="none" w:sz="0" w:space="0" w:color="auto"/>
        <w:left w:val="none" w:sz="0" w:space="0" w:color="auto"/>
        <w:bottom w:val="none" w:sz="0" w:space="0" w:color="auto"/>
        <w:right w:val="none" w:sz="0" w:space="0" w:color="auto"/>
      </w:divBdr>
    </w:div>
    <w:div w:id="681321973">
      <w:bodyDiv w:val="1"/>
      <w:marLeft w:val="0"/>
      <w:marRight w:val="0"/>
      <w:marTop w:val="0"/>
      <w:marBottom w:val="0"/>
      <w:divBdr>
        <w:top w:val="none" w:sz="0" w:space="0" w:color="auto"/>
        <w:left w:val="none" w:sz="0" w:space="0" w:color="auto"/>
        <w:bottom w:val="none" w:sz="0" w:space="0" w:color="auto"/>
        <w:right w:val="none" w:sz="0" w:space="0" w:color="auto"/>
      </w:divBdr>
    </w:div>
    <w:div w:id="919483244">
      <w:bodyDiv w:val="1"/>
      <w:marLeft w:val="0"/>
      <w:marRight w:val="0"/>
      <w:marTop w:val="0"/>
      <w:marBottom w:val="0"/>
      <w:divBdr>
        <w:top w:val="none" w:sz="0" w:space="0" w:color="auto"/>
        <w:left w:val="none" w:sz="0" w:space="0" w:color="auto"/>
        <w:bottom w:val="none" w:sz="0" w:space="0" w:color="auto"/>
        <w:right w:val="none" w:sz="0" w:space="0" w:color="auto"/>
      </w:divBdr>
    </w:div>
    <w:div w:id="1043596597">
      <w:bodyDiv w:val="1"/>
      <w:marLeft w:val="0"/>
      <w:marRight w:val="0"/>
      <w:marTop w:val="0"/>
      <w:marBottom w:val="0"/>
      <w:divBdr>
        <w:top w:val="none" w:sz="0" w:space="0" w:color="auto"/>
        <w:left w:val="none" w:sz="0" w:space="0" w:color="auto"/>
        <w:bottom w:val="none" w:sz="0" w:space="0" w:color="auto"/>
        <w:right w:val="none" w:sz="0" w:space="0" w:color="auto"/>
      </w:divBdr>
    </w:div>
    <w:div w:id="1058045166">
      <w:bodyDiv w:val="1"/>
      <w:marLeft w:val="0"/>
      <w:marRight w:val="0"/>
      <w:marTop w:val="0"/>
      <w:marBottom w:val="0"/>
      <w:divBdr>
        <w:top w:val="none" w:sz="0" w:space="0" w:color="auto"/>
        <w:left w:val="none" w:sz="0" w:space="0" w:color="auto"/>
        <w:bottom w:val="none" w:sz="0" w:space="0" w:color="auto"/>
        <w:right w:val="none" w:sz="0" w:space="0" w:color="auto"/>
      </w:divBdr>
    </w:div>
    <w:div w:id="1102840178">
      <w:bodyDiv w:val="1"/>
      <w:marLeft w:val="0"/>
      <w:marRight w:val="0"/>
      <w:marTop w:val="0"/>
      <w:marBottom w:val="0"/>
      <w:divBdr>
        <w:top w:val="none" w:sz="0" w:space="0" w:color="auto"/>
        <w:left w:val="none" w:sz="0" w:space="0" w:color="auto"/>
        <w:bottom w:val="none" w:sz="0" w:space="0" w:color="auto"/>
        <w:right w:val="none" w:sz="0" w:space="0" w:color="auto"/>
      </w:divBdr>
    </w:div>
    <w:div w:id="1310667108">
      <w:bodyDiv w:val="1"/>
      <w:marLeft w:val="0"/>
      <w:marRight w:val="0"/>
      <w:marTop w:val="0"/>
      <w:marBottom w:val="0"/>
      <w:divBdr>
        <w:top w:val="none" w:sz="0" w:space="0" w:color="auto"/>
        <w:left w:val="none" w:sz="0" w:space="0" w:color="auto"/>
        <w:bottom w:val="none" w:sz="0" w:space="0" w:color="auto"/>
        <w:right w:val="none" w:sz="0" w:space="0" w:color="auto"/>
      </w:divBdr>
    </w:div>
    <w:div w:id="1598055382">
      <w:bodyDiv w:val="1"/>
      <w:marLeft w:val="0"/>
      <w:marRight w:val="0"/>
      <w:marTop w:val="0"/>
      <w:marBottom w:val="0"/>
      <w:divBdr>
        <w:top w:val="none" w:sz="0" w:space="0" w:color="auto"/>
        <w:left w:val="none" w:sz="0" w:space="0" w:color="auto"/>
        <w:bottom w:val="none" w:sz="0" w:space="0" w:color="auto"/>
        <w:right w:val="none" w:sz="0" w:space="0" w:color="auto"/>
      </w:divBdr>
    </w:div>
    <w:div w:id="1982467217">
      <w:bodyDiv w:val="1"/>
      <w:marLeft w:val="0"/>
      <w:marRight w:val="0"/>
      <w:marTop w:val="0"/>
      <w:marBottom w:val="0"/>
      <w:divBdr>
        <w:top w:val="none" w:sz="0" w:space="0" w:color="auto"/>
        <w:left w:val="none" w:sz="0" w:space="0" w:color="auto"/>
        <w:bottom w:val="none" w:sz="0" w:space="0" w:color="auto"/>
        <w:right w:val="none" w:sz="0" w:space="0" w:color="auto"/>
      </w:divBdr>
    </w:div>
    <w:div w:id="2003003674">
      <w:bodyDiv w:val="1"/>
      <w:marLeft w:val="0"/>
      <w:marRight w:val="0"/>
      <w:marTop w:val="0"/>
      <w:marBottom w:val="0"/>
      <w:divBdr>
        <w:top w:val="none" w:sz="0" w:space="0" w:color="auto"/>
        <w:left w:val="none" w:sz="0" w:space="0" w:color="auto"/>
        <w:bottom w:val="none" w:sz="0" w:space="0" w:color="auto"/>
        <w:right w:val="none" w:sz="0" w:space="0" w:color="auto"/>
      </w:divBdr>
    </w:div>
    <w:div w:id="20273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hyperlink" Target="https://doi.org/10.1108/0960452111110024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F0B02-1EF0-45CA-BA25-D14FF4BA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3617</Words>
  <Characters>23191</Characters>
  <Application>Microsoft Office Word</Application>
  <DocSecurity>0</DocSecurity>
  <Lines>966</Lines>
  <Paragraphs>595</Paragraphs>
  <ScaleCrop>false</ScaleCrop>
  <Company/>
  <LinksUpToDate>false</LinksUpToDate>
  <CharactersWithSpaces>26213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8</cp:revision>
  <dcterms:created xsi:type="dcterms:W3CDTF">2025-05-24T17:52:00Z</dcterms:created>
  <dcterms:modified xsi:type="dcterms:W3CDTF">2025-05-24T18:17:00Z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306c5e52-5934-4b1a-837b-d1322fdb7847</vt:lpwstr>
  </property>
</Properties>
</file>