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1907" w14:textId="77777777" w:rsidR="001A7D50" w:rsidRDefault="001A7D50" w:rsidP="001A7D50">
      <w:pPr>
        <w:jc w:val="center"/>
        <w:rPr>
          <w:ins w:id="1" w:author="Teoh Xuan Xuan" w:date="2025-05-23T15:29:00Z" w16du:dateUtc="2025-05-23T07:29:00Z"/>
        </w:rPr>
      </w:pPr>
    </w:p>
    <w:p w14:paraId="60CBED85" w14:textId="77777777" w:rsidR="001A7D50" w:rsidRDefault="001A7D50" w:rsidP="001A7D50">
      <w:pPr>
        <w:jc w:val="center"/>
        <w:rPr>
          <w:ins w:id="2" w:author="Teoh Xuan Xuan" w:date="2025-05-23T15:29:00Z" w16du:dateUtc="2025-05-23T07:29:00Z"/>
        </w:rPr>
      </w:pPr>
      <w:ins w:id="3" w:author="Teoh Xuan Xuan" w:date="2025-05-23T15:29:00Z" w16du:dateUtc="2025-05-23T07:29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72CE10A8" wp14:editId="6661E794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A63E834" w14:textId="77777777" w:rsidR="001A7D50" w:rsidRDefault="001A7D50" w:rsidP="001A7D50">
      <w:pPr>
        <w:jc w:val="center"/>
        <w:rPr>
          <w:ins w:id="4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35CFC10C" w14:textId="77777777" w:rsidR="001A7D50" w:rsidRDefault="001A7D50" w:rsidP="001A7D50">
      <w:pPr>
        <w:jc w:val="center"/>
        <w:rPr>
          <w:ins w:id="5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6" w:author="Teoh Xuan Xuan" w:date="2025-05-23T15:29:00Z" w16du:dateUtc="2025-05-23T07:29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7E2DBF00" w14:textId="77777777" w:rsidR="001A7D50" w:rsidRDefault="001A7D50" w:rsidP="001A7D50">
      <w:pPr>
        <w:jc w:val="center"/>
        <w:rPr>
          <w:ins w:id="7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3C055471" w14:textId="77777777" w:rsidR="001A7D50" w:rsidRDefault="001A7D50" w:rsidP="001A7D50">
      <w:pPr>
        <w:jc w:val="center"/>
        <w:rPr>
          <w:ins w:id="8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9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33854D31" w14:textId="77777777" w:rsidR="001A7D50" w:rsidRDefault="001A7D50" w:rsidP="001A7D50">
      <w:pPr>
        <w:jc w:val="center"/>
        <w:rPr>
          <w:ins w:id="10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1BEF17FC" w14:textId="77777777" w:rsidR="001A7D50" w:rsidRDefault="001A7D50" w:rsidP="001A7D50">
      <w:pPr>
        <w:jc w:val="center"/>
        <w:rPr>
          <w:ins w:id="11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12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3E77E774" w14:textId="77777777" w:rsidR="001A7D50" w:rsidRDefault="001A7D50" w:rsidP="001A7D50">
      <w:pPr>
        <w:jc w:val="center"/>
        <w:rPr>
          <w:ins w:id="13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14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18F71CDE" w14:textId="77777777" w:rsidR="001A7D50" w:rsidRDefault="001A7D50" w:rsidP="001A7D50">
      <w:pPr>
        <w:jc w:val="center"/>
        <w:rPr>
          <w:ins w:id="15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5B1B2E50" w14:textId="77777777" w:rsidR="001A7D50" w:rsidRDefault="001A7D50" w:rsidP="001A7D50">
      <w:pPr>
        <w:jc w:val="center"/>
        <w:rPr>
          <w:ins w:id="16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17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7D50" w14:paraId="58D88BCD" w14:textId="77777777" w:rsidTr="00BE72E5">
        <w:trPr>
          <w:trHeight w:val="395"/>
          <w:ins w:id="18" w:author="Teoh Xuan Xuan" w:date="2025-05-23T15:29:00Z" w16du:dateUtc="2025-05-23T07:29:00Z"/>
        </w:trPr>
        <w:tc>
          <w:tcPr>
            <w:tcW w:w="4508" w:type="dxa"/>
          </w:tcPr>
          <w:p w14:paraId="3CCC9FB6" w14:textId="77777777" w:rsidR="001A7D50" w:rsidRPr="00E97CF2" w:rsidRDefault="001A7D50" w:rsidP="00BE72E5">
            <w:pPr>
              <w:jc w:val="center"/>
              <w:rPr>
                <w:ins w:id="19" w:author="Teoh Xuan Xuan" w:date="2025-05-23T15:29:00Z" w16du:dateUtc="2025-05-23T07:29:00Z"/>
                <w:rFonts w:cs="Times New Roman"/>
                <w:b/>
                <w:bCs/>
              </w:rPr>
            </w:pPr>
            <w:ins w:id="20" w:author="Teoh Xuan Xuan" w:date="2025-05-23T15:29:00Z" w16du:dateUtc="2025-05-23T07:29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1117CB22" w14:textId="77777777" w:rsidR="001A7D50" w:rsidRPr="00E97CF2" w:rsidRDefault="001A7D50" w:rsidP="00BE72E5">
            <w:pPr>
              <w:jc w:val="center"/>
              <w:rPr>
                <w:ins w:id="21" w:author="Teoh Xuan Xuan" w:date="2025-05-23T15:29:00Z" w16du:dateUtc="2025-05-23T07:29:00Z"/>
                <w:rFonts w:cs="Times New Roman"/>
                <w:b/>
                <w:bCs/>
              </w:rPr>
            </w:pPr>
            <w:ins w:id="22" w:author="Teoh Xuan Xuan" w:date="2025-05-23T15:29:00Z" w16du:dateUtc="2025-05-23T07:29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1A7D50" w14:paraId="4679A460" w14:textId="77777777" w:rsidTr="00BE72E5">
        <w:trPr>
          <w:trHeight w:val="341"/>
          <w:ins w:id="23" w:author="Teoh Xuan Xuan" w:date="2025-05-23T15:29:00Z" w16du:dateUtc="2025-05-23T07:29:00Z"/>
        </w:trPr>
        <w:tc>
          <w:tcPr>
            <w:tcW w:w="4508" w:type="dxa"/>
          </w:tcPr>
          <w:p w14:paraId="06781703" w14:textId="77777777" w:rsidR="001A7D50" w:rsidRPr="00E97CF2" w:rsidRDefault="001A7D50" w:rsidP="00BE72E5">
            <w:pPr>
              <w:jc w:val="center"/>
              <w:rPr>
                <w:ins w:id="24" w:author="Teoh Xuan Xuan" w:date="2025-05-23T15:29:00Z" w16du:dateUtc="2025-05-23T07:29:00Z"/>
                <w:rFonts w:cs="Times New Roman"/>
              </w:rPr>
            </w:pPr>
            <w:ins w:id="25" w:author="Teoh Xuan Xuan" w:date="2025-05-23T15:29:00Z" w16du:dateUtc="2025-05-23T07:29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481771E8" w14:textId="77777777" w:rsidR="001A7D50" w:rsidRPr="00E97CF2" w:rsidRDefault="001A7D50" w:rsidP="00BE72E5">
            <w:pPr>
              <w:jc w:val="center"/>
              <w:rPr>
                <w:ins w:id="26" w:author="Teoh Xuan Xuan" w:date="2025-05-23T15:29:00Z" w16du:dateUtc="2025-05-23T07:29:00Z"/>
                <w:rFonts w:cs="Times New Roman"/>
              </w:rPr>
            </w:pPr>
            <w:ins w:id="27" w:author="Teoh Xuan Xuan" w:date="2025-05-23T15:29:00Z" w16du:dateUtc="2025-05-23T07:29:00Z">
              <w:r>
                <w:rPr>
                  <w:rFonts w:cs="Times New Roman"/>
                </w:rPr>
                <w:t>242UC2451Q</w:t>
              </w:r>
            </w:ins>
          </w:p>
        </w:tc>
      </w:tr>
      <w:tr w:rsidR="001A7D50" w14:paraId="19F698F6" w14:textId="77777777" w:rsidTr="00BE72E5">
        <w:trPr>
          <w:trHeight w:val="359"/>
          <w:ins w:id="28" w:author="Teoh Xuan Xuan" w:date="2025-05-23T15:29:00Z" w16du:dateUtc="2025-05-23T07:29:00Z"/>
        </w:trPr>
        <w:tc>
          <w:tcPr>
            <w:tcW w:w="4508" w:type="dxa"/>
          </w:tcPr>
          <w:p w14:paraId="43A3E193" w14:textId="77777777" w:rsidR="001A7D50" w:rsidRPr="00E97CF2" w:rsidRDefault="001A7D50" w:rsidP="00BE72E5">
            <w:pPr>
              <w:jc w:val="center"/>
              <w:rPr>
                <w:ins w:id="29" w:author="Teoh Xuan Xuan" w:date="2025-05-23T15:29:00Z" w16du:dateUtc="2025-05-23T07:29:00Z"/>
                <w:rFonts w:cs="Times New Roman"/>
              </w:rPr>
            </w:pPr>
            <w:ins w:id="30" w:author="Teoh Xuan Xuan" w:date="2025-05-23T15:29:00Z" w16du:dateUtc="2025-05-23T07:29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0111910F" w14:textId="77777777" w:rsidR="001A7D50" w:rsidRPr="00E97CF2" w:rsidRDefault="001A7D50" w:rsidP="00BE72E5">
            <w:pPr>
              <w:jc w:val="center"/>
              <w:rPr>
                <w:ins w:id="31" w:author="Teoh Xuan Xuan" w:date="2025-05-23T15:29:00Z" w16du:dateUtc="2025-05-23T07:29:00Z"/>
                <w:rFonts w:cs="Times New Roman"/>
              </w:rPr>
            </w:pPr>
            <w:ins w:id="32" w:author="Teoh Xuan Xuan" w:date="2025-05-23T15:29:00Z" w16du:dateUtc="2025-05-23T07:29:00Z">
              <w:r>
                <w:rPr>
                  <w:rFonts w:cs="Times New Roman"/>
                </w:rPr>
                <w:t>242UC2451P</w:t>
              </w:r>
            </w:ins>
          </w:p>
        </w:tc>
      </w:tr>
      <w:tr w:rsidR="001A7D50" w14:paraId="40469C85" w14:textId="77777777" w:rsidTr="00BE72E5">
        <w:trPr>
          <w:trHeight w:val="341"/>
          <w:ins w:id="33" w:author="Teoh Xuan Xuan" w:date="2025-05-23T15:29:00Z" w16du:dateUtc="2025-05-23T07:29:00Z"/>
        </w:trPr>
        <w:tc>
          <w:tcPr>
            <w:tcW w:w="4508" w:type="dxa"/>
          </w:tcPr>
          <w:p w14:paraId="2456C4CD" w14:textId="77777777" w:rsidR="001A7D50" w:rsidRPr="00E97CF2" w:rsidRDefault="001A7D50" w:rsidP="00BE72E5">
            <w:pPr>
              <w:jc w:val="center"/>
              <w:rPr>
                <w:ins w:id="34" w:author="Teoh Xuan Xuan" w:date="2025-05-23T15:29:00Z" w16du:dateUtc="2025-05-23T07:29:00Z"/>
                <w:rFonts w:cs="Times New Roman"/>
              </w:rPr>
            </w:pPr>
            <w:ins w:id="35" w:author="Teoh Xuan Xuan" w:date="2025-05-23T15:29:00Z" w16du:dateUtc="2025-05-23T07:29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FC8AAA1" w14:textId="77777777" w:rsidR="001A7D50" w:rsidRPr="00E97CF2" w:rsidRDefault="001A7D50" w:rsidP="00BE72E5">
            <w:pPr>
              <w:jc w:val="center"/>
              <w:rPr>
                <w:ins w:id="36" w:author="Teoh Xuan Xuan" w:date="2025-05-23T15:29:00Z" w16du:dateUtc="2025-05-23T07:29:00Z"/>
                <w:rFonts w:cs="Times New Roman"/>
              </w:rPr>
            </w:pPr>
            <w:ins w:id="37" w:author="Teoh Xuan Xuan" w:date="2025-05-23T15:29:00Z" w16du:dateUtc="2025-05-23T07:29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6FEF7B15" w14:textId="77777777" w:rsidR="001A7D50" w:rsidRDefault="001A7D50" w:rsidP="001A7D50">
      <w:pPr>
        <w:rPr>
          <w:ins w:id="38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5151D834" w14:textId="77777777" w:rsidR="001A7D50" w:rsidRDefault="001A7D50" w:rsidP="001A7D50">
      <w:pPr>
        <w:jc w:val="center"/>
        <w:rPr>
          <w:ins w:id="39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40" w:author="Teoh Xuan Xuan" w:date="2025-05-23T15:29:00Z" w16du:dateUtc="2025-05-23T07:29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4BE01B3B" w14:textId="77777777" w:rsidR="001A7D50" w:rsidRDefault="001A7D50" w:rsidP="001A7D50">
      <w:pPr>
        <w:jc w:val="center"/>
        <w:rPr>
          <w:ins w:id="41" w:author="Teoh Xuan Xuan" w:date="2025-05-23T15:29:00Z" w16du:dateUtc="2025-05-23T07:29:00Z"/>
          <w:rFonts w:cs="Times New Roman"/>
          <w:b/>
          <w:bCs/>
          <w:sz w:val="36"/>
          <w:szCs w:val="36"/>
        </w:rPr>
      </w:pPr>
      <w:ins w:id="42" w:author="Teoh Xuan Xuan" w:date="2025-05-23T15:29:00Z" w16du:dateUtc="2025-05-23T07:29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6F818630" w14:textId="77777777" w:rsidR="001A7D50" w:rsidRDefault="001A7D50" w:rsidP="001A7D50">
      <w:pPr>
        <w:rPr>
          <w:ins w:id="43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5705E4E2" w14:textId="77777777" w:rsidR="001A7D50" w:rsidRDefault="001A7D50" w:rsidP="001A7D50">
      <w:pPr>
        <w:pStyle w:val="Heading1"/>
        <w:rPr>
          <w:ins w:id="44" w:author="Teoh Xuan Xuan" w:date="2025-05-23T15:29:00Z" w16du:dateUtc="2025-05-23T07:29:00Z"/>
          <w:rFonts w:cs="Times New Roman"/>
        </w:rPr>
      </w:pPr>
      <w:ins w:id="45" w:author="Teoh Xuan Xuan" w:date="2025-05-23T15:29:00Z" w16du:dateUtc="2025-05-23T07:29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182A9F46" w14:textId="77777777" w:rsidR="001A7D50" w:rsidRDefault="001A7D50" w:rsidP="001A7D50">
      <w:pPr>
        <w:rPr>
          <w:ins w:id="46" w:author="Teoh Xuan Xuan" w:date="2025-05-23T15:29:00Z" w16du:dateUtc="2025-05-23T07:29:00Z"/>
          <w:rFonts w:eastAsiaTheme="majorEastAsia" w:cstheme="majorBidi"/>
          <w:b/>
          <w:sz w:val="32"/>
          <w:szCs w:val="40"/>
        </w:rPr>
      </w:pPr>
      <w:ins w:id="47" w:author="Teoh Xuan Xuan" w:date="2025-05-23T15:29:00Z" w16du:dateUtc="2025-05-23T07:29:00Z">
        <w:r>
          <w:br w:type="page"/>
        </w:r>
      </w:ins>
    </w:p>
    <w:p w14:paraId="362D0CDC" w14:textId="77777777" w:rsidR="001A7D50" w:rsidRPr="00796DE4" w:rsidRDefault="001A7D50" w:rsidP="001A7D50">
      <w:pPr>
        <w:pStyle w:val="Heading1"/>
        <w:rPr>
          <w:ins w:id="48" w:author="Teoh Xuan Xuan" w:date="2025-05-23T15:29:00Z" w16du:dateUtc="2025-05-23T07:29:00Z"/>
        </w:rPr>
      </w:pPr>
      <w:ins w:id="49" w:author="Teoh Xuan Xuan" w:date="2025-05-23T15:29:00Z" w16du:dateUtc="2025-05-23T07:29:00Z">
        <w:r>
          <w:lastRenderedPageBreak/>
          <w:t>Introduction</w:t>
        </w:r>
      </w:ins>
    </w:p>
    <w:p w14:paraId="795311E2" w14:textId="77777777" w:rsidR="001A7D50" w:rsidRDefault="001A7D50" w:rsidP="001A7D50">
      <w:pPr>
        <w:rPr>
          <w:ins w:id="50" w:author="Teoh Xuan Xuan" w:date="2025-05-23T15:29:00Z" w16du:dateUtc="2025-05-23T07:29:00Z"/>
          <w:rFonts w:eastAsiaTheme="majorEastAsia" w:cstheme="majorBidi"/>
          <w:b/>
          <w:sz w:val="32"/>
          <w:szCs w:val="40"/>
        </w:rPr>
      </w:pPr>
      <w:ins w:id="51" w:author="Teoh Xuan Xuan" w:date="2025-05-23T15:29:00Z" w16du:dateUtc="2025-05-23T07:29:00Z">
        <w:r>
          <w:br w:type="page"/>
        </w:r>
      </w:ins>
    </w:p>
    <w:p w14:paraId="02E213A0" w14:textId="77777777" w:rsidR="001A7D50" w:rsidRDefault="001A7D50" w:rsidP="001A7D50">
      <w:pPr>
        <w:pStyle w:val="Heading1"/>
        <w:rPr>
          <w:ins w:id="52" w:author="Teoh Xuan Xuan" w:date="2025-05-23T15:29:00Z" w16du:dateUtc="2025-05-23T07:29:00Z"/>
        </w:rPr>
      </w:pPr>
      <w:ins w:id="53" w:author="Teoh Xuan Xuan" w:date="2025-05-23T15:29:00Z" w16du:dateUtc="2025-05-23T07:29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A7D50" w14:paraId="35FB6201" w14:textId="77777777" w:rsidTr="00BE72E5">
        <w:trPr>
          <w:jc w:val="center"/>
          <w:ins w:id="54" w:author="Teoh Xuan Xuan" w:date="2025-05-23T15:29:00Z" w16du:dateUtc="2025-05-23T07:29:00Z"/>
        </w:trPr>
        <w:tc>
          <w:tcPr>
            <w:tcW w:w="1165" w:type="dxa"/>
            <w:vAlign w:val="center"/>
          </w:tcPr>
          <w:p w14:paraId="361792CE" w14:textId="77777777" w:rsidR="001A7D50" w:rsidRDefault="001A7D50" w:rsidP="00BE72E5">
            <w:pPr>
              <w:jc w:val="center"/>
              <w:rPr>
                <w:ins w:id="55" w:author="Teoh Xuan Xuan" w:date="2025-05-23T15:29:00Z" w16du:dateUtc="2025-05-23T07:29:00Z"/>
              </w:rPr>
            </w:pPr>
            <w:ins w:id="56" w:author="Teoh Xuan Xuan" w:date="2025-05-23T15:29:00Z" w16du:dateUtc="2025-05-23T07:29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4167ACB9" w14:textId="77777777" w:rsidR="001A7D50" w:rsidRDefault="001A7D50" w:rsidP="00BE72E5">
            <w:pPr>
              <w:jc w:val="center"/>
              <w:rPr>
                <w:ins w:id="57" w:author="Teoh Xuan Xuan" w:date="2025-05-23T15:29:00Z" w16du:dateUtc="2025-05-23T07:29:00Z"/>
              </w:rPr>
            </w:pPr>
            <w:ins w:id="58" w:author="Teoh Xuan Xuan" w:date="2025-05-23T15:29:00Z" w16du:dateUtc="2025-05-23T07:29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415A156A" w14:textId="77777777" w:rsidR="001A7D50" w:rsidRDefault="001A7D50" w:rsidP="00BE72E5">
            <w:pPr>
              <w:jc w:val="center"/>
              <w:rPr>
                <w:ins w:id="59" w:author="Teoh Xuan Xuan" w:date="2025-05-23T15:29:00Z" w16du:dateUtc="2025-05-23T07:29:00Z"/>
              </w:rPr>
            </w:pPr>
            <w:ins w:id="60" w:author="Teoh Xuan Xuan" w:date="2025-05-23T15:29:00Z" w16du:dateUtc="2025-05-23T07:29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37F4660A" w14:textId="77777777" w:rsidR="001A7D50" w:rsidRDefault="001A7D50" w:rsidP="00BE72E5">
            <w:pPr>
              <w:jc w:val="center"/>
              <w:rPr>
                <w:ins w:id="61" w:author="Teoh Xuan Xuan" w:date="2025-05-23T15:29:00Z" w16du:dateUtc="2025-05-23T07:29:00Z"/>
              </w:rPr>
            </w:pPr>
            <w:ins w:id="62" w:author="Teoh Xuan Xuan" w:date="2025-05-23T15:29:00Z" w16du:dateUtc="2025-05-23T07:29:00Z">
              <w:r>
                <w:t>Changes Made</w:t>
              </w:r>
            </w:ins>
          </w:p>
        </w:tc>
      </w:tr>
      <w:tr w:rsidR="001A7D50" w14:paraId="5F2F67B9" w14:textId="77777777" w:rsidTr="00BE72E5">
        <w:trPr>
          <w:jc w:val="center"/>
          <w:ins w:id="63" w:author="Teoh Xuan Xuan" w:date="2025-05-23T15:29:00Z" w16du:dateUtc="2025-05-23T07:29:00Z"/>
        </w:trPr>
        <w:tc>
          <w:tcPr>
            <w:tcW w:w="1165" w:type="dxa"/>
            <w:vAlign w:val="center"/>
          </w:tcPr>
          <w:p w14:paraId="07EB8813" w14:textId="77777777" w:rsidR="001A7D50" w:rsidRDefault="001A7D50" w:rsidP="00BE72E5">
            <w:pPr>
              <w:jc w:val="center"/>
              <w:rPr>
                <w:ins w:id="64" w:author="Teoh Xuan Xuan" w:date="2025-05-23T15:29:00Z" w16du:dateUtc="2025-05-23T07:29:00Z"/>
              </w:rPr>
            </w:pPr>
            <w:ins w:id="65" w:author="Teoh Xuan Xuan" w:date="2025-05-23T15:29:00Z" w16du:dateUtc="2025-05-23T07:29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71CFEDDB" w14:textId="77777777" w:rsidR="001A7D50" w:rsidRDefault="001A7D50" w:rsidP="00BE72E5">
            <w:pPr>
              <w:jc w:val="center"/>
              <w:rPr>
                <w:ins w:id="66" w:author="Teoh Xuan Xuan" w:date="2025-05-23T15:29:00Z" w16du:dateUtc="2025-05-23T07:29:00Z"/>
              </w:rPr>
            </w:pPr>
            <w:ins w:id="67" w:author="Teoh Xuan Xuan" w:date="2025-05-23T15:29:00Z" w16du:dateUtc="2025-05-23T07:29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50E4EA29" w14:textId="77777777" w:rsidR="001A7D50" w:rsidRDefault="001A7D50" w:rsidP="00BE72E5">
            <w:pPr>
              <w:jc w:val="center"/>
              <w:rPr>
                <w:ins w:id="68" w:author="Teoh Xuan Xuan" w:date="2025-05-23T15:29:00Z" w16du:dateUtc="2025-05-23T07:29:00Z"/>
              </w:rPr>
            </w:pPr>
            <w:ins w:id="69" w:author="Teoh Xuan Xuan" w:date="2025-05-23T15:29:00Z" w16du:dateUtc="2025-05-23T07:29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78F80D9E" w14:textId="77777777" w:rsidR="001A7D50" w:rsidRDefault="001A7D50" w:rsidP="00BE72E5">
            <w:pPr>
              <w:jc w:val="center"/>
              <w:rPr>
                <w:ins w:id="70" w:author="Teoh Xuan Xuan" w:date="2025-05-23T15:29:00Z" w16du:dateUtc="2025-05-23T07:29:00Z"/>
              </w:rPr>
            </w:pPr>
            <w:ins w:id="71" w:author="Teoh Xuan Xuan" w:date="2025-05-23T15:29:00Z" w16du:dateUtc="2025-05-23T07:29:00Z">
              <w:r w:rsidRPr="007D6FB2">
                <w:t>Added project cover page; created version history log table</w:t>
              </w:r>
            </w:ins>
          </w:p>
        </w:tc>
      </w:tr>
      <w:tr w:rsidR="001A7D50" w14:paraId="6D82A3E8" w14:textId="77777777" w:rsidTr="00BE72E5">
        <w:trPr>
          <w:jc w:val="center"/>
          <w:ins w:id="72" w:author="Teoh Xuan Xuan" w:date="2025-05-23T15:29:00Z" w16du:dateUtc="2025-05-23T07:29:00Z"/>
        </w:trPr>
        <w:tc>
          <w:tcPr>
            <w:tcW w:w="1165" w:type="dxa"/>
            <w:vAlign w:val="center"/>
          </w:tcPr>
          <w:p w14:paraId="38AB11D4" w14:textId="77777777" w:rsidR="001A7D50" w:rsidRDefault="001A7D50" w:rsidP="00BE72E5">
            <w:pPr>
              <w:jc w:val="center"/>
              <w:rPr>
                <w:ins w:id="73" w:author="Teoh Xuan Xuan" w:date="2025-05-23T15:29:00Z" w16du:dateUtc="2025-05-23T07:29:00Z"/>
              </w:rPr>
            </w:pPr>
          </w:p>
        </w:tc>
        <w:tc>
          <w:tcPr>
            <w:tcW w:w="1620" w:type="dxa"/>
            <w:vAlign w:val="center"/>
          </w:tcPr>
          <w:p w14:paraId="15D7C1E4" w14:textId="77777777" w:rsidR="001A7D50" w:rsidRDefault="001A7D50" w:rsidP="00BE72E5">
            <w:pPr>
              <w:jc w:val="center"/>
              <w:rPr>
                <w:ins w:id="74" w:author="Teoh Xuan Xuan" w:date="2025-05-23T15:29:00Z" w16du:dateUtc="2025-05-23T07:29:00Z"/>
              </w:rPr>
            </w:pPr>
          </w:p>
        </w:tc>
        <w:tc>
          <w:tcPr>
            <w:tcW w:w="2700" w:type="dxa"/>
            <w:vAlign w:val="center"/>
          </w:tcPr>
          <w:p w14:paraId="1136136F" w14:textId="77777777" w:rsidR="001A7D50" w:rsidRDefault="001A7D50" w:rsidP="00BE72E5">
            <w:pPr>
              <w:jc w:val="center"/>
              <w:rPr>
                <w:ins w:id="75" w:author="Teoh Xuan Xuan" w:date="2025-05-23T15:29:00Z" w16du:dateUtc="2025-05-23T07:29:00Z"/>
              </w:rPr>
            </w:pPr>
          </w:p>
        </w:tc>
        <w:tc>
          <w:tcPr>
            <w:tcW w:w="3531" w:type="dxa"/>
            <w:vAlign w:val="center"/>
          </w:tcPr>
          <w:p w14:paraId="6294475D" w14:textId="77777777" w:rsidR="001A7D50" w:rsidRDefault="001A7D50" w:rsidP="00BE72E5">
            <w:pPr>
              <w:jc w:val="center"/>
              <w:rPr>
                <w:ins w:id="76" w:author="Teoh Xuan Xuan" w:date="2025-05-23T15:29:00Z" w16du:dateUtc="2025-05-23T07:29:00Z"/>
              </w:rPr>
            </w:pPr>
          </w:p>
        </w:tc>
      </w:tr>
      <w:tr w:rsidR="001A7D50" w14:paraId="013AFE74" w14:textId="77777777" w:rsidTr="00BE72E5">
        <w:trPr>
          <w:jc w:val="center"/>
          <w:ins w:id="77" w:author="Teoh Xuan Xuan" w:date="2025-05-23T15:29:00Z" w16du:dateUtc="2025-05-23T07:29:00Z"/>
        </w:trPr>
        <w:tc>
          <w:tcPr>
            <w:tcW w:w="1165" w:type="dxa"/>
            <w:vAlign w:val="center"/>
          </w:tcPr>
          <w:p w14:paraId="47D6F56A" w14:textId="77777777" w:rsidR="001A7D50" w:rsidRDefault="001A7D50" w:rsidP="00BE72E5">
            <w:pPr>
              <w:jc w:val="center"/>
              <w:rPr>
                <w:ins w:id="78" w:author="Teoh Xuan Xuan" w:date="2025-05-23T15:29:00Z" w16du:dateUtc="2025-05-23T07:29:00Z"/>
              </w:rPr>
            </w:pPr>
          </w:p>
        </w:tc>
        <w:tc>
          <w:tcPr>
            <w:tcW w:w="1620" w:type="dxa"/>
            <w:vAlign w:val="center"/>
          </w:tcPr>
          <w:p w14:paraId="1C91C059" w14:textId="77777777" w:rsidR="001A7D50" w:rsidRDefault="001A7D50" w:rsidP="00BE72E5">
            <w:pPr>
              <w:jc w:val="center"/>
              <w:rPr>
                <w:ins w:id="79" w:author="Teoh Xuan Xuan" w:date="2025-05-23T15:29:00Z" w16du:dateUtc="2025-05-23T07:29:00Z"/>
              </w:rPr>
            </w:pPr>
          </w:p>
        </w:tc>
        <w:tc>
          <w:tcPr>
            <w:tcW w:w="2700" w:type="dxa"/>
            <w:vAlign w:val="center"/>
          </w:tcPr>
          <w:p w14:paraId="1E8CCBD5" w14:textId="77777777" w:rsidR="001A7D50" w:rsidRDefault="001A7D50" w:rsidP="00BE72E5">
            <w:pPr>
              <w:jc w:val="center"/>
              <w:rPr>
                <w:ins w:id="80" w:author="Teoh Xuan Xuan" w:date="2025-05-23T15:29:00Z" w16du:dateUtc="2025-05-23T07:29:00Z"/>
              </w:rPr>
            </w:pPr>
          </w:p>
        </w:tc>
        <w:tc>
          <w:tcPr>
            <w:tcW w:w="3531" w:type="dxa"/>
            <w:vAlign w:val="center"/>
          </w:tcPr>
          <w:p w14:paraId="1A747862" w14:textId="77777777" w:rsidR="001A7D50" w:rsidRDefault="001A7D50" w:rsidP="00BE72E5">
            <w:pPr>
              <w:jc w:val="center"/>
              <w:rPr>
                <w:ins w:id="81" w:author="Teoh Xuan Xuan" w:date="2025-05-23T15:29:00Z" w16du:dateUtc="2025-05-23T07:29:00Z"/>
              </w:rPr>
            </w:pPr>
          </w:p>
        </w:tc>
      </w:tr>
    </w:tbl>
    <w:p w14:paraId="4F405A1E" w14:textId="77777777" w:rsidR="001A7D50" w:rsidRPr="008E36B5" w:rsidRDefault="001A7D50" w:rsidP="001A7D50">
      <w:pPr>
        <w:rPr>
          <w:ins w:id="82" w:author="Teoh Xuan Xuan" w:date="2025-05-23T15:29:00Z" w16du:dateUtc="2025-05-23T07:29:00Z"/>
        </w:rPr>
      </w:pPr>
    </w:p>
    <w:p w14:paraId="2BFE3BEE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07"/>
    <w:rsid w:val="001A7D50"/>
    <w:rsid w:val="001C6989"/>
    <w:rsid w:val="002A24FD"/>
    <w:rsid w:val="00343C94"/>
    <w:rsid w:val="004D7007"/>
    <w:rsid w:val="00692616"/>
    <w:rsid w:val="006A3458"/>
    <w:rsid w:val="007526B7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24AC"/>
  <w15:chartTrackingRefBased/>
  <w15:docId w15:val="{C0D3B1FC-C230-4E22-814F-4D7F57D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50"/>
    <w:pPr>
      <w:keepNext/>
      <w:keepLines/>
      <w:spacing w:before="480" w:after="200"/>
      <w:outlineLvl w:val="0"/>
      <w:pPrChange w:id="0" w:author="Teoh Xuan Xuan" w:date="2025-05-23T15:28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28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50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0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A7D50"/>
    <w:pPr>
      <w:spacing w:after="0" w:line="240" w:lineRule="auto"/>
    </w:pPr>
  </w:style>
  <w:style w:type="table" w:styleId="TableGrid">
    <w:name w:val="Table Grid"/>
    <w:basedOn w:val="TableNormal"/>
    <w:uiPriority w:val="39"/>
    <w:rsid w:val="001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99D6-A9E4-44CA-A66D-9A08CF8A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371</Characters>
  <Application>Microsoft Office Word</Application>
  <DocSecurity>0</DocSecurity>
  <Lines>46</Lines>
  <Paragraphs>26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2025-05-23T07:28:00Z</dcterms:created>
  <dcterms:modified xsi:type="dcterms:W3CDTF">2025-05-23T07:29:00Z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b875ec7b-20d0-4f07-839a-ddff48de07dc</vt:lpwstr>
  </property>
</Properties>
</file>