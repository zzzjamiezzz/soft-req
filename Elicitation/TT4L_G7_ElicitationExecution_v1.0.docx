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E9FB" w14:textId="77777777" w:rsidR="005C1309" w:rsidRDefault="005C1309" w:rsidP="005C1309">
      <w:pPr>
        <w:jc w:val="center"/>
        <w:rPr>
          <w:ins w:id="0" w:author="Teoh Xuan Xuan" w:date="2025-05-23T15:30:00Z" w16du:dateUtc="2025-05-23T07:30:00Z"/>
        </w:rPr>
      </w:pPr>
    </w:p>
    <w:p w14:paraId="4555FF8D" w14:textId="77777777" w:rsidR="005C1309" w:rsidRDefault="005C1309" w:rsidP="005C1309">
      <w:pPr>
        <w:jc w:val="center"/>
        <w:rPr>
          <w:ins w:id="1" w:author="Teoh Xuan Xuan" w:date="2025-05-23T15:30:00Z" w16du:dateUtc="2025-05-23T07:30:00Z"/>
        </w:rPr>
      </w:pPr>
      <w:ins w:id="2" w:author="Teoh Xuan Xuan" w:date="2025-05-23T15:30:00Z" w16du:dateUtc="2025-05-23T07:30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4E000F7E" wp14:editId="735F2BB0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F399500" w14:textId="77777777" w:rsidR="005C1309" w:rsidRDefault="005C1309" w:rsidP="005C1309">
      <w:pPr>
        <w:jc w:val="center"/>
        <w:rPr>
          <w:ins w:id="3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2F15CD22" w14:textId="77777777" w:rsidR="005C1309" w:rsidRDefault="005C1309" w:rsidP="005C1309">
      <w:pPr>
        <w:jc w:val="center"/>
        <w:rPr>
          <w:ins w:id="4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5" w:author="Teoh Xuan Xuan" w:date="2025-05-23T15:30:00Z" w16du:dateUtc="2025-05-23T07:30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726B6AAA" w14:textId="77777777" w:rsidR="005C1309" w:rsidRDefault="005C1309" w:rsidP="005C1309">
      <w:pPr>
        <w:jc w:val="center"/>
        <w:rPr>
          <w:ins w:id="6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1DE7E961" w14:textId="77777777" w:rsidR="005C1309" w:rsidRDefault="005C1309" w:rsidP="005C1309">
      <w:pPr>
        <w:jc w:val="center"/>
        <w:rPr>
          <w:ins w:id="7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8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64F0FE2F" w14:textId="77777777" w:rsidR="005C1309" w:rsidRDefault="005C1309" w:rsidP="005C1309">
      <w:pPr>
        <w:jc w:val="center"/>
        <w:rPr>
          <w:ins w:id="9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0C544A03" w14:textId="77777777" w:rsidR="005C1309" w:rsidRDefault="005C1309" w:rsidP="005C1309">
      <w:pPr>
        <w:jc w:val="center"/>
        <w:rPr>
          <w:ins w:id="10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11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18A80F03" w14:textId="77777777" w:rsidR="005C1309" w:rsidRDefault="005C1309" w:rsidP="005C1309">
      <w:pPr>
        <w:jc w:val="center"/>
        <w:rPr>
          <w:ins w:id="12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13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0254A93B" w14:textId="77777777" w:rsidR="005C1309" w:rsidRDefault="005C1309" w:rsidP="005C1309">
      <w:pPr>
        <w:jc w:val="center"/>
        <w:rPr>
          <w:ins w:id="14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04ECE653" w14:textId="77777777" w:rsidR="005C1309" w:rsidRDefault="005C1309" w:rsidP="005C1309">
      <w:pPr>
        <w:jc w:val="center"/>
        <w:rPr>
          <w:ins w:id="15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16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1309" w14:paraId="1090F586" w14:textId="77777777" w:rsidTr="00BE72E5">
        <w:trPr>
          <w:trHeight w:val="395"/>
          <w:ins w:id="17" w:author="Teoh Xuan Xuan" w:date="2025-05-23T15:30:00Z"/>
        </w:trPr>
        <w:tc>
          <w:tcPr>
            <w:tcW w:w="4508" w:type="dxa"/>
          </w:tcPr>
          <w:p w14:paraId="0F4C9FE0" w14:textId="77777777" w:rsidR="005C1309" w:rsidRPr="00E97CF2" w:rsidRDefault="005C1309" w:rsidP="00BE72E5">
            <w:pPr>
              <w:jc w:val="center"/>
              <w:rPr>
                <w:ins w:id="18" w:author="Teoh Xuan Xuan" w:date="2025-05-23T15:30:00Z" w16du:dateUtc="2025-05-23T07:30:00Z"/>
                <w:rFonts w:cs="Times New Roman"/>
                <w:b/>
                <w:bCs/>
              </w:rPr>
            </w:pPr>
            <w:ins w:id="19" w:author="Teoh Xuan Xuan" w:date="2025-05-23T15:30:00Z" w16du:dateUtc="2025-05-23T07:30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099E14CF" w14:textId="77777777" w:rsidR="005C1309" w:rsidRPr="00E97CF2" w:rsidRDefault="005C1309" w:rsidP="00BE72E5">
            <w:pPr>
              <w:jc w:val="center"/>
              <w:rPr>
                <w:ins w:id="20" w:author="Teoh Xuan Xuan" w:date="2025-05-23T15:30:00Z" w16du:dateUtc="2025-05-23T07:30:00Z"/>
                <w:rFonts w:cs="Times New Roman"/>
                <w:b/>
                <w:bCs/>
              </w:rPr>
            </w:pPr>
            <w:ins w:id="21" w:author="Teoh Xuan Xuan" w:date="2025-05-23T15:30:00Z" w16du:dateUtc="2025-05-23T07:30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5C1309" w14:paraId="5208679D" w14:textId="77777777" w:rsidTr="00BE72E5">
        <w:trPr>
          <w:trHeight w:val="341"/>
          <w:ins w:id="22" w:author="Teoh Xuan Xuan" w:date="2025-05-23T15:30:00Z"/>
        </w:trPr>
        <w:tc>
          <w:tcPr>
            <w:tcW w:w="4508" w:type="dxa"/>
          </w:tcPr>
          <w:p w14:paraId="2427C6DF" w14:textId="77777777" w:rsidR="005C1309" w:rsidRPr="00E97CF2" w:rsidRDefault="005C1309" w:rsidP="00BE72E5">
            <w:pPr>
              <w:jc w:val="center"/>
              <w:rPr>
                <w:ins w:id="23" w:author="Teoh Xuan Xuan" w:date="2025-05-23T15:30:00Z" w16du:dateUtc="2025-05-23T07:30:00Z"/>
                <w:rFonts w:cs="Times New Roman"/>
              </w:rPr>
            </w:pPr>
            <w:ins w:id="24" w:author="Teoh Xuan Xuan" w:date="2025-05-23T15:30:00Z" w16du:dateUtc="2025-05-23T07:30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25052926" w14:textId="77777777" w:rsidR="005C1309" w:rsidRPr="00E97CF2" w:rsidRDefault="005C1309" w:rsidP="00BE72E5">
            <w:pPr>
              <w:jc w:val="center"/>
              <w:rPr>
                <w:ins w:id="25" w:author="Teoh Xuan Xuan" w:date="2025-05-23T15:30:00Z" w16du:dateUtc="2025-05-23T07:30:00Z"/>
                <w:rFonts w:cs="Times New Roman"/>
              </w:rPr>
            </w:pPr>
            <w:ins w:id="26" w:author="Teoh Xuan Xuan" w:date="2025-05-23T15:30:00Z" w16du:dateUtc="2025-05-23T07:30:00Z">
              <w:r>
                <w:rPr>
                  <w:rFonts w:cs="Times New Roman"/>
                </w:rPr>
                <w:t>242UC2451Q</w:t>
              </w:r>
            </w:ins>
          </w:p>
        </w:tc>
      </w:tr>
      <w:tr w:rsidR="005C1309" w14:paraId="4EEA2674" w14:textId="77777777" w:rsidTr="00BE72E5">
        <w:trPr>
          <w:trHeight w:val="359"/>
          <w:ins w:id="27" w:author="Teoh Xuan Xuan" w:date="2025-05-23T15:30:00Z"/>
        </w:trPr>
        <w:tc>
          <w:tcPr>
            <w:tcW w:w="4508" w:type="dxa"/>
          </w:tcPr>
          <w:p w14:paraId="277BDB33" w14:textId="77777777" w:rsidR="005C1309" w:rsidRPr="00E97CF2" w:rsidRDefault="005C1309" w:rsidP="00BE72E5">
            <w:pPr>
              <w:jc w:val="center"/>
              <w:rPr>
                <w:ins w:id="28" w:author="Teoh Xuan Xuan" w:date="2025-05-23T15:30:00Z" w16du:dateUtc="2025-05-23T07:30:00Z"/>
                <w:rFonts w:cs="Times New Roman"/>
              </w:rPr>
            </w:pPr>
            <w:ins w:id="29" w:author="Teoh Xuan Xuan" w:date="2025-05-23T15:30:00Z" w16du:dateUtc="2025-05-23T07:30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5594F790" w14:textId="77777777" w:rsidR="005C1309" w:rsidRPr="00E97CF2" w:rsidRDefault="005C1309" w:rsidP="00BE72E5">
            <w:pPr>
              <w:jc w:val="center"/>
              <w:rPr>
                <w:ins w:id="30" w:author="Teoh Xuan Xuan" w:date="2025-05-23T15:30:00Z" w16du:dateUtc="2025-05-23T07:30:00Z"/>
                <w:rFonts w:cs="Times New Roman"/>
              </w:rPr>
            </w:pPr>
            <w:ins w:id="31" w:author="Teoh Xuan Xuan" w:date="2025-05-23T15:30:00Z" w16du:dateUtc="2025-05-23T07:30:00Z">
              <w:r>
                <w:rPr>
                  <w:rFonts w:cs="Times New Roman"/>
                </w:rPr>
                <w:t>242UC2451P</w:t>
              </w:r>
            </w:ins>
          </w:p>
        </w:tc>
      </w:tr>
      <w:tr w:rsidR="005C1309" w14:paraId="19503A11" w14:textId="77777777" w:rsidTr="00BE72E5">
        <w:trPr>
          <w:trHeight w:val="341"/>
          <w:ins w:id="32" w:author="Teoh Xuan Xuan" w:date="2025-05-23T15:30:00Z"/>
        </w:trPr>
        <w:tc>
          <w:tcPr>
            <w:tcW w:w="4508" w:type="dxa"/>
          </w:tcPr>
          <w:p w14:paraId="07D21380" w14:textId="77777777" w:rsidR="005C1309" w:rsidRPr="00E97CF2" w:rsidRDefault="005C1309" w:rsidP="00BE72E5">
            <w:pPr>
              <w:jc w:val="center"/>
              <w:rPr>
                <w:ins w:id="33" w:author="Teoh Xuan Xuan" w:date="2025-05-23T15:30:00Z" w16du:dateUtc="2025-05-23T07:30:00Z"/>
                <w:rFonts w:cs="Times New Roman"/>
              </w:rPr>
            </w:pPr>
            <w:ins w:id="34" w:author="Teoh Xuan Xuan" w:date="2025-05-23T15:30:00Z" w16du:dateUtc="2025-05-23T07:30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2142C36F" w14:textId="77777777" w:rsidR="005C1309" w:rsidRPr="00E97CF2" w:rsidRDefault="005C1309" w:rsidP="00BE72E5">
            <w:pPr>
              <w:jc w:val="center"/>
              <w:rPr>
                <w:ins w:id="35" w:author="Teoh Xuan Xuan" w:date="2025-05-23T15:30:00Z" w16du:dateUtc="2025-05-23T07:30:00Z"/>
                <w:rFonts w:cs="Times New Roman"/>
              </w:rPr>
            </w:pPr>
            <w:ins w:id="36" w:author="Teoh Xuan Xuan" w:date="2025-05-23T15:30:00Z" w16du:dateUtc="2025-05-23T07:30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35D04F41" w14:textId="77777777" w:rsidR="005C1309" w:rsidRDefault="005C1309" w:rsidP="005C1309">
      <w:pPr>
        <w:rPr>
          <w:ins w:id="37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137D497B" w14:textId="77777777" w:rsidR="005C1309" w:rsidRDefault="005C1309" w:rsidP="005C1309">
      <w:pPr>
        <w:jc w:val="center"/>
        <w:rPr>
          <w:ins w:id="38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39" w:author="Teoh Xuan Xuan" w:date="2025-05-23T15:30:00Z" w16du:dateUtc="2025-05-23T07:30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4878B77E" w14:textId="77777777" w:rsidR="005C1309" w:rsidRDefault="005C1309" w:rsidP="005C1309">
      <w:pPr>
        <w:jc w:val="center"/>
        <w:rPr>
          <w:ins w:id="40" w:author="Teoh Xuan Xuan" w:date="2025-05-23T15:30:00Z" w16du:dateUtc="2025-05-23T07:30:00Z"/>
          <w:rFonts w:cs="Times New Roman"/>
          <w:b/>
          <w:bCs/>
          <w:sz w:val="36"/>
          <w:szCs w:val="36"/>
        </w:rPr>
      </w:pPr>
      <w:ins w:id="41" w:author="Teoh Xuan Xuan" w:date="2025-05-23T15:30:00Z" w16du:dateUtc="2025-05-23T07:30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5A24455F" w14:textId="77777777" w:rsidR="005C1309" w:rsidRDefault="005C1309" w:rsidP="005C1309">
      <w:pPr>
        <w:rPr>
          <w:ins w:id="42" w:author="Teoh Xuan Xuan" w:date="2025-05-23T15:30:00Z" w16du:dateUtc="2025-05-23T07:30:00Z"/>
          <w:rFonts w:cs="Times New Roman"/>
          <w:b/>
          <w:bCs/>
          <w:sz w:val="36"/>
          <w:szCs w:val="36"/>
        </w:rPr>
      </w:pPr>
    </w:p>
    <w:p w14:paraId="3C863D3B" w14:textId="77777777" w:rsidR="005C1309" w:rsidRDefault="005C1309" w:rsidP="005C1309">
      <w:pPr>
        <w:pStyle w:val="Heading1"/>
        <w:rPr>
          <w:ins w:id="43" w:author="Teoh Xuan Xuan" w:date="2025-05-23T15:30:00Z" w16du:dateUtc="2025-05-23T07:30:00Z"/>
          <w:rFonts w:cs="Times New Roman"/>
        </w:rPr>
      </w:pPr>
      <w:bookmarkStart w:id="44" w:name="_Toc198983814"/>
      <w:ins w:id="45" w:author="Teoh Xuan Xuan" w:date="2025-05-23T15:30:00Z" w16du:dateUtc="2025-05-23T07:30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  <w:bookmarkEnd w:id="44"/>
      </w:ins>
    </w:p>
    <w:customXmlInsRangeStart w:id="46" w:author="Teoh Xuan Xuan" w:date="2025-05-24T12:55:00Z"/>
    <w:sdt>
      <w:sdtPr>
        <w:id w:val="16914144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customXmlInsRangeEnd w:id="46"/>
        <w:p w14:paraId="4A533789" w14:textId="30EC5B48" w:rsidR="0073631A" w:rsidRDefault="0073631A">
          <w:pPr>
            <w:pStyle w:val="TOCHeading"/>
            <w:rPr>
              <w:ins w:id="47" w:author="Teoh Xuan Xuan" w:date="2025-05-24T12:55:00Z" w16du:dateUtc="2025-05-24T04:55:00Z"/>
            </w:rPr>
          </w:pPr>
        </w:p>
        <w:p w14:paraId="5DEF0462" w14:textId="1A6BD508" w:rsidR="0073631A" w:rsidRDefault="0073631A">
          <w:pPr>
            <w:pStyle w:val="TOC1"/>
            <w:tabs>
              <w:tab w:val="right" w:leader="dot" w:pos="9016"/>
            </w:tabs>
            <w:rPr>
              <w:ins w:id="48" w:author="Teoh Xuan Xuan" w:date="2025-05-24T12:56:00Z" w16du:dateUtc="2025-05-24T04:56:00Z"/>
              <w:rFonts w:asciiTheme="minorHAnsi" w:hAnsiTheme="minorHAnsi"/>
              <w:noProof/>
            </w:rPr>
          </w:pPr>
          <w:ins w:id="49" w:author="Teoh Xuan Xuan" w:date="2025-05-24T12:55:00Z" w16du:dateUtc="2025-05-24T04:55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50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"_Toc198983814"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rFonts w:cs="Times New Roman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Teoh Xuan Xuan" w:date="2025-05-24T12:56:00Z" w16du:dateUtc="2025-05-24T04:56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358810FF" w14:textId="7D30A02E" w:rsidR="0073631A" w:rsidRDefault="0073631A">
          <w:pPr>
            <w:pStyle w:val="TOC1"/>
            <w:tabs>
              <w:tab w:val="right" w:leader="dot" w:pos="9016"/>
            </w:tabs>
            <w:rPr>
              <w:ins w:id="52" w:author="Teoh Xuan Xuan" w:date="2025-05-24T12:56:00Z" w16du:dateUtc="2025-05-24T04:56:00Z"/>
              <w:rFonts w:asciiTheme="minorHAnsi" w:hAnsiTheme="minorHAnsi"/>
              <w:noProof/>
            </w:rPr>
          </w:pPr>
          <w:ins w:id="53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"_Toc198983815"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1.0 Overview of Elicitation Sessions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Teoh Xuan Xuan" w:date="2025-05-24T12:56:00Z" w16du:dateUtc="2025-05-24T04:56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4000E7F8" w14:textId="492F8836" w:rsidR="0073631A" w:rsidRDefault="0073631A">
          <w:pPr>
            <w:pStyle w:val="TOC1"/>
            <w:tabs>
              <w:tab w:val="right" w:leader="dot" w:pos="9016"/>
            </w:tabs>
            <w:rPr>
              <w:ins w:id="55" w:author="Teoh Xuan Xuan" w:date="2025-05-24T12:56:00Z" w16du:dateUtc="2025-05-24T04:56:00Z"/>
              <w:rFonts w:asciiTheme="minorHAnsi" w:hAnsiTheme="minorHAnsi"/>
              <w:noProof/>
            </w:rPr>
          </w:pPr>
          <w:ins w:id="56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"_Toc198983816"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2.0 Stakeholders Engaged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Teoh Xuan Xuan" w:date="2025-05-24T12:56:00Z" w16du:dateUtc="2025-05-24T04:56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7DCFED0E" w14:textId="5E34EE3C" w:rsidR="0073631A" w:rsidRDefault="0073631A">
          <w:pPr>
            <w:pStyle w:val="TOC1"/>
            <w:tabs>
              <w:tab w:val="right" w:leader="dot" w:pos="9016"/>
            </w:tabs>
            <w:rPr>
              <w:ins w:id="58" w:author="Teoh Xuan Xuan" w:date="2025-05-24T12:56:00Z" w16du:dateUtc="2025-05-24T04:56:00Z"/>
              <w:rFonts w:asciiTheme="minorHAnsi" w:hAnsiTheme="minorHAnsi"/>
              <w:noProof/>
            </w:rPr>
          </w:pPr>
          <w:ins w:id="59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"_Toc198983817"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3.0 Sources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Teoh Xuan Xuan" w:date="2025-05-24T12:56:00Z" w16du:dateUtc="2025-05-24T04:5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2CC63BBB" w14:textId="02F35552" w:rsidR="0073631A" w:rsidRDefault="0073631A">
          <w:pPr>
            <w:pStyle w:val="TOC2"/>
            <w:tabs>
              <w:tab w:val="right" w:leader="dot" w:pos="9016"/>
            </w:tabs>
            <w:rPr>
              <w:ins w:id="61" w:author="Teoh Xuan Xuan" w:date="2025-05-24T12:56:00Z" w16du:dateUtc="2025-05-24T04:56:00Z"/>
              <w:rFonts w:asciiTheme="minorHAnsi" w:hAnsiTheme="minorHAnsi"/>
              <w:noProof/>
            </w:rPr>
          </w:pPr>
          <w:ins w:id="62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"_Toc198983818"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3.1 From 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Teoh Xuan Xuan" w:date="2025-05-24T12:56:00Z" w16du:dateUtc="2025-05-24T04:5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4BEE4256" w14:textId="7FF71C7A" w:rsidR="0073631A" w:rsidRDefault="0073631A">
          <w:pPr>
            <w:pStyle w:val="TOC2"/>
            <w:tabs>
              <w:tab w:val="right" w:leader="dot" w:pos="9016"/>
            </w:tabs>
            <w:rPr>
              <w:ins w:id="64" w:author="Teoh Xuan Xuan" w:date="2025-05-24T12:56:00Z" w16du:dateUtc="2025-05-24T04:56:00Z"/>
              <w:rFonts w:asciiTheme="minorHAnsi" w:hAnsiTheme="minorHAnsi"/>
              <w:noProof/>
            </w:rPr>
          </w:pPr>
          <w:ins w:id="65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"_Toc198983819"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3.2 From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Teoh Xuan Xuan" w:date="2025-05-24T12:56:00Z" w16du:dateUtc="2025-05-24T04:5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0E73A913" w14:textId="7490043A" w:rsidR="0073631A" w:rsidRDefault="0073631A">
          <w:pPr>
            <w:pStyle w:val="TOC2"/>
            <w:tabs>
              <w:tab w:val="right" w:leader="dot" w:pos="9016"/>
            </w:tabs>
            <w:rPr>
              <w:ins w:id="67" w:author="Teoh Xuan Xuan" w:date="2025-05-24T12:56:00Z" w16du:dateUtc="2025-05-24T04:56:00Z"/>
              <w:rFonts w:asciiTheme="minorHAnsi" w:hAnsiTheme="minorHAnsi"/>
              <w:noProof/>
            </w:rPr>
          </w:pPr>
          <w:ins w:id="68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"_Toc198983820"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3.3 From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Teoh Xuan Xuan" w:date="2025-05-24T12:56:00Z" w16du:dateUtc="2025-05-24T04:56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0629EA7D" w14:textId="537FEF11" w:rsidR="0073631A" w:rsidRDefault="0073631A">
          <w:pPr>
            <w:pStyle w:val="TOC1"/>
            <w:tabs>
              <w:tab w:val="right" w:leader="dot" w:pos="9016"/>
            </w:tabs>
            <w:rPr>
              <w:ins w:id="70" w:author="Teoh Xuan Xuan" w:date="2025-05-24T12:56:00Z" w16du:dateUtc="2025-05-24T04:56:00Z"/>
              <w:rFonts w:asciiTheme="minorHAnsi" w:hAnsiTheme="minorHAnsi"/>
              <w:noProof/>
            </w:rPr>
          </w:pPr>
          <w:ins w:id="71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"_Toc198983821"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4.0 Raw List of Elicited Requirements (Even if Redundant)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Teoh Xuan Xuan" w:date="2025-05-24T12:56:00Z" w16du:dateUtc="2025-05-24T04:56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111573D0" w14:textId="48752DCE" w:rsidR="0073631A" w:rsidRDefault="0073631A">
          <w:pPr>
            <w:pStyle w:val="TOC1"/>
            <w:tabs>
              <w:tab w:val="right" w:leader="dot" w:pos="9016"/>
            </w:tabs>
            <w:rPr>
              <w:ins w:id="73" w:author="Teoh Xuan Xuan" w:date="2025-05-24T12:56:00Z" w16du:dateUtc="2025-05-24T04:56:00Z"/>
              <w:rFonts w:asciiTheme="minorHAnsi" w:hAnsiTheme="minorHAnsi"/>
              <w:noProof/>
            </w:rPr>
          </w:pPr>
          <w:ins w:id="74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"_Toc198983822"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5.0 Filtering and Finalizing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5" w:author="Teoh Xuan Xuan" w:date="2025-05-24T12:56:00Z" w16du:dateUtc="2025-05-24T04:56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7F08A117" w14:textId="2F55646F" w:rsidR="0073631A" w:rsidRDefault="0073631A">
          <w:pPr>
            <w:pStyle w:val="TOC1"/>
            <w:tabs>
              <w:tab w:val="right" w:leader="dot" w:pos="9016"/>
            </w:tabs>
            <w:rPr>
              <w:ins w:id="76" w:author="Teoh Xuan Xuan" w:date="2025-05-24T12:56:00Z" w16du:dateUtc="2025-05-24T04:56:00Z"/>
              <w:rFonts w:asciiTheme="minorHAnsi" w:hAnsiTheme="minorHAnsi"/>
              <w:noProof/>
            </w:rPr>
          </w:pPr>
          <w:ins w:id="77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"_Toc198983823"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6.0 Final Categorized Requirements (Dissatisfiers, Satisfiers, Delighters)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8" w:author="Teoh Xuan Xuan" w:date="2025-05-24T12:56:00Z" w16du:dateUtc="2025-05-24T04:56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0918E7D8" w14:textId="5D5DA79E" w:rsidR="0073631A" w:rsidRDefault="0073631A">
          <w:pPr>
            <w:pStyle w:val="TOC1"/>
            <w:tabs>
              <w:tab w:val="right" w:leader="dot" w:pos="9016"/>
            </w:tabs>
            <w:rPr>
              <w:ins w:id="79" w:author="Teoh Xuan Xuan" w:date="2025-05-24T12:56:00Z" w16du:dateUtc="2025-05-24T04:56:00Z"/>
              <w:rFonts w:asciiTheme="minorHAnsi" w:hAnsiTheme="minorHAnsi"/>
              <w:noProof/>
            </w:rPr>
          </w:pPr>
          <w:ins w:id="80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"_Toc198983824"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7.0 Reflections and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1" w:author="Teoh Xuan Xuan" w:date="2025-05-24T12:56:00Z" w16du:dateUtc="2025-05-24T04:56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1B82FFF2" w14:textId="1249B094" w:rsidR="0073631A" w:rsidRDefault="0073631A">
          <w:pPr>
            <w:pStyle w:val="TOC1"/>
            <w:tabs>
              <w:tab w:val="right" w:leader="dot" w:pos="9016"/>
            </w:tabs>
            <w:rPr>
              <w:ins w:id="82" w:author="Teoh Xuan Xuan" w:date="2025-05-24T12:56:00Z" w16du:dateUtc="2025-05-24T04:56:00Z"/>
              <w:rFonts w:asciiTheme="minorHAnsi" w:hAnsiTheme="minorHAnsi"/>
              <w:noProof/>
            </w:rPr>
          </w:pPr>
          <w:ins w:id="83" w:author="Teoh Xuan Xuan" w:date="2025-05-24T12:56:00Z" w16du:dateUtc="2025-05-24T04:56:00Z">
            <w:r w:rsidRPr="00433ABE">
              <w:rPr>
                <w:rStyle w:val="Hyperlink"/>
                <w:noProof/>
              </w:rPr>
              <w:fldChar w:fldCharType="begin"/>
            </w:r>
            <w:r w:rsidRPr="00433AB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"_Toc198983825"</w:instrText>
            </w:r>
            <w:r w:rsidRPr="00433ABE">
              <w:rPr>
                <w:rStyle w:val="Hyperlink"/>
                <w:noProof/>
              </w:rPr>
              <w:instrText xml:space="preserve"> </w:instrText>
            </w:r>
            <w:r w:rsidRPr="00433ABE">
              <w:rPr>
                <w:rStyle w:val="Hyperlink"/>
                <w:noProof/>
              </w:rPr>
            </w:r>
            <w:r w:rsidRPr="00433ABE">
              <w:rPr>
                <w:rStyle w:val="Hyperlink"/>
                <w:noProof/>
              </w:rPr>
              <w:fldChar w:fldCharType="separate"/>
            </w:r>
            <w:r w:rsidRPr="00433ABE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_Toc198983825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Teoh Xuan Xuan" w:date="2025-05-24T12:56:00Z" w16du:dateUtc="2025-05-24T04:56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433ABE">
              <w:rPr>
                <w:rStyle w:val="Hyperlink"/>
                <w:noProof/>
              </w:rPr>
              <w:fldChar w:fldCharType="end"/>
            </w:r>
          </w:ins>
        </w:p>
        <w:p w14:paraId="37B92A81" w14:textId="0BA19C6B" w:rsidR="0073631A" w:rsidDel="0073631A" w:rsidRDefault="0073631A">
          <w:pPr>
            <w:pStyle w:val="TOC1"/>
            <w:tabs>
              <w:tab w:val="right" w:leader="dot" w:pos="9016"/>
            </w:tabs>
            <w:rPr>
              <w:del w:id="85" w:author="Teoh Xuan Xuan" w:date="2025-05-24T12:56:00Z" w16du:dateUtc="2025-05-24T04:56:00Z"/>
              <w:noProof/>
            </w:rPr>
          </w:pPr>
          <w:del w:id="86" w:author="Teoh Xuan Xuan" w:date="2025-05-24T12:56:00Z" w16du:dateUtc="2025-05-24T04:56:00Z">
            <w:r w:rsidRPr="00D109C7" w:rsidDel="0073631A">
              <w:rPr>
                <w:rStyle w:val="Hyperlink"/>
                <w:rFonts w:cs="Times New Roman"/>
                <w:noProof/>
              </w:rPr>
              <w:delText>Table of Contents</w:delText>
            </w:r>
            <w:r w:rsidDel="0073631A">
              <w:rPr>
                <w:noProof/>
                <w:webHidden/>
              </w:rPr>
              <w:tab/>
              <w:delText>2</w:delText>
            </w:r>
          </w:del>
        </w:p>
        <w:p w14:paraId="55A06A42" w14:textId="34E37B90" w:rsidR="0073631A" w:rsidDel="0073631A" w:rsidRDefault="0073631A">
          <w:pPr>
            <w:pStyle w:val="TOC1"/>
            <w:tabs>
              <w:tab w:val="right" w:leader="dot" w:pos="9016"/>
            </w:tabs>
            <w:rPr>
              <w:del w:id="87" w:author="Teoh Xuan Xuan" w:date="2025-05-24T12:56:00Z" w16du:dateUtc="2025-05-24T04:56:00Z"/>
              <w:noProof/>
            </w:rPr>
          </w:pPr>
          <w:del w:id="88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1.0 Overview of Elicitation Sessions</w:delText>
            </w:r>
            <w:r w:rsidDel="0073631A">
              <w:rPr>
                <w:noProof/>
                <w:webHidden/>
              </w:rPr>
              <w:tab/>
              <w:delText>3</w:delText>
            </w:r>
          </w:del>
        </w:p>
        <w:p w14:paraId="06194630" w14:textId="6118DA69" w:rsidR="0073631A" w:rsidDel="0073631A" w:rsidRDefault="0073631A">
          <w:pPr>
            <w:pStyle w:val="TOC1"/>
            <w:tabs>
              <w:tab w:val="right" w:leader="dot" w:pos="9016"/>
            </w:tabs>
            <w:rPr>
              <w:del w:id="89" w:author="Teoh Xuan Xuan" w:date="2025-05-24T12:56:00Z" w16du:dateUtc="2025-05-24T04:56:00Z"/>
              <w:noProof/>
            </w:rPr>
          </w:pPr>
          <w:del w:id="90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2.0 Stakeholders Engaged</w:delText>
            </w:r>
            <w:r w:rsidDel="0073631A">
              <w:rPr>
                <w:noProof/>
                <w:webHidden/>
              </w:rPr>
              <w:tab/>
              <w:delText>4</w:delText>
            </w:r>
          </w:del>
        </w:p>
        <w:p w14:paraId="12A65B9C" w14:textId="525ED070" w:rsidR="0073631A" w:rsidDel="0073631A" w:rsidRDefault="0073631A">
          <w:pPr>
            <w:pStyle w:val="TOC1"/>
            <w:tabs>
              <w:tab w:val="right" w:leader="dot" w:pos="9016"/>
            </w:tabs>
            <w:rPr>
              <w:del w:id="91" w:author="Teoh Xuan Xuan" w:date="2025-05-24T12:56:00Z" w16du:dateUtc="2025-05-24T04:56:00Z"/>
              <w:noProof/>
            </w:rPr>
          </w:pPr>
          <w:del w:id="92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3.0 Sources of Requirements</w:delText>
            </w:r>
            <w:r w:rsidDel="0073631A">
              <w:rPr>
                <w:noProof/>
                <w:webHidden/>
              </w:rPr>
              <w:tab/>
              <w:delText>5</w:delText>
            </w:r>
          </w:del>
        </w:p>
        <w:p w14:paraId="13151DAE" w14:textId="4E0D2C56" w:rsidR="0073631A" w:rsidDel="0073631A" w:rsidRDefault="0073631A">
          <w:pPr>
            <w:pStyle w:val="TOC2"/>
            <w:tabs>
              <w:tab w:val="right" w:leader="dot" w:pos="9016"/>
            </w:tabs>
            <w:rPr>
              <w:del w:id="93" w:author="Teoh Xuan Xuan" w:date="2025-05-24T12:56:00Z" w16du:dateUtc="2025-05-24T04:56:00Z"/>
              <w:noProof/>
            </w:rPr>
          </w:pPr>
          <w:del w:id="94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3.1 From Brainstorming</w:delText>
            </w:r>
            <w:r w:rsidDel="0073631A">
              <w:rPr>
                <w:noProof/>
                <w:webHidden/>
              </w:rPr>
              <w:tab/>
              <w:delText>5</w:delText>
            </w:r>
          </w:del>
        </w:p>
        <w:p w14:paraId="2C2063EB" w14:textId="71EE422E" w:rsidR="0073631A" w:rsidDel="0073631A" w:rsidRDefault="0073631A">
          <w:pPr>
            <w:pStyle w:val="TOC2"/>
            <w:tabs>
              <w:tab w:val="left" w:pos="720"/>
              <w:tab w:val="right" w:leader="dot" w:pos="9016"/>
            </w:tabs>
            <w:rPr>
              <w:del w:id="95" w:author="Teoh Xuan Xuan" w:date="2025-05-24T12:56:00Z" w16du:dateUtc="2025-05-24T04:56:00Z"/>
              <w:noProof/>
            </w:rPr>
          </w:pPr>
          <w:del w:id="96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 </w:delText>
            </w:r>
            <w:r w:rsidDel="0073631A">
              <w:rPr>
                <w:noProof/>
              </w:rPr>
              <w:tab/>
            </w:r>
            <w:r w:rsidRPr="0073631A" w:rsidDel="0073631A">
              <w:rPr>
                <w:rStyle w:val="Hyperlink"/>
                <w:noProof/>
              </w:rPr>
              <w:delText>3.2 From Interviews</w:delText>
            </w:r>
            <w:r w:rsidDel="0073631A">
              <w:rPr>
                <w:noProof/>
                <w:webHidden/>
              </w:rPr>
              <w:tab/>
              <w:delText>5</w:delText>
            </w:r>
          </w:del>
        </w:p>
        <w:p w14:paraId="71A601B0" w14:textId="042A5F9C" w:rsidR="0073631A" w:rsidDel="0073631A" w:rsidRDefault="0073631A">
          <w:pPr>
            <w:pStyle w:val="TOC2"/>
            <w:tabs>
              <w:tab w:val="left" w:pos="720"/>
              <w:tab w:val="right" w:leader="dot" w:pos="9016"/>
            </w:tabs>
            <w:rPr>
              <w:del w:id="97" w:author="Teoh Xuan Xuan" w:date="2025-05-24T12:56:00Z" w16du:dateUtc="2025-05-24T04:56:00Z"/>
              <w:noProof/>
            </w:rPr>
          </w:pPr>
          <w:del w:id="98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 </w:delText>
            </w:r>
            <w:r w:rsidDel="0073631A">
              <w:rPr>
                <w:noProof/>
              </w:rPr>
              <w:tab/>
            </w:r>
            <w:r w:rsidRPr="0073631A" w:rsidDel="0073631A">
              <w:rPr>
                <w:rStyle w:val="Hyperlink"/>
                <w:noProof/>
              </w:rPr>
              <w:delText>3.3 From Surveys</w:delText>
            </w:r>
            <w:r w:rsidDel="0073631A">
              <w:rPr>
                <w:noProof/>
                <w:webHidden/>
              </w:rPr>
              <w:tab/>
              <w:delText>5</w:delText>
            </w:r>
          </w:del>
        </w:p>
        <w:p w14:paraId="089BBC8B" w14:textId="5D6EECCD" w:rsidR="0073631A" w:rsidDel="0073631A" w:rsidRDefault="0073631A">
          <w:pPr>
            <w:pStyle w:val="TOC1"/>
            <w:tabs>
              <w:tab w:val="right" w:leader="dot" w:pos="9016"/>
            </w:tabs>
            <w:rPr>
              <w:del w:id="99" w:author="Teoh Xuan Xuan" w:date="2025-05-24T12:56:00Z" w16du:dateUtc="2025-05-24T04:56:00Z"/>
              <w:noProof/>
            </w:rPr>
          </w:pPr>
          <w:del w:id="100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4.0 Raw List of Elicited Requirements (Even if Redundant)</w:delText>
            </w:r>
            <w:r w:rsidDel="0073631A">
              <w:rPr>
                <w:noProof/>
                <w:webHidden/>
              </w:rPr>
              <w:tab/>
              <w:delText>6</w:delText>
            </w:r>
          </w:del>
        </w:p>
        <w:p w14:paraId="599CE0DC" w14:textId="44892119" w:rsidR="0073631A" w:rsidDel="0073631A" w:rsidRDefault="0073631A">
          <w:pPr>
            <w:pStyle w:val="TOC1"/>
            <w:tabs>
              <w:tab w:val="right" w:leader="dot" w:pos="9016"/>
            </w:tabs>
            <w:rPr>
              <w:del w:id="101" w:author="Teoh Xuan Xuan" w:date="2025-05-24T12:56:00Z" w16du:dateUtc="2025-05-24T04:56:00Z"/>
              <w:noProof/>
            </w:rPr>
          </w:pPr>
          <w:del w:id="102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5.0 Filtering and Finalizing Requirements</w:delText>
            </w:r>
            <w:r w:rsidDel="0073631A">
              <w:rPr>
                <w:noProof/>
                <w:webHidden/>
              </w:rPr>
              <w:tab/>
              <w:delText>7</w:delText>
            </w:r>
          </w:del>
        </w:p>
        <w:p w14:paraId="726B32E2" w14:textId="18CF5322" w:rsidR="0073631A" w:rsidDel="0073631A" w:rsidRDefault="0073631A">
          <w:pPr>
            <w:pStyle w:val="TOC1"/>
            <w:tabs>
              <w:tab w:val="right" w:leader="dot" w:pos="9016"/>
            </w:tabs>
            <w:rPr>
              <w:del w:id="103" w:author="Teoh Xuan Xuan" w:date="2025-05-24T12:56:00Z" w16du:dateUtc="2025-05-24T04:56:00Z"/>
              <w:noProof/>
            </w:rPr>
          </w:pPr>
          <w:del w:id="104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6.0 Final Categorized Requirements (Dissatisfiers, Satisfiers, Delighters)</w:delText>
            </w:r>
            <w:r w:rsidDel="0073631A">
              <w:rPr>
                <w:noProof/>
                <w:webHidden/>
              </w:rPr>
              <w:tab/>
              <w:delText>8</w:delText>
            </w:r>
          </w:del>
        </w:p>
        <w:p w14:paraId="158BF593" w14:textId="71FAADBF" w:rsidR="0073631A" w:rsidDel="0073631A" w:rsidRDefault="0073631A">
          <w:pPr>
            <w:pStyle w:val="TOC1"/>
            <w:tabs>
              <w:tab w:val="right" w:leader="dot" w:pos="9016"/>
            </w:tabs>
            <w:rPr>
              <w:del w:id="105" w:author="Teoh Xuan Xuan" w:date="2025-05-24T12:56:00Z" w16du:dateUtc="2025-05-24T04:56:00Z"/>
              <w:noProof/>
            </w:rPr>
          </w:pPr>
          <w:del w:id="106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7.0 Reflections and Lessons Learned</w:delText>
            </w:r>
            <w:r w:rsidDel="0073631A">
              <w:rPr>
                <w:noProof/>
                <w:webHidden/>
              </w:rPr>
              <w:tab/>
              <w:delText>9</w:delText>
            </w:r>
          </w:del>
        </w:p>
        <w:p w14:paraId="3558CA6A" w14:textId="5B92D025" w:rsidR="0073631A" w:rsidDel="0073631A" w:rsidRDefault="0073631A">
          <w:pPr>
            <w:pStyle w:val="TOC1"/>
            <w:tabs>
              <w:tab w:val="right" w:leader="dot" w:pos="9016"/>
            </w:tabs>
            <w:rPr>
              <w:del w:id="107" w:author="Teoh Xuan Xuan" w:date="2025-05-24T12:56:00Z" w16du:dateUtc="2025-05-24T04:56:00Z"/>
              <w:noProof/>
            </w:rPr>
          </w:pPr>
          <w:del w:id="108" w:author="Teoh Xuan Xuan" w:date="2025-05-24T12:56:00Z" w16du:dateUtc="2025-05-24T04:56:00Z">
            <w:r w:rsidRPr="0073631A" w:rsidDel="0073631A">
              <w:rPr>
                <w:rStyle w:val="Hyperlink"/>
                <w:noProof/>
              </w:rPr>
              <w:delText>Change Log Table</w:delText>
            </w:r>
            <w:r w:rsidDel="0073631A">
              <w:rPr>
                <w:noProof/>
                <w:webHidden/>
              </w:rPr>
              <w:tab/>
              <w:delText>10</w:delText>
            </w:r>
          </w:del>
        </w:p>
        <w:p w14:paraId="75865556" w14:textId="4E6C66B1" w:rsidR="0073631A" w:rsidRDefault="0073631A">
          <w:pPr>
            <w:rPr>
              <w:ins w:id="109" w:author="Teoh Xuan Xuan" w:date="2025-05-24T12:55:00Z" w16du:dateUtc="2025-05-24T04:55:00Z"/>
            </w:rPr>
          </w:pPr>
          <w:ins w:id="110" w:author="Teoh Xuan Xuan" w:date="2025-05-24T12:55:00Z" w16du:dateUtc="2025-05-24T04:55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111" w:author="Teoh Xuan Xuan" w:date="2025-05-24T12:55:00Z"/>
      </w:sdtContent>
    </w:sdt>
    <w:customXmlInsRangeEnd w:id="111"/>
    <w:p w14:paraId="04E7D39C" w14:textId="77777777" w:rsidR="005C1309" w:rsidRDefault="005C1309" w:rsidP="005C1309">
      <w:pPr>
        <w:rPr>
          <w:ins w:id="112" w:author="Teoh Xuan Xuan" w:date="2025-05-23T15:30:00Z" w16du:dateUtc="2025-05-23T07:30:00Z"/>
          <w:rFonts w:eastAsiaTheme="majorEastAsia" w:cstheme="majorBidi"/>
          <w:b/>
          <w:sz w:val="32"/>
          <w:szCs w:val="40"/>
        </w:rPr>
      </w:pPr>
      <w:ins w:id="113" w:author="Teoh Xuan Xuan" w:date="2025-05-23T15:30:00Z" w16du:dateUtc="2025-05-23T07:30:00Z">
        <w:r>
          <w:br w:type="page"/>
        </w:r>
      </w:ins>
    </w:p>
    <w:p w14:paraId="7CCEF91E" w14:textId="3020BB95" w:rsidR="0073631A" w:rsidRPr="0073631A" w:rsidRDefault="0073631A" w:rsidP="0073631A">
      <w:pPr>
        <w:pStyle w:val="Heading1"/>
        <w:rPr>
          <w:ins w:id="114" w:author="Teoh Xuan Xuan" w:date="2025-05-24T12:53:00Z"/>
        </w:rPr>
      </w:pPr>
      <w:bookmarkStart w:id="115" w:name="_Toc198983815"/>
      <w:ins w:id="116" w:author="Teoh Xuan Xuan" w:date="2025-05-24T12:53:00Z" w16du:dateUtc="2025-05-24T04:53:00Z">
        <w:r>
          <w:lastRenderedPageBreak/>
          <w:t xml:space="preserve">1.0 </w:t>
        </w:r>
      </w:ins>
      <w:ins w:id="117" w:author="Teoh Xuan Xuan" w:date="2025-05-24T12:53:00Z">
        <w:r w:rsidRPr="0073631A">
          <w:t>Overview of Elicitation Sessions</w:t>
        </w:r>
        <w:bookmarkEnd w:id="115"/>
        <w:r w:rsidRPr="0073631A">
          <w:br/>
        </w:r>
        <w:r w:rsidRPr="0073631A">
          <w:br/>
        </w:r>
      </w:ins>
    </w:p>
    <w:p w14:paraId="48DB6A47" w14:textId="77777777" w:rsidR="0073631A" w:rsidRDefault="0073631A">
      <w:pPr>
        <w:rPr>
          <w:ins w:id="118" w:author="Teoh Xuan Xuan" w:date="2025-05-24T12:53:00Z" w16du:dateUtc="2025-05-24T04:53:00Z"/>
          <w:rFonts w:eastAsiaTheme="majorEastAsia" w:cstheme="majorBidi"/>
          <w:b/>
          <w:sz w:val="32"/>
          <w:szCs w:val="40"/>
        </w:rPr>
      </w:pPr>
      <w:ins w:id="119" w:author="Teoh Xuan Xuan" w:date="2025-05-24T12:53:00Z" w16du:dateUtc="2025-05-24T04:53:00Z">
        <w:r>
          <w:br w:type="page"/>
        </w:r>
      </w:ins>
    </w:p>
    <w:p w14:paraId="2B37FCF2" w14:textId="294B7056" w:rsidR="0073631A" w:rsidRPr="0073631A" w:rsidRDefault="0073631A" w:rsidP="0073631A">
      <w:pPr>
        <w:pStyle w:val="Heading1"/>
        <w:rPr>
          <w:ins w:id="120" w:author="Teoh Xuan Xuan" w:date="2025-05-24T12:53:00Z"/>
        </w:rPr>
      </w:pPr>
      <w:bookmarkStart w:id="121" w:name="_Toc198983816"/>
      <w:ins w:id="122" w:author="Teoh Xuan Xuan" w:date="2025-05-24T12:53:00Z" w16du:dateUtc="2025-05-24T04:53:00Z">
        <w:r>
          <w:lastRenderedPageBreak/>
          <w:t xml:space="preserve">2.0 </w:t>
        </w:r>
      </w:ins>
      <w:ins w:id="123" w:author="Teoh Xuan Xuan" w:date="2025-05-24T12:53:00Z">
        <w:r w:rsidRPr="0073631A">
          <w:t>Stakeholders Engaged</w:t>
        </w:r>
        <w:bookmarkEnd w:id="121"/>
        <w:r w:rsidRPr="0073631A">
          <w:br/>
        </w:r>
        <w:r w:rsidRPr="0073631A">
          <w:br/>
        </w:r>
      </w:ins>
    </w:p>
    <w:p w14:paraId="2BC572BB" w14:textId="77777777" w:rsidR="0073631A" w:rsidRDefault="0073631A">
      <w:pPr>
        <w:rPr>
          <w:ins w:id="124" w:author="Teoh Xuan Xuan" w:date="2025-05-24T12:53:00Z" w16du:dateUtc="2025-05-24T04:53:00Z"/>
          <w:rFonts w:eastAsiaTheme="majorEastAsia" w:cstheme="majorBidi"/>
          <w:b/>
          <w:sz w:val="32"/>
          <w:szCs w:val="40"/>
        </w:rPr>
      </w:pPr>
      <w:ins w:id="125" w:author="Teoh Xuan Xuan" w:date="2025-05-24T12:53:00Z" w16du:dateUtc="2025-05-24T04:53:00Z">
        <w:r>
          <w:br w:type="page"/>
        </w:r>
      </w:ins>
    </w:p>
    <w:p w14:paraId="09419C27" w14:textId="77777777" w:rsidR="0073631A" w:rsidRDefault="0073631A" w:rsidP="0073631A">
      <w:pPr>
        <w:pStyle w:val="Heading1"/>
        <w:rPr>
          <w:ins w:id="126" w:author="Teoh Xuan Xuan" w:date="2025-05-24T12:54:00Z" w16du:dateUtc="2025-05-24T04:54:00Z"/>
        </w:rPr>
      </w:pPr>
      <w:bookmarkStart w:id="127" w:name="_Toc198983817"/>
      <w:ins w:id="128" w:author="Teoh Xuan Xuan" w:date="2025-05-24T12:53:00Z" w16du:dateUtc="2025-05-24T04:53:00Z">
        <w:r>
          <w:lastRenderedPageBreak/>
          <w:t xml:space="preserve">3.0 </w:t>
        </w:r>
      </w:ins>
      <w:ins w:id="129" w:author="Teoh Xuan Xuan" w:date="2025-05-24T12:53:00Z">
        <w:r w:rsidRPr="0073631A">
          <w:t>Sources of Requirements</w:t>
        </w:r>
      </w:ins>
      <w:bookmarkEnd w:id="127"/>
    </w:p>
    <w:p w14:paraId="4B496D78" w14:textId="77777777" w:rsidR="0073631A" w:rsidRDefault="0073631A" w:rsidP="0073631A">
      <w:pPr>
        <w:pStyle w:val="Heading2"/>
        <w:rPr>
          <w:ins w:id="130" w:author="Teoh Xuan Xuan" w:date="2025-05-24T12:56:00Z" w16du:dateUtc="2025-05-24T04:56:00Z"/>
        </w:rPr>
      </w:pPr>
      <w:ins w:id="131" w:author="Teoh Xuan Xuan" w:date="2025-05-24T12:54:00Z" w16du:dateUtc="2025-05-24T04:54:00Z">
        <w:r>
          <w:tab/>
        </w:r>
        <w:bookmarkStart w:id="132" w:name="_Toc198983818"/>
        <w:r>
          <w:t>3.1 From Brainstorming</w:t>
        </w:r>
      </w:ins>
      <w:bookmarkEnd w:id="132"/>
    </w:p>
    <w:p w14:paraId="53B36737" w14:textId="77777777" w:rsidR="0073631A" w:rsidRDefault="0073631A" w:rsidP="0073631A">
      <w:pPr>
        <w:pStyle w:val="Heading2"/>
        <w:ind w:firstLine="720"/>
        <w:rPr>
          <w:ins w:id="133" w:author="Teoh Xuan Xuan" w:date="2025-05-24T12:56:00Z" w16du:dateUtc="2025-05-24T04:56:00Z"/>
        </w:rPr>
        <w:pPrChange w:id="134" w:author="Teoh Xuan Xuan" w:date="2025-05-24T12:56:00Z" w16du:dateUtc="2025-05-24T04:56:00Z">
          <w:pPr>
            <w:pStyle w:val="Heading2"/>
          </w:pPr>
        </w:pPrChange>
      </w:pPr>
      <w:bookmarkStart w:id="135" w:name="_Toc198983819"/>
      <w:ins w:id="136" w:author="Teoh Xuan Xuan" w:date="2025-05-24T12:54:00Z" w16du:dateUtc="2025-05-24T04:54:00Z">
        <w:r>
          <w:t>3.2 From Interviews</w:t>
        </w:r>
      </w:ins>
      <w:bookmarkEnd w:id="135"/>
    </w:p>
    <w:p w14:paraId="1DEF8BEF" w14:textId="07DD668A" w:rsidR="0073631A" w:rsidRPr="0073631A" w:rsidRDefault="0073631A" w:rsidP="0073631A">
      <w:pPr>
        <w:pStyle w:val="Heading2"/>
        <w:ind w:firstLine="720"/>
        <w:rPr>
          <w:ins w:id="137" w:author="Teoh Xuan Xuan" w:date="2025-05-24T12:53:00Z"/>
        </w:rPr>
        <w:pPrChange w:id="138" w:author="Teoh Xuan Xuan" w:date="2025-05-24T12:56:00Z" w16du:dateUtc="2025-05-24T04:56:00Z">
          <w:pPr>
            <w:pStyle w:val="Heading1"/>
          </w:pPr>
        </w:pPrChange>
      </w:pPr>
      <w:bookmarkStart w:id="139" w:name="_Toc198983820"/>
      <w:ins w:id="140" w:author="Teoh Xuan Xuan" w:date="2025-05-24T12:54:00Z" w16du:dateUtc="2025-05-24T04:54:00Z">
        <w:r>
          <w:t>3.3 From Surveys</w:t>
        </w:r>
      </w:ins>
      <w:bookmarkEnd w:id="139"/>
      <w:ins w:id="141" w:author="Teoh Xuan Xuan" w:date="2025-05-24T12:53:00Z">
        <w:r w:rsidRPr="0073631A">
          <w:br/>
        </w:r>
        <w:r w:rsidRPr="0073631A">
          <w:rPr>
            <w:szCs w:val="40"/>
          </w:rPr>
          <w:br/>
        </w:r>
      </w:ins>
    </w:p>
    <w:p w14:paraId="2AA0BE5B" w14:textId="77777777" w:rsidR="0073631A" w:rsidRDefault="0073631A">
      <w:pPr>
        <w:rPr>
          <w:ins w:id="142" w:author="Teoh Xuan Xuan" w:date="2025-05-24T12:55:00Z" w16du:dateUtc="2025-05-24T04:55:00Z"/>
          <w:rFonts w:eastAsiaTheme="majorEastAsia" w:cstheme="majorBidi"/>
          <w:b/>
          <w:sz w:val="32"/>
          <w:szCs w:val="40"/>
        </w:rPr>
      </w:pPr>
      <w:ins w:id="143" w:author="Teoh Xuan Xuan" w:date="2025-05-24T12:55:00Z" w16du:dateUtc="2025-05-24T04:55:00Z">
        <w:r>
          <w:br w:type="page"/>
        </w:r>
      </w:ins>
    </w:p>
    <w:p w14:paraId="09D81643" w14:textId="37A7879B" w:rsidR="0073631A" w:rsidRPr="0073631A" w:rsidRDefault="0073631A" w:rsidP="0073631A">
      <w:pPr>
        <w:pStyle w:val="Heading1"/>
        <w:rPr>
          <w:ins w:id="144" w:author="Teoh Xuan Xuan" w:date="2025-05-24T12:53:00Z"/>
        </w:rPr>
      </w:pPr>
      <w:bookmarkStart w:id="145" w:name="_Toc198983821"/>
      <w:ins w:id="146" w:author="Teoh Xuan Xuan" w:date="2025-05-24T12:55:00Z" w16du:dateUtc="2025-05-24T04:55:00Z">
        <w:r>
          <w:lastRenderedPageBreak/>
          <w:t xml:space="preserve">4.0 </w:t>
        </w:r>
      </w:ins>
      <w:ins w:id="147" w:author="Teoh Xuan Xuan" w:date="2025-05-24T12:53:00Z">
        <w:r w:rsidRPr="0073631A">
          <w:t>Raw List of Elicited Requirements (Even if Redundant)</w:t>
        </w:r>
        <w:bookmarkEnd w:id="145"/>
        <w:r w:rsidRPr="0073631A">
          <w:br/>
        </w:r>
        <w:r w:rsidRPr="0073631A">
          <w:br/>
        </w:r>
      </w:ins>
    </w:p>
    <w:p w14:paraId="228B408C" w14:textId="77777777" w:rsidR="0073631A" w:rsidRDefault="0073631A">
      <w:pPr>
        <w:rPr>
          <w:ins w:id="148" w:author="Teoh Xuan Xuan" w:date="2025-05-24T12:55:00Z" w16du:dateUtc="2025-05-24T04:55:00Z"/>
          <w:rFonts w:eastAsiaTheme="majorEastAsia" w:cstheme="majorBidi"/>
          <w:b/>
          <w:sz w:val="32"/>
          <w:szCs w:val="40"/>
        </w:rPr>
      </w:pPr>
      <w:ins w:id="149" w:author="Teoh Xuan Xuan" w:date="2025-05-24T12:55:00Z" w16du:dateUtc="2025-05-24T04:55:00Z">
        <w:r>
          <w:br w:type="page"/>
        </w:r>
      </w:ins>
    </w:p>
    <w:p w14:paraId="41DAB1ED" w14:textId="62BBB65E" w:rsidR="0073631A" w:rsidRPr="0073631A" w:rsidRDefault="0073631A" w:rsidP="0073631A">
      <w:pPr>
        <w:pStyle w:val="Heading1"/>
        <w:rPr>
          <w:ins w:id="150" w:author="Teoh Xuan Xuan" w:date="2025-05-24T12:53:00Z"/>
        </w:rPr>
      </w:pPr>
      <w:bookmarkStart w:id="151" w:name="_Toc198983822"/>
      <w:ins w:id="152" w:author="Teoh Xuan Xuan" w:date="2025-05-24T12:55:00Z" w16du:dateUtc="2025-05-24T04:55:00Z">
        <w:r>
          <w:lastRenderedPageBreak/>
          <w:t xml:space="preserve">5.0 </w:t>
        </w:r>
      </w:ins>
      <w:ins w:id="153" w:author="Teoh Xuan Xuan" w:date="2025-05-24T12:53:00Z">
        <w:r w:rsidRPr="0073631A">
          <w:t>Filtering and Finalizing Requirements</w:t>
        </w:r>
        <w:bookmarkEnd w:id="151"/>
        <w:r w:rsidRPr="0073631A">
          <w:br/>
        </w:r>
        <w:r w:rsidRPr="0073631A">
          <w:br/>
        </w:r>
      </w:ins>
    </w:p>
    <w:p w14:paraId="34705C90" w14:textId="77777777" w:rsidR="0073631A" w:rsidRDefault="0073631A">
      <w:pPr>
        <w:rPr>
          <w:ins w:id="154" w:author="Teoh Xuan Xuan" w:date="2025-05-24T12:55:00Z" w16du:dateUtc="2025-05-24T04:55:00Z"/>
          <w:rFonts w:eastAsiaTheme="majorEastAsia" w:cstheme="majorBidi"/>
          <w:b/>
          <w:sz w:val="32"/>
          <w:szCs w:val="40"/>
        </w:rPr>
      </w:pPr>
      <w:ins w:id="155" w:author="Teoh Xuan Xuan" w:date="2025-05-24T12:55:00Z" w16du:dateUtc="2025-05-24T04:55:00Z">
        <w:r>
          <w:br w:type="page"/>
        </w:r>
      </w:ins>
    </w:p>
    <w:p w14:paraId="7DE8A3AA" w14:textId="32F5CA8E" w:rsidR="0073631A" w:rsidRPr="0073631A" w:rsidRDefault="0073631A" w:rsidP="0073631A">
      <w:pPr>
        <w:pStyle w:val="Heading1"/>
        <w:rPr>
          <w:ins w:id="156" w:author="Teoh Xuan Xuan" w:date="2025-05-24T12:53:00Z"/>
        </w:rPr>
      </w:pPr>
      <w:bookmarkStart w:id="157" w:name="_Toc198983823"/>
      <w:ins w:id="158" w:author="Teoh Xuan Xuan" w:date="2025-05-24T12:55:00Z" w16du:dateUtc="2025-05-24T04:55:00Z">
        <w:r>
          <w:lastRenderedPageBreak/>
          <w:t xml:space="preserve">6.0 </w:t>
        </w:r>
      </w:ins>
      <w:ins w:id="159" w:author="Teoh Xuan Xuan" w:date="2025-05-24T12:53:00Z">
        <w:r w:rsidRPr="0073631A">
          <w:t>Final Categorized Requirements (Dissatisfiers, Satisfiers, Delighters)</w:t>
        </w:r>
        <w:bookmarkEnd w:id="157"/>
        <w:r w:rsidRPr="0073631A">
          <w:br/>
        </w:r>
        <w:r w:rsidRPr="0073631A">
          <w:br/>
        </w:r>
      </w:ins>
    </w:p>
    <w:p w14:paraId="74140A6A" w14:textId="77777777" w:rsidR="0073631A" w:rsidRDefault="0073631A">
      <w:pPr>
        <w:rPr>
          <w:ins w:id="160" w:author="Teoh Xuan Xuan" w:date="2025-05-24T12:55:00Z" w16du:dateUtc="2025-05-24T04:55:00Z"/>
          <w:rFonts w:eastAsiaTheme="majorEastAsia" w:cstheme="majorBidi"/>
          <w:b/>
          <w:sz w:val="32"/>
          <w:szCs w:val="40"/>
        </w:rPr>
      </w:pPr>
      <w:ins w:id="161" w:author="Teoh Xuan Xuan" w:date="2025-05-24T12:55:00Z" w16du:dateUtc="2025-05-24T04:55:00Z">
        <w:r>
          <w:br w:type="page"/>
        </w:r>
      </w:ins>
    </w:p>
    <w:p w14:paraId="60DBB767" w14:textId="23033C11" w:rsidR="0073631A" w:rsidRPr="0073631A" w:rsidRDefault="0073631A" w:rsidP="0073631A">
      <w:pPr>
        <w:pStyle w:val="Heading1"/>
        <w:rPr>
          <w:ins w:id="162" w:author="Teoh Xuan Xuan" w:date="2025-05-24T12:53:00Z"/>
        </w:rPr>
      </w:pPr>
      <w:bookmarkStart w:id="163" w:name="_Toc198983824"/>
      <w:ins w:id="164" w:author="Teoh Xuan Xuan" w:date="2025-05-24T12:55:00Z" w16du:dateUtc="2025-05-24T04:55:00Z">
        <w:r>
          <w:lastRenderedPageBreak/>
          <w:t xml:space="preserve">7.0 </w:t>
        </w:r>
      </w:ins>
      <w:ins w:id="165" w:author="Teoh Xuan Xuan" w:date="2025-05-24T12:53:00Z">
        <w:r w:rsidRPr="0073631A">
          <w:t>Reflections and Lessons Learned</w:t>
        </w:r>
        <w:bookmarkEnd w:id="163"/>
      </w:ins>
    </w:p>
    <w:p w14:paraId="07E0376A" w14:textId="77777777" w:rsidR="0073631A" w:rsidRDefault="0073631A">
      <w:pPr>
        <w:rPr>
          <w:ins w:id="166" w:author="Teoh Xuan Xuan" w:date="2025-05-24T12:55:00Z" w16du:dateUtc="2025-05-24T04:55:00Z"/>
          <w:rFonts w:eastAsiaTheme="majorEastAsia" w:cstheme="majorBidi"/>
          <w:b/>
          <w:sz w:val="32"/>
          <w:szCs w:val="40"/>
        </w:rPr>
      </w:pPr>
      <w:ins w:id="167" w:author="Teoh Xuan Xuan" w:date="2025-05-24T12:55:00Z" w16du:dateUtc="2025-05-24T04:55:00Z">
        <w:r>
          <w:br w:type="page"/>
        </w:r>
      </w:ins>
    </w:p>
    <w:p w14:paraId="1B654CEC" w14:textId="5D0AF184" w:rsidR="005C1309" w:rsidRDefault="005C1309" w:rsidP="005C1309">
      <w:pPr>
        <w:pStyle w:val="Heading1"/>
        <w:rPr>
          <w:ins w:id="168" w:author="Teoh Xuan Xuan" w:date="2025-05-23T15:30:00Z" w16du:dateUtc="2025-05-23T07:30:00Z"/>
        </w:rPr>
      </w:pPr>
      <w:bookmarkStart w:id="169" w:name="_Toc198983825"/>
      <w:ins w:id="170" w:author="Teoh Xuan Xuan" w:date="2025-05-23T15:30:00Z" w16du:dateUtc="2025-05-23T07:30:00Z">
        <w:r>
          <w:lastRenderedPageBreak/>
          <w:t>Change Log Table</w:t>
        </w:r>
        <w:bookmarkEnd w:id="169"/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5C1309" w14:paraId="08103685" w14:textId="77777777" w:rsidTr="00BE72E5">
        <w:trPr>
          <w:jc w:val="center"/>
          <w:ins w:id="171" w:author="Teoh Xuan Xuan" w:date="2025-05-23T15:30:00Z"/>
        </w:trPr>
        <w:tc>
          <w:tcPr>
            <w:tcW w:w="1165" w:type="dxa"/>
            <w:vAlign w:val="center"/>
          </w:tcPr>
          <w:p w14:paraId="1844CC02" w14:textId="77777777" w:rsidR="005C1309" w:rsidRDefault="005C1309" w:rsidP="00BE72E5">
            <w:pPr>
              <w:jc w:val="center"/>
              <w:rPr>
                <w:ins w:id="172" w:author="Teoh Xuan Xuan" w:date="2025-05-23T15:30:00Z" w16du:dateUtc="2025-05-23T07:30:00Z"/>
              </w:rPr>
            </w:pPr>
            <w:ins w:id="173" w:author="Teoh Xuan Xuan" w:date="2025-05-23T15:30:00Z" w16du:dateUtc="2025-05-23T07:30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22532D23" w14:textId="77777777" w:rsidR="005C1309" w:rsidRDefault="005C1309" w:rsidP="00BE72E5">
            <w:pPr>
              <w:jc w:val="center"/>
              <w:rPr>
                <w:ins w:id="174" w:author="Teoh Xuan Xuan" w:date="2025-05-23T15:30:00Z" w16du:dateUtc="2025-05-23T07:30:00Z"/>
              </w:rPr>
            </w:pPr>
            <w:ins w:id="175" w:author="Teoh Xuan Xuan" w:date="2025-05-23T15:30:00Z" w16du:dateUtc="2025-05-23T07:30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6BF76B55" w14:textId="77777777" w:rsidR="005C1309" w:rsidRDefault="005C1309" w:rsidP="00BE72E5">
            <w:pPr>
              <w:jc w:val="center"/>
              <w:rPr>
                <w:ins w:id="176" w:author="Teoh Xuan Xuan" w:date="2025-05-23T15:30:00Z" w16du:dateUtc="2025-05-23T07:30:00Z"/>
              </w:rPr>
            </w:pPr>
            <w:ins w:id="177" w:author="Teoh Xuan Xuan" w:date="2025-05-23T15:30:00Z" w16du:dateUtc="2025-05-23T07:30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0DDD90FF" w14:textId="77777777" w:rsidR="005C1309" w:rsidRDefault="005C1309" w:rsidP="00BE72E5">
            <w:pPr>
              <w:jc w:val="center"/>
              <w:rPr>
                <w:ins w:id="178" w:author="Teoh Xuan Xuan" w:date="2025-05-23T15:30:00Z" w16du:dateUtc="2025-05-23T07:30:00Z"/>
              </w:rPr>
            </w:pPr>
            <w:ins w:id="179" w:author="Teoh Xuan Xuan" w:date="2025-05-23T15:30:00Z" w16du:dateUtc="2025-05-23T07:30:00Z">
              <w:r>
                <w:t>Changes Made</w:t>
              </w:r>
            </w:ins>
          </w:p>
        </w:tc>
      </w:tr>
      <w:tr w:rsidR="005C1309" w14:paraId="76DEEC3B" w14:textId="77777777" w:rsidTr="00BE72E5">
        <w:trPr>
          <w:jc w:val="center"/>
          <w:ins w:id="180" w:author="Teoh Xuan Xuan" w:date="2025-05-23T15:30:00Z"/>
        </w:trPr>
        <w:tc>
          <w:tcPr>
            <w:tcW w:w="1165" w:type="dxa"/>
            <w:vAlign w:val="center"/>
          </w:tcPr>
          <w:p w14:paraId="71084269" w14:textId="77777777" w:rsidR="005C1309" w:rsidRDefault="005C1309" w:rsidP="00BE72E5">
            <w:pPr>
              <w:jc w:val="center"/>
              <w:rPr>
                <w:ins w:id="181" w:author="Teoh Xuan Xuan" w:date="2025-05-23T15:30:00Z" w16du:dateUtc="2025-05-23T07:30:00Z"/>
              </w:rPr>
            </w:pPr>
            <w:ins w:id="182" w:author="Teoh Xuan Xuan" w:date="2025-05-23T15:30:00Z" w16du:dateUtc="2025-05-23T07:30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64E8BBE4" w14:textId="77777777" w:rsidR="005C1309" w:rsidRDefault="005C1309" w:rsidP="00BE72E5">
            <w:pPr>
              <w:jc w:val="center"/>
              <w:rPr>
                <w:ins w:id="183" w:author="Teoh Xuan Xuan" w:date="2025-05-23T15:30:00Z" w16du:dateUtc="2025-05-23T07:30:00Z"/>
              </w:rPr>
            </w:pPr>
            <w:ins w:id="184" w:author="Teoh Xuan Xuan" w:date="2025-05-23T15:30:00Z" w16du:dateUtc="2025-05-23T07:30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4F7CFC82" w14:textId="77777777" w:rsidR="005C1309" w:rsidRDefault="005C1309" w:rsidP="00BE72E5">
            <w:pPr>
              <w:jc w:val="center"/>
              <w:rPr>
                <w:ins w:id="185" w:author="Teoh Xuan Xuan" w:date="2025-05-23T15:30:00Z" w16du:dateUtc="2025-05-23T07:30:00Z"/>
              </w:rPr>
            </w:pPr>
            <w:ins w:id="186" w:author="Teoh Xuan Xuan" w:date="2025-05-23T15:30:00Z" w16du:dateUtc="2025-05-23T07:30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08EFE989" w14:textId="77777777" w:rsidR="005C1309" w:rsidRDefault="005C1309" w:rsidP="00BE72E5">
            <w:pPr>
              <w:jc w:val="center"/>
              <w:rPr>
                <w:ins w:id="187" w:author="Teoh Xuan Xuan" w:date="2025-05-23T15:30:00Z" w16du:dateUtc="2025-05-23T07:30:00Z"/>
              </w:rPr>
            </w:pPr>
            <w:ins w:id="188" w:author="Teoh Xuan Xuan" w:date="2025-05-23T15:30:00Z" w16du:dateUtc="2025-05-23T07:30:00Z">
              <w:r w:rsidRPr="007D6FB2">
                <w:t>Added project cover page; created version history log table</w:t>
              </w:r>
            </w:ins>
          </w:p>
        </w:tc>
      </w:tr>
      <w:tr w:rsidR="0073631A" w14:paraId="46B444C4" w14:textId="77777777" w:rsidTr="00BE72E5">
        <w:trPr>
          <w:jc w:val="center"/>
          <w:ins w:id="189" w:author="Teoh Xuan Xuan" w:date="2025-05-23T15:30:00Z"/>
        </w:trPr>
        <w:tc>
          <w:tcPr>
            <w:tcW w:w="1165" w:type="dxa"/>
            <w:vAlign w:val="center"/>
          </w:tcPr>
          <w:p w14:paraId="61198DDD" w14:textId="6B5955E0" w:rsidR="0073631A" w:rsidRDefault="0073631A" w:rsidP="0073631A">
            <w:pPr>
              <w:jc w:val="center"/>
              <w:rPr>
                <w:ins w:id="190" w:author="Teoh Xuan Xuan" w:date="2025-05-23T15:30:00Z" w16du:dateUtc="2025-05-23T07:30:00Z"/>
              </w:rPr>
            </w:pPr>
          </w:p>
        </w:tc>
        <w:tc>
          <w:tcPr>
            <w:tcW w:w="1620" w:type="dxa"/>
            <w:vAlign w:val="center"/>
          </w:tcPr>
          <w:p w14:paraId="2C644FFF" w14:textId="397C29B8" w:rsidR="0073631A" w:rsidRDefault="0073631A" w:rsidP="0073631A">
            <w:pPr>
              <w:jc w:val="center"/>
              <w:rPr>
                <w:ins w:id="191" w:author="Teoh Xuan Xuan" w:date="2025-05-23T15:30:00Z" w16du:dateUtc="2025-05-23T07:30:00Z"/>
              </w:rPr>
            </w:pPr>
          </w:p>
        </w:tc>
        <w:tc>
          <w:tcPr>
            <w:tcW w:w="2700" w:type="dxa"/>
            <w:vAlign w:val="center"/>
          </w:tcPr>
          <w:p w14:paraId="1F5DB504" w14:textId="0A45F95D" w:rsidR="0073631A" w:rsidRDefault="0073631A" w:rsidP="0073631A">
            <w:pPr>
              <w:jc w:val="center"/>
              <w:rPr>
                <w:ins w:id="192" w:author="Teoh Xuan Xuan" w:date="2025-05-23T15:30:00Z" w16du:dateUtc="2025-05-23T07:30:00Z"/>
              </w:rPr>
            </w:pPr>
          </w:p>
        </w:tc>
        <w:tc>
          <w:tcPr>
            <w:tcW w:w="3531" w:type="dxa"/>
            <w:vAlign w:val="center"/>
          </w:tcPr>
          <w:p w14:paraId="68F629F3" w14:textId="0ECDDA8D" w:rsidR="0073631A" w:rsidRDefault="0073631A" w:rsidP="0073631A">
            <w:pPr>
              <w:jc w:val="center"/>
              <w:rPr>
                <w:ins w:id="193" w:author="Teoh Xuan Xuan" w:date="2025-05-23T15:30:00Z" w16du:dateUtc="2025-05-23T07:30:00Z"/>
              </w:rPr>
            </w:pPr>
          </w:p>
        </w:tc>
      </w:tr>
      <w:tr w:rsidR="0073631A" w14:paraId="0C227E42" w14:textId="77777777" w:rsidTr="00BE72E5">
        <w:trPr>
          <w:jc w:val="center"/>
          <w:ins w:id="194" w:author="Teoh Xuan Xuan" w:date="2025-05-23T15:30:00Z"/>
        </w:trPr>
        <w:tc>
          <w:tcPr>
            <w:tcW w:w="1165" w:type="dxa"/>
            <w:vAlign w:val="center"/>
          </w:tcPr>
          <w:p w14:paraId="0CBEE5DA" w14:textId="77777777" w:rsidR="0073631A" w:rsidRDefault="0073631A" w:rsidP="0073631A">
            <w:pPr>
              <w:jc w:val="center"/>
              <w:rPr>
                <w:ins w:id="195" w:author="Teoh Xuan Xuan" w:date="2025-05-23T15:30:00Z" w16du:dateUtc="2025-05-23T07:30:00Z"/>
              </w:rPr>
            </w:pPr>
          </w:p>
        </w:tc>
        <w:tc>
          <w:tcPr>
            <w:tcW w:w="1620" w:type="dxa"/>
            <w:vAlign w:val="center"/>
          </w:tcPr>
          <w:p w14:paraId="12849D16" w14:textId="77777777" w:rsidR="0073631A" w:rsidRDefault="0073631A" w:rsidP="0073631A">
            <w:pPr>
              <w:jc w:val="center"/>
              <w:rPr>
                <w:ins w:id="196" w:author="Teoh Xuan Xuan" w:date="2025-05-23T15:30:00Z" w16du:dateUtc="2025-05-23T07:30:00Z"/>
              </w:rPr>
            </w:pPr>
          </w:p>
        </w:tc>
        <w:tc>
          <w:tcPr>
            <w:tcW w:w="2700" w:type="dxa"/>
            <w:vAlign w:val="center"/>
          </w:tcPr>
          <w:p w14:paraId="048B1403" w14:textId="77777777" w:rsidR="0073631A" w:rsidRDefault="0073631A" w:rsidP="0073631A">
            <w:pPr>
              <w:jc w:val="center"/>
              <w:rPr>
                <w:ins w:id="197" w:author="Teoh Xuan Xuan" w:date="2025-05-23T15:30:00Z" w16du:dateUtc="2025-05-23T07:30:00Z"/>
              </w:rPr>
            </w:pPr>
          </w:p>
        </w:tc>
        <w:tc>
          <w:tcPr>
            <w:tcW w:w="3531" w:type="dxa"/>
            <w:vAlign w:val="center"/>
          </w:tcPr>
          <w:p w14:paraId="668B6159" w14:textId="77777777" w:rsidR="0073631A" w:rsidRDefault="0073631A" w:rsidP="0073631A">
            <w:pPr>
              <w:jc w:val="center"/>
              <w:rPr>
                <w:ins w:id="198" w:author="Teoh Xuan Xuan" w:date="2025-05-23T15:30:00Z" w16du:dateUtc="2025-05-23T07:30:00Z"/>
              </w:rPr>
            </w:pPr>
          </w:p>
        </w:tc>
      </w:tr>
    </w:tbl>
    <w:p w14:paraId="2252652C" w14:textId="77777777" w:rsidR="005C1309" w:rsidRPr="008E36B5" w:rsidRDefault="005C1309" w:rsidP="005C1309">
      <w:pPr>
        <w:rPr>
          <w:ins w:id="199" w:author="Teoh Xuan Xuan" w:date="2025-05-23T15:30:00Z" w16du:dateUtc="2025-05-23T07:30:00Z"/>
        </w:rPr>
      </w:pPr>
    </w:p>
    <w:p w14:paraId="43AB7AF4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41"/>
    <w:rsid w:val="001C6989"/>
    <w:rsid w:val="002A24FD"/>
    <w:rsid w:val="00343C94"/>
    <w:rsid w:val="005C1309"/>
    <w:rsid w:val="00692616"/>
    <w:rsid w:val="006A3458"/>
    <w:rsid w:val="0073631A"/>
    <w:rsid w:val="007526B7"/>
    <w:rsid w:val="00981141"/>
    <w:rsid w:val="00E75C08"/>
    <w:rsid w:val="00E7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44EF5"/>
  <w15:chartTrackingRefBased/>
  <w15:docId w15:val="{85518F8F-65CB-494F-AAA5-DCB7784F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0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309"/>
    <w:pPr>
      <w:keepNext/>
      <w:keepLines/>
      <w:spacing w:before="480" w:after="20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31A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09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31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41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C1309"/>
    <w:pPr>
      <w:spacing w:after="0" w:line="240" w:lineRule="auto"/>
    </w:pPr>
  </w:style>
  <w:style w:type="table" w:styleId="TableGrid">
    <w:name w:val="Table Grid"/>
    <w:basedOn w:val="TableNormal"/>
    <w:uiPriority w:val="39"/>
    <w:rsid w:val="005C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631A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63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31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6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7E32-8996-44C2-A1F0-1D29FD8E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181</Words>
  <Characters>2309</Characters>
  <Application>Microsoft Office Word</Application>
  <DocSecurity>0</DocSecurity>
  <Lines>19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</cp:revision>
  <dcterms:created xsi:type="dcterms:W3CDTF">2025-05-23T07:31:00Z</dcterms:created>
  <dcterms:modified xsi:type="dcterms:W3CDTF">2025-05-24T04:56:00Z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cd319bc1-6cc1-4fb7-9a59-ab6f5a10667d</vt:lpwstr>
  </property>
</Properties>
</file>