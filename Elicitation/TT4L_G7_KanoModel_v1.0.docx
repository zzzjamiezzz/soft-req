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DE9FB" w14:textId="77777777" w:rsidR="005C1309" w:rsidRDefault="005C1309" w:rsidP="005C1309">
      <w:pPr>
        <w:jc w:val="center"/>
        <w:rPr>
          <w:ins w:id="1" w:author="Teoh Xuan Xuan" w:date="2025-05-23T15:30:00Z" w16du:dateUtc="2025-05-23T07:30:00Z"/>
        </w:rPr>
      </w:pPr>
    </w:p>
    <w:p w14:paraId="4555FF8D" w14:textId="77777777" w:rsidR="005C1309" w:rsidRDefault="005C1309" w:rsidP="005C1309">
      <w:pPr>
        <w:jc w:val="center"/>
        <w:rPr>
          <w:ins w:id="2" w:author="Teoh Xuan Xuan" w:date="2025-05-23T15:30:00Z" w16du:dateUtc="2025-05-23T07:30:00Z"/>
        </w:rPr>
      </w:pPr>
      <w:ins w:id="3" w:author="Teoh Xuan Xuan" w:date="2025-05-23T15:30:00Z" w16du:dateUtc="2025-05-23T07:30:00Z">
        <w:r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4E000F7E" wp14:editId="735F2BB0">
              <wp:extent cx="4762500" cy="1623060"/>
              <wp:effectExtent l="0" t="0" r="0" b="0"/>
              <wp:docPr id="183940847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F399500" w14:textId="77777777" w:rsidR="005C1309" w:rsidRDefault="005C1309" w:rsidP="005C1309">
      <w:pPr>
        <w:jc w:val="center"/>
        <w:rPr>
          <w:ins w:id="4" w:author="Teoh Xuan Xuan" w:date="2025-05-23T15:30:00Z" w16du:dateUtc="2025-05-23T07:30:00Z"/>
          <w:rFonts w:cs="Times New Roman"/>
          <w:b/>
          <w:bCs/>
          <w:sz w:val="36"/>
          <w:szCs w:val="36"/>
        </w:rPr>
      </w:pPr>
    </w:p>
    <w:p w14:paraId="2F15CD22" w14:textId="77777777" w:rsidR="005C1309" w:rsidRDefault="005C1309" w:rsidP="005C1309">
      <w:pPr>
        <w:jc w:val="center"/>
        <w:rPr>
          <w:ins w:id="5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6" w:author="Teoh Xuan Xuan" w:date="2025-05-23T15:30:00Z" w16du:dateUtc="2025-05-23T07:30:00Z">
        <w:r w:rsidRPr="008363A2">
          <w:rPr>
            <w:rFonts w:cs="Times New Roman"/>
            <w:b/>
            <w:bCs/>
            <w:sz w:val="36"/>
            <w:szCs w:val="36"/>
          </w:rPr>
          <w:t>FACULTY OF COMPUTING AND INFORMATICS</w:t>
        </w:r>
      </w:ins>
    </w:p>
    <w:p w14:paraId="726B6AAA" w14:textId="77777777" w:rsidR="005C1309" w:rsidRDefault="005C1309" w:rsidP="005C1309">
      <w:pPr>
        <w:jc w:val="center"/>
        <w:rPr>
          <w:ins w:id="7" w:author="Teoh Xuan Xuan" w:date="2025-05-23T15:30:00Z" w16du:dateUtc="2025-05-23T07:30:00Z"/>
          <w:rFonts w:cs="Times New Roman"/>
          <w:b/>
          <w:bCs/>
          <w:sz w:val="36"/>
          <w:szCs w:val="36"/>
        </w:rPr>
      </w:pPr>
    </w:p>
    <w:p w14:paraId="1DE7E961" w14:textId="77777777" w:rsidR="005C1309" w:rsidRDefault="005C1309" w:rsidP="005C1309">
      <w:pPr>
        <w:jc w:val="center"/>
        <w:rPr>
          <w:ins w:id="8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9" w:author="Teoh Xuan Xuan" w:date="2025-05-23T15:30:00Z" w16du:dateUtc="2025-05-23T07:30:00Z">
        <w:r>
          <w:rPr>
            <w:rFonts w:cs="Times New Roman"/>
            <w:b/>
            <w:bCs/>
            <w:sz w:val="36"/>
            <w:szCs w:val="36"/>
          </w:rPr>
          <w:t>CSE6224 – SOFTWARE REQUIREMENTS ENG</w:t>
        </w:r>
      </w:ins>
    </w:p>
    <w:p w14:paraId="64F0FE2F" w14:textId="77777777" w:rsidR="005C1309" w:rsidRDefault="005C1309" w:rsidP="005C1309">
      <w:pPr>
        <w:jc w:val="center"/>
        <w:rPr>
          <w:ins w:id="10" w:author="Teoh Xuan Xuan" w:date="2025-05-23T15:30:00Z" w16du:dateUtc="2025-05-23T07:30:00Z"/>
          <w:rFonts w:cs="Times New Roman"/>
          <w:b/>
          <w:bCs/>
          <w:sz w:val="36"/>
          <w:szCs w:val="36"/>
        </w:rPr>
      </w:pPr>
    </w:p>
    <w:p w14:paraId="0C544A03" w14:textId="77777777" w:rsidR="005C1309" w:rsidRDefault="005C1309" w:rsidP="005C1309">
      <w:pPr>
        <w:jc w:val="center"/>
        <w:rPr>
          <w:ins w:id="11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12" w:author="Teoh Xuan Xuan" w:date="2025-05-23T15:30:00Z" w16du:dateUtc="2025-05-23T07:30:00Z">
        <w:r>
          <w:rPr>
            <w:rFonts w:cs="Times New Roman"/>
            <w:b/>
            <w:bCs/>
            <w:sz w:val="36"/>
            <w:szCs w:val="36"/>
          </w:rPr>
          <w:t>GROUP: G07</w:t>
        </w:r>
      </w:ins>
    </w:p>
    <w:p w14:paraId="18A80F03" w14:textId="77777777" w:rsidR="005C1309" w:rsidRDefault="005C1309" w:rsidP="005C1309">
      <w:pPr>
        <w:jc w:val="center"/>
        <w:rPr>
          <w:ins w:id="13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14" w:author="Teoh Xuan Xuan" w:date="2025-05-23T15:30:00Z" w16du:dateUtc="2025-05-23T07:30:00Z">
        <w:r>
          <w:rPr>
            <w:rFonts w:cs="Times New Roman"/>
            <w:b/>
            <w:bCs/>
            <w:sz w:val="36"/>
            <w:szCs w:val="36"/>
          </w:rPr>
          <w:t>SESSION: TT4L</w:t>
        </w:r>
      </w:ins>
    </w:p>
    <w:p w14:paraId="0254A93B" w14:textId="77777777" w:rsidR="005C1309" w:rsidRDefault="005C1309" w:rsidP="005C1309">
      <w:pPr>
        <w:jc w:val="center"/>
        <w:rPr>
          <w:ins w:id="15" w:author="Teoh Xuan Xuan" w:date="2025-05-23T15:30:00Z" w16du:dateUtc="2025-05-23T07:30:00Z"/>
          <w:rFonts w:cs="Times New Roman"/>
          <w:b/>
          <w:bCs/>
          <w:sz w:val="36"/>
          <w:szCs w:val="36"/>
        </w:rPr>
      </w:pPr>
    </w:p>
    <w:p w14:paraId="04ECE653" w14:textId="77777777" w:rsidR="005C1309" w:rsidRDefault="005C1309" w:rsidP="005C1309">
      <w:pPr>
        <w:jc w:val="center"/>
        <w:rPr>
          <w:ins w:id="16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17" w:author="Teoh Xuan Xuan" w:date="2025-05-23T15:30:00Z" w16du:dateUtc="2025-05-23T07:30:00Z">
        <w:r>
          <w:rPr>
            <w:rFonts w:cs="Times New Roman"/>
            <w:b/>
            <w:bCs/>
            <w:sz w:val="36"/>
            <w:szCs w:val="36"/>
          </w:rPr>
          <w:t>PROJECT REPORT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1309" w14:paraId="1090F586" w14:textId="77777777" w:rsidTr="00BE72E5">
        <w:trPr>
          <w:trHeight w:val="395"/>
          <w:ins w:id="18" w:author="Teoh Xuan Xuan" w:date="2025-05-23T15:30:00Z" w16du:dateUtc="2025-05-23T07:30:00Z"/>
        </w:trPr>
        <w:tc>
          <w:tcPr>
            <w:tcW w:w="4508" w:type="dxa"/>
          </w:tcPr>
          <w:p w14:paraId="0F4C9FE0" w14:textId="77777777" w:rsidR="005C1309" w:rsidRPr="00E97CF2" w:rsidRDefault="005C1309" w:rsidP="00BE72E5">
            <w:pPr>
              <w:jc w:val="center"/>
              <w:rPr>
                <w:ins w:id="19" w:author="Teoh Xuan Xuan" w:date="2025-05-23T15:30:00Z" w16du:dateUtc="2025-05-23T07:30:00Z"/>
                <w:rFonts w:cs="Times New Roman"/>
                <w:b/>
                <w:bCs/>
              </w:rPr>
            </w:pPr>
            <w:ins w:id="20" w:author="Teoh Xuan Xuan" w:date="2025-05-23T15:30:00Z" w16du:dateUtc="2025-05-23T07:30:00Z">
              <w:r w:rsidRPr="00E97CF2">
                <w:rPr>
                  <w:rFonts w:cs="Times New Roman"/>
                  <w:b/>
                  <w:bCs/>
                </w:rPr>
                <w:t>Student Name</w:t>
              </w:r>
            </w:ins>
          </w:p>
        </w:tc>
        <w:tc>
          <w:tcPr>
            <w:tcW w:w="4508" w:type="dxa"/>
          </w:tcPr>
          <w:p w14:paraId="099E14CF" w14:textId="77777777" w:rsidR="005C1309" w:rsidRPr="00E97CF2" w:rsidRDefault="005C1309" w:rsidP="00BE72E5">
            <w:pPr>
              <w:jc w:val="center"/>
              <w:rPr>
                <w:ins w:id="21" w:author="Teoh Xuan Xuan" w:date="2025-05-23T15:30:00Z" w16du:dateUtc="2025-05-23T07:30:00Z"/>
                <w:rFonts w:cs="Times New Roman"/>
                <w:b/>
                <w:bCs/>
              </w:rPr>
            </w:pPr>
            <w:ins w:id="22" w:author="Teoh Xuan Xuan" w:date="2025-05-23T15:30:00Z" w16du:dateUtc="2025-05-23T07:30:00Z">
              <w:r w:rsidRPr="00E97CF2">
                <w:rPr>
                  <w:rFonts w:cs="Times New Roman"/>
                  <w:b/>
                  <w:bCs/>
                </w:rPr>
                <w:t>Student ID</w:t>
              </w:r>
            </w:ins>
          </w:p>
        </w:tc>
      </w:tr>
      <w:tr w:rsidR="005C1309" w14:paraId="5208679D" w14:textId="77777777" w:rsidTr="00BE72E5">
        <w:trPr>
          <w:trHeight w:val="341"/>
          <w:ins w:id="23" w:author="Teoh Xuan Xuan" w:date="2025-05-23T15:30:00Z" w16du:dateUtc="2025-05-23T07:30:00Z"/>
        </w:trPr>
        <w:tc>
          <w:tcPr>
            <w:tcW w:w="4508" w:type="dxa"/>
          </w:tcPr>
          <w:p w14:paraId="2427C6DF" w14:textId="77777777" w:rsidR="005C1309" w:rsidRPr="00E97CF2" w:rsidRDefault="005C1309" w:rsidP="00BE72E5">
            <w:pPr>
              <w:jc w:val="center"/>
              <w:rPr>
                <w:ins w:id="24" w:author="Teoh Xuan Xuan" w:date="2025-05-23T15:30:00Z" w16du:dateUtc="2025-05-23T07:30:00Z"/>
                <w:rFonts w:cs="Times New Roman"/>
              </w:rPr>
            </w:pPr>
            <w:ins w:id="25" w:author="Teoh Xuan Xuan" w:date="2025-05-23T15:30:00Z" w16du:dateUtc="2025-05-23T07:30:00Z">
              <w:r>
                <w:rPr>
                  <w:rFonts w:cs="Times New Roman"/>
                </w:rPr>
                <w:t>Yang Jia En</w:t>
              </w:r>
            </w:ins>
          </w:p>
        </w:tc>
        <w:tc>
          <w:tcPr>
            <w:tcW w:w="4508" w:type="dxa"/>
          </w:tcPr>
          <w:p w14:paraId="25052926" w14:textId="77777777" w:rsidR="005C1309" w:rsidRPr="00E97CF2" w:rsidRDefault="005C1309" w:rsidP="00BE72E5">
            <w:pPr>
              <w:jc w:val="center"/>
              <w:rPr>
                <w:ins w:id="26" w:author="Teoh Xuan Xuan" w:date="2025-05-23T15:30:00Z" w16du:dateUtc="2025-05-23T07:30:00Z"/>
                <w:rFonts w:cs="Times New Roman"/>
              </w:rPr>
            </w:pPr>
            <w:ins w:id="27" w:author="Teoh Xuan Xuan" w:date="2025-05-23T15:30:00Z" w16du:dateUtc="2025-05-23T07:30:00Z">
              <w:r>
                <w:rPr>
                  <w:rFonts w:cs="Times New Roman"/>
                </w:rPr>
                <w:t>242UC2451Q</w:t>
              </w:r>
            </w:ins>
          </w:p>
        </w:tc>
      </w:tr>
      <w:tr w:rsidR="005C1309" w14:paraId="4EEA2674" w14:textId="77777777" w:rsidTr="00BE72E5">
        <w:trPr>
          <w:trHeight w:val="359"/>
          <w:ins w:id="28" w:author="Teoh Xuan Xuan" w:date="2025-05-23T15:30:00Z" w16du:dateUtc="2025-05-23T07:30:00Z"/>
        </w:trPr>
        <w:tc>
          <w:tcPr>
            <w:tcW w:w="4508" w:type="dxa"/>
          </w:tcPr>
          <w:p w14:paraId="277BDB33" w14:textId="77777777" w:rsidR="005C1309" w:rsidRPr="00E97CF2" w:rsidRDefault="005C1309" w:rsidP="00BE72E5">
            <w:pPr>
              <w:jc w:val="center"/>
              <w:rPr>
                <w:ins w:id="29" w:author="Teoh Xuan Xuan" w:date="2025-05-23T15:30:00Z" w16du:dateUtc="2025-05-23T07:30:00Z"/>
                <w:rFonts w:cs="Times New Roman"/>
              </w:rPr>
            </w:pPr>
            <w:ins w:id="30" w:author="Teoh Xuan Xuan" w:date="2025-05-23T15:30:00Z" w16du:dateUtc="2025-05-23T07:30:00Z">
              <w:r>
                <w:rPr>
                  <w:rFonts w:cs="Times New Roman"/>
                </w:rPr>
                <w:t xml:space="preserve">Teoh Xuan </w:t>
              </w:r>
              <w:proofErr w:type="spellStart"/>
              <w:r>
                <w:rPr>
                  <w:rFonts w:cs="Times New Roman"/>
                </w:rPr>
                <w:t>Xuan</w:t>
              </w:r>
              <w:proofErr w:type="spellEnd"/>
            </w:ins>
          </w:p>
        </w:tc>
        <w:tc>
          <w:tcPr>
            <w:tcW w:w="4508" w:type="dxa"/>
          </w:tcPr>
          <w:p w14:paraId="5594F790" w14:textId="77777777" w:rsidR="005C1309" w:rsidRPr="00E97CF2" w:rsidRDefault="005C1309" w:rsidP="00BE72E5">
            <w:pPr>
              <w:jc w:val="center"/>
              <w:rPr>
                <w:ins w:id="31" w:author="Teoh Xuan Xuan" w:date="2025-05-23T15:30:00Z" w16du:dateUtc="2025-05-23T07:30:00Z"/>
                <w:rFonts w:cs="Times New Roman"/>
              </w:rPr>
            </w:pPr>
            <w:ins w:id="32" w:author="Teoh Xuan Xuan" w:date="2025-05-23T15:30:00Z" w16du:dateUtc="2025-05-23T07:30:00Z">
              <w:r>
                <w:rPr>
                  <w:rFonts w:cs="Times New Roman"/>
                </w:rPr>
                <w:t>242UC2451P</w:t>
              </w:r>
            </w:ins>
          </w:p>
        </w:tc>
      </w:tr>
      <w:tr w:rsidR="005C1309" w14:paraId="19503A11" w14:textId="77777777" w:rsidTr="00BE72E5">
        <w:trPr>
          <w:trHeight w:val="341"/>
          <w:ins w:id="33" w:author="Teoh Xuan Xuan" w:date="2025-05-23T15:30:00Z" w16du:dateUtc="2025-05-23T07:30:00Z"/>
        </w:trPr>
        <w:tc>
          <w:tcPr>
            <w:tcW w:w="4508" w:type="dxa"/>
          </w:tcPr>
          <w:p w14:paraId="07D21380" w14:textId="77777777" w:rsidR="005C1309" w:rsidRPr="00E97CF2" w:rsidRDefault="005C1309" w:rsidP="00BE72E5">
            <w:pPr>
              <w:jc w:val="center"/>
              <w:rPr>
                <w:ins w:id="34" w:author="Teoh Xuan Xuan" w:date="2025-05-23T15:30:00Z" w16du:dateUtc="2025-05-23T07:30:00Z"/>
                <w:rFonts w:cs="Times New Roman"/>
              </w:rPr>
            </w:pPr>
            <w:ins w:id="35" w:author="Teoh Xuan Xuan" w:date="2025-05-23T15:30:00Z" w16du:dateUtc="2025-05-23T07:30:00Z">
              <w:r>
                <w:rPr>
                  <w:rFonts w:cs="Times New Roman"/>
                </w:rPr>
                <w:t>Tey Jun Cheng</w:t>
              </w:r>
            </w:ins>
          </w:p>
        </w:tc>
        <w:tc>
          <w:tcPr>
            <w:tcW w:w="4508" w:type="dxa"/>
          </w:tcPr>
          <w:p w14:paraId="2142C36F" w14:textId="77777777" w:rsidR="005C1309" w:rsidRPr="00E97CF2" w:rsidRDefault="005C1309" w:rsidP="00BE72E5">
            <w:pPr>
              <w:jc w:val="center"/>
              <w:rPr>
                <w:ins w:id="36" w:author="Teoh Xuan Xuan" w:date="2025-05-23T15:30:00Z" w16du:dateUtc="2025-05-23T07:30:00Z"/>
                <w:rFonts w:cs="Times New Roman"/>
              </w:rPr>
            </w:pPr>
            <w:ins w:id="37" w:author="Teoh Xuan Xuan" w:date="2025-05-23T15:30:00Z" w16du:dateUtc="2025-05-23T07:30:00Z">
              <w:r>
                <w:rPr>
                  <w:rFonts w:cs="Times New Roman"/>
                </w:rPr>
                <w:t>242UC2452Z</w:t>
              </w:r>
            </w:ins>
          </w:p>
        </w:tc>
      </w:tr>
    </w:tbl>
    <w:p w14:paraId="35D04F41" w14:textId="77777777" w:rsidR="005C1309" w:rsidRDefault="005C1309" w:rsidP="005C1309">
      <w:pPr>
        <w:rPr>
          <w:ins w:id="38" w:author="Teoh Xuan Xuan" w:date="2025-05-23T15:30:00Z" w16du:dateUtc="2025-05-23T07:30:00Z"/>
          <w:rFonts w:cs="Times New Roman"/>
          <w:b/>
          <w:bCs/>
          <w:sz w:val="36"/>
          <w:szCs w:val="36"/>
        </w:rPr>
      </w:pPr>
    </w:p>
    <w:p w14:paraId="137D497B" w14:textId="77777777" w:rsidR="005C1309" w:rsidRDefault="005C1309" w:rsidP="005C1309">
      <w:pPr>
        <w:jc w:val="center"/>
        <w:rPr>
          <w:ins w:id="39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40" w:author="Teoh Xuan Xuan" w:date="2025-05-23T15:30:00Z" w16du:dateUtc="2025-05-23T07:30:00Z">
        <w:r w:rsidRPr="00BE5D13">
          <w:rPr>
            <w:rFonts w:cs="Times New Roman"/>
            <w:b/>
            <w:bCs/>
            <w:sz w:val="36"/>
            <w:szCs w:val="36"/>
          </w:rPr>
          <w:t xml:space="preserve">Submitted to: Dr. </w:t>
        </w:r>
        <w:r>
          <w:rPr>
            <w:rFonts w:cs="Times New Roman"/>
            <w:b/>
            <w:bCs/>
            <w:sz w:val="36"/>
            <w:szCs w:val="36"/>
          </w:rPr>
          <w:t xml:space="preserve">Zarina binti Che </w:t>
        </w:r>
        <w:proofErr w:type="spellStart"/>
        <w:r>
          <w:rPr>
            <w:rFonts w:cs="Times New Roman"/>
            <w:b/>
            <w:bCs/>
            <w:sz w:val="36"/>
            <w:szCs w:val="36"/>
          </w:rPr>
          <w:t>Embi</w:t>
        </w:r>
        <w:proofErr w:type="spellEnd"/>
      </w:ins>
    </w:p>
    <w:p w14:paraId="4878B77E" w14:textId="77777777" w:rsidR="005C1309" w:rsidRDefault="005C1309" w:rsidP="005C1309">
      <w:pPr>
        <w:jc w:val="center"/>
        <w:rPr>
          <w:ins w:id="41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42" w:author="Teoh Xuan Xuan" w:date="2025-05-23T15:30:00Z" w16du:dateUtc="2025-05-23T07:30:00Z">
        <w:r>
          <w:rPr>
            <w:rFonts w:cs="Times New Roman"/>
            <w:b/>
            <w:bCs/>
            <w:sz w:val="36"/>
            <w:szCs w:val="36"/>
          </w:rPr>
          <w:t>Date: 25 May 2025</w:t>
        </w:r>
      </w:ins>
    </w:p>
    <w:p w14:paraId="5A24455F" w14:textId="77777777" w:rsidR="005C1309" w:rsidRDefault="005C1309" w:rsidP="005C1309">
      <w:pPr>
        <w:rPr>
          <w:ins w:id="43" w:author="Teoh Xuan Xuan" w:date="2025-05-23T15:30:00Z" w16du:dateUtc="2025-05-23T07:30:00Z"/>
          <w:rFonts w:cs="Times New Roman"/>
          <w:b/>
          <w:bCs/>
          <w:sz w:val="36"/>
          <w:szCs w:val="36"/>
        </w:rPr>
      </w:pPr>
    </w:p>
    <w:p w14:paraId="3C863D3B" w14:textId="77777777" w:rsidR="005C1309" w:rsidRDefault="005C1309" w:rsidP="005C1309">
      <w:pPr>
        <w:pStyle w:val="Heading1"/>
        <w:rPr>
          <w:ins w:id="44" w:author="Teoh Xuan Xuan" w:date="2025-05-23T15:30:00Z" w16du:dateUtc="2025-05-23T07:30:00Z"/>
          <w:rFonts w:cs="Times New Roman"/>
        </w:rPr>
      </w:pPr>
      <w:ins w:id="45" w:author="Teoh Xuan Xuan" w:date="2025-05-23T15:30:00Z" w16du:dateUtc="2025-05-23T07:30:00Z">
        <w:r w:rsidRPr="00796DE4">
          <w:rPr>
            <w:rFonts w:cs="Times New Roman"/>
          </w:rPr>
          <w:lastRenderedPageBreak/>
          <w:t>Table of Content</w:t>
        </w:r>
        <w:r>
          <w:rPr>
            <w:rFonts w:cs="Times New Roman"/>
          </w:rPr>
          <w:t>s</w:t>
        </w:r>
      </w:ins>
    </w:p>
    <w:p w14:paraId="04E7D39C" w14:textId="77777777" w:rsidR="005C1309" w:rsidRDefault="005C1309" w:rsidP="005C1309">
      <w:pPr>
        <w:rPr>
          <w:ins w:id="46" w:author="Teoh Xuan Xuan" w:date="2025-05-23T15:30:00Z" w16du:dateUtc="2025-05-23T07:30:00Z"/>
          <w:rFonts w:eastAsiaTheme="majorEastAsia" w:cstheme="majorBidi"/>
          <w:b/>
          <w:sz w:val="32"/>
          <w:szCs w:val="40"/>
        </w:rPr>
      </w:pPr>
      <w:ins w:id="47" w:author="Teoh Xuan Xuan" w:date="2025-05-23T15:30:00Z" w16du:dateUtc="2025-05-23T07:30:00Z">
        <w:r>
          <w:br w:type="page"/>
        </w:r>
      </w:ins>
    </w:p>
    <w:p w14:paraId="4CADAC9C" w14:textId="77777777" w:rsidR="005C1309" w:rsidRPr="00796DE4" w:rsidRDefault="005C1309" w:rsidP="005C1309">
      <w:pPr>
        <w:pStyle w:val="Heading1"/>
        <w:rPr>
          <w:ins w:id="48" w:author="Teoh Xuan Xuan" w:date="2025-05-23T15:30:00Z" w16du:dateUtc="2025-05-23T07:30:00Z"/>
        </w:rPr>
      </w:pPr>
      <w:ins w:id="49" w:author="Teoh Xuan Xuan" w:date="2025-05-23T15:30:00Z" w16du:dateUtc="2025-05-23T07:30:00Z">
        <w:r>
          <w:lastRenderedPageBreak/>
          <w:t>Introduction</w:t>
        </w:r>
      </w:ins>
    </w:p>
    <w:p w14:paraId="3DC3CB91" w14:textId="77777777" w:rsidR="005C1309" w:rsidRDefault="005C1309" w:rsidP="005C1309">
      <w:pPr>
        <w:rPr>
          <w:ins w:id="50" w:author="Teoh Xuan Xuan" w:date="2025-05-23T15:30:00Z" w16du:dateUtc="2025-05-23T07:30:00Z"/>
          <w:rFonts w:eastAsiaTheme="majorEastAsia" w:cstheme="majorBidi"/>
          <w:b/>
          <w:sz w:val="32"/>
          <w:szCs w:val="40"/>
        </w:rPr>
      </w:pPr>
      <w:ins w:id="51" w:author="Teoh Xuan Xuan" w:date="2025-05-23T15:30:00Z" w16du:dateUtc="2025-05-23T07:30:00Z">
        <w:r>
          <w:br w:type="page"/>
        </w:r>
      </w:ins>
    </w:p>
    <w:p w14:paraId="1B654CEC" w14:textId="77777777" w:rsidR="005C1309" w:rsidRDefault="005C1309" w:rsidP="005C1309">
      <w:pPr>
        <w:pStyle w:val="Heading1"/>
        <w:rPr>
          <w:ins w:id="52" w:author="Teoh Xuan Xuan" w:date="2025-05-23T15:30:00Z" w16du:dateUtc="2025-05-23T07:30:00Z"/>
        </w:rPr>
      </w:pPr>
      <w:ins w:id="53" w:author="Teoh Xuan Xuan" w:date="2025-05-23T15:30:00Z" w16du:dateUtc="2025-05-23T07:30:00Z">
        <w:r>
          <w:lastRenderedPageBreak/>
          <w:t>Change Log Table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5C1309" w14:paraId="08103685" w14:textId="77777777" w:rsidTr="00BE72E5">
        <w:trPr>
          <w:jc w:val="center"/>
          <w:ins w:id="54" w:author="Teoh Xuan Xuan" w:date="2025-05-23T15:30:00Z" w16du:dateUtc="2025-05-23T07:30:00Z"/>
        </w:trPr>
        <w:tc>
          <w:tcPr>
            <w:tcW w:w="1165" w:type="dxa"/>
            <w:vAlign w:val="center"/>
          </w:tcPr>
          <w:p w14:paraId="1844CC02" w14:textId="77777777" w:rsidR="005C1309" w:rsidRDefault="005C1309" w:rsidP="00BE72E5">
            <w:pPr>
              <w:jc w:val="center"/>
              <w:rPr>
                <w:ins w:id="55" w:author="Teoh Xuan Xuan" w:date="2025-05-23T15:30:00Z" w16du:dateUtc="2025-05-23T07:30:00Z"/>
              </w:rPr>
            </w:pPr>
            <w:ins w:id="56" w:author="Teoh Xuan Xuan" w:date="2025-05-23T15:30:00Z" w16du:dateUtc="2025-05-23T07:30:00Z">
              <w:r>
                <w:t>Version</w:t>
              </w:r>
            </w:ins>
          </w:p>
        </w:tc>
        <w:tc>
          <w:tcPr>
            <w:tcW w:w="1620" w:type="dxa"/>
            <w:vAlign w:val="center"/>
          </w:tcPr>
          <w:p w14:paraId="22532D23" w14:textId="77777777" w:rsidR="005C1309" w:rsidRDefault="005C1309" w:rsidP="00BE72E5">
            <w:pPr>
              <w:jc w:val="center"/>
              <w:rPr>
                <w:ins w:id="57" w:author="Teoh Xuan Xuan" w:date="2025-05-23T15:30:00Z" w16du:dateUtc="2025-05-23T07:30:00Z"/>
              </w:rPr>
            </w:pPr>
            <w:ins w:id="58" w:author="Teoh Xuan Xuan" w:date="2025-05-23T15:30:00Z" w16du:dateUtc="2025-05-23T07:30:00Z">
              <w:r>
                <w:t>Date</w:t>
              </w:r>
            </w:ins>
          </w:p>
        </w:tc>
        <w:tc>
          <w:tcPr>
            <w:tcW w:w="2700" w:type="dxa"/>
            <w:vAlign w:val="center"/>
          </w:tcPr>
          <w:p w14:paraId="6BF76B55" w14:textId="77777777" w:rsidR="005C1309" w:rsidRDefault="005C1309" w:rsidP="00BE72E5">
            <w:pPr>
              <w:jc w:val="center"/>
              <w:rPr>
                <w:ins w:id="59" w:author="Teoh Xuan Xuan" w:date="2025-05-23T15:30:00Z" w16du:dateUtc="2025-05-23T07:30:00Z"/>
              </w:rPr>
            </w:pPr>
            <w:ins w:id="60" w:author="Teoh Xuan Xuan" w:date="2025-05-23T15:30:00Z" w16du:dateUtc="2025-05-23T07:30:00Z">
              <w:r>
                <w:t>Author</w:t>
              </w:r>
            </w:ins>
          </w:p>
        </w:tc>
        <w:tc>
          <w:tcPr>
            <w:tcW w:w="3531" w:type="dxa"/>
            <w:vAlign w:val="center"/>
          </w:tcPr>
          <w:p w14:paraId="0DDD90FF" w14:textId="77777777" w:rsidR="005C1309" w:rsidRDefault="005C1309" w:rsidP="00BE72E5">
            <w:pPr>
              <w:jc w:val="center"/>
              <w:rPr>
                <w:ins w:id="61" w:author="Teoh Xuan Xuan" w:date="2025-05-23T15:30:00Z" w16du:dateUtc="2025-05-23T07:30:00Z"/>
              </w:rPr>
            </w:pPr>
            <w:ins w:id="62" w:author="Teoh Xuan Xuan" w:date="2025-05-23T15:30:00Z" w16du:dateUtc="2025-05-23T07:30:00Z">
              <w:r>
                <w:t>Changes Made</w:t>
              </w:r>
            </w:ins>
          </w:p>
        </w:tc>
      </w:tr>
      <w:tr w:rsidR="005C1309" w14:paraId="76DEEC3B" w14:textId="77777777" w:rsidTr="00BE72E5">
        <w:trPr>
          <w:jc w:val="center"/>
          <w:ins w:id="63" w:author="Teoh Xuan Xuan" w:date="2025-05-23T15:30:00Z" w16du:dateUtc="2025-05-23T07:30:00Z"/>
        </w:trPr>
        <w:tc>
          <w:tcPr>
            <w:tcW w:w="1165" w:type="dxa"/>
            <w:vAlign w:val="center"/>
          </w:tcPr>
          <w:p w14:paraId="71084269" w14:textId="77777777" w:rsidR="005C1309" w:rsidRDefault="005C1309" w:rsidP="00BE72E5">
            <w:pPr>
              <w:jc w:val="center"/>
              <w:rPr>
                <w:ins w:id="64" w:author="Teoh Xuan Xuan" w:date="2025-05-23T15:30:00Z" w16du:dateUtc="2025-05-23T07:30:00Z"/>
              </w:rPr>
            </w:pPr>
            <w:ins w:id="65" w:author="Teoh Xuan Xuan" w:date="2025-05-23T15:30:00Z" w16du:dateUtc="2025-05-23T07:30:00Z">
              <w:r>
                <w:t>v1.0</w:t>
              </w:r>
            </w:ins>
          </w:p>
        </w:tc>
        <w:tc>
          <w:tcPr>
            <w:tcW w:w="1620" w:type="dxa"/>
            <w:vAlign w:val="center"/>
          </w:tcPr>
          <w:p w14:paraId="64E8BBE4" w14:textId="77777777" w:rsidR="005C1309" w:rsidRDefault="005C1309" w:rsidP="00BE72E5">
            <w:pPr>
              <w:jc w:val="center"/>
              <w:rPr>
                <w:ins w:id="66" w:author="Teoh Xuan Xuan" w:date="2025-05-23T15:30:00Z" w16du:dateUtc="2025-05-23T07:30:00Z"/>
              </w:rPr>
            </w:pPr>
            <w:ins w:id="67" w:author="Teoh Xuan Xuan" w:date="2025-05-23T15:30:00Z" w16du:dateUtc="2025-05-23T07:30:00Z">
              <w:r>
                <w:t>23 May 2025</w:t>
              </w:r>
            </w:ins>
          </w:p>
        </w:tc>
        <w:tc>
          <w:tcPr>
            <w:tcW w:w="2700" w:type="dxa"/>
            <w:vAlign w:val="center"/>
          </w:tcPr>
          <w:p w14:paraId="4F7CFC82" w14:textId="77777777" w:rsidR="005C1309" w:rsidRDefault="005C1309" w:rsidP="00BE72E5">
            <w:pPr>
              <w:jc w:val="center"/>
              <w:rPr>
                <w:ins w:id="68" w:author="Teoh Xuan Xuan" w:date="2025-05-23T15:30:00Z" w16du:dateUtc="2025-05-23T07:30:00Z"/>
              </w:rPr>
            </w:pPr>
            <w:ins w:id="69" w:author="Teoh Xuan Xuan" w:date="2025-05-23T15:30:00Z" w16du:dateUtc="2025-05-23T07:30:00Z">
              <w:r>
                <w:t xml:space="preserve">Teoh Xuan </w:t>
              </w:r>
              <w:proofErr w:type="spellStart"/>
              <w:r>
                <w:t>Xuan</w:t>
              </w:r>
              <w:proofErr w:type="spellEnd"/>
            </w:ins>
          </w:p>
        </w:tc>
        <w:tc>
          <w:tcPr>
            <w:tcW w:w="3531" w:type="dxa"/>
            <w:vAlign w:val="center"/>
          </w:tcPr>
          <w:p w14:paraId="08EFE989" w14:textId="77777777" w:rsidR="005C1309" w:rsidRDefault="005C1309" w:rsidP="00BE72E5">
            <w:pPr>
              <w:jc w:val="center"/>
              <w:rPr>
                <w:ins w:id="70" w:author="Teoh Xuan Xuan" w:date="2025-05-23T15:30:00Z" w16du:dateUtc="2025-05-23T07:30:00Z"/>
              </w:rPr>
            </w:pPr>
            <w:ins w:id="71" w:author="Teoh Xuan Xuan" w:date="2025-05-23T15:30:00Z" w16du:dateUtc="2025-05-23T07:30:00Z">
              <w:r w:rsidRPr="007D6FB2">
                <w:t>Added project cover page; created version history log table</w:t>
              </w:r>
            </w:ins>
          </w:p>
        </w:tc>
      </w:tr>
      <w:tr w:rsidR="005C1309" w14:paraId="46B444C4" w14:textId="77777777" w:rsidTr="00BE72E5">
        <w:trPr>
          <w:jc w:val="center"/>
          <w:ins w:id="72" w:author="Teoh Xuan Xuan" w:date="2025-05-23T15:30:00Z" w16du:dateUtc="2025-05-23T07:30:00Z"/>
        </w:trPr>
        <w:tc>
          <w:tcPr>
            <w:tcW w:w="1165" w:type="dxa"/>
            <w:vAlign w:val="center"/>
          </w:tcPr>
          <w:p w14:paraId="61198DDD" w14:textId="77777777" w:rsidR="005C1309" w:rsidRDefault="005C1309" w:rsidP="00BE72E5">
            <w:pPr>
              <w:jc w:val="center"/>
              <w:rPr>
                <w:ins w:id="73" w:author="Teoh Xuan Xuan" w:date="2025-05-23T15:30:00Z" w16du:dateUtc="2025-05-23T07:30:00Z"/>
              </w:rPr>
            </w:pPr>
          </w:p>
        </w:tc>
        <w:tc>
          <w:tcPr>
            <w:tcW w:w="1620" w:type="dxa"/>
            <w:vAlign w:val="center"/>
          </w:tcPr>
          <w:p w14:paraId="2C644FFF" w14:textId="77777777" w:rsidR="005C1309" w:rsidRDefault="005C1309" w:rsidP="00BE72E5">
            <w:pPr>
              <w:jc w:val="center"/>
              <w:rPr>
                <w:ins w:id="74" w:author="Teoh Xuan Xuan" w:date="2025-05-23T15:30:00Z" w16du:dateUtc="2025-05-23T07:30:00Z"/>
              </w:rPr>
            </w:pPr>
          </w:p>
        </w:tc>
        <w:tc>
          <w:tcPr>
            <w:tcW w:w="2700" w:type="dxa"/>
            <w:vAlign w:val="center"/>
          </w:tcPr>
          <w:p w14:paraId="1F5DB504" w14:textId="77777777" w:rsidR="005C1309" w:rsidRDefault="005C1309" w:rsidP="00BE72E5">
            <w:pPr>
              <w:jc w:val="center"/>
              <w:rPr>
                <w:ins w:id="75" w:author="Teoh Xuan Xuan" w:date="2025-05-23T15:30:00Z" w16du:dateUtc="2025-05-23T07:30:00Z"/>
              </w:rPr>
            </w:pPr>
          </w:p>
        </w:tc>
        <w:tc>
          <w:tcPr>
            <w:tcW w:w="3531" w:type="dxa"/>
            <w:vAlign w:val="center"/>
          </w:tcPr>
          <w:p w14:paraId="68F629F3" w14:textId="77777777" w:rsidR="005C1309" w:rsidRDefault="005C1309" w:rsidP="00BE72E5">
            <w:pPr>
              <w:jc w:val="center"/>
              <w:rPr>
                <w:ins w:id="76" w:author="Teoh Xuan Xuan" w:date="2025-05-23T15:30:00Z" w16du:dateUtc="2025-05-23T07:30:00Z"/>
              </w:rPr>
            </w:pPr>
          </w:p>
        </w:tc>
      </w:tr>
      <w:tr w:rsidR="005C1309" w14:paraId="0C227E42" w14:textId="77777777" w:rsidTr="00BE72E5">
        <w:trPr>
          <w:jc w:val="center"/>
          <w:ins w:id="77" w:author="Teoh Xuan Xuan" w:date="2025-05-23T15:30:00Z" w16du:dateUtc="2025-05-23T07:30:00Z"/>
        </w:trPr>
        <w:tc>
          <w:tcPr>
            <w:tcW w:w="1165" w:type="dxa"/>
            <w:vAlign w:val="center"/>
          </w:tcPr>
          <w:p w14:paraId="0CBEE5DA" w14:textId="77777777" w:rsidR="005C1309" w:rsidRDefault="005C1309" w:rsidP="00BE72E5">
            <w:pPr>
              <w:jc w:val="center"/>
              <w:rPr>
                <w:ins w:id="78" w:author="Teoh Xuan Xuan" w:date="2025-05-23T15:30:00Z" w16du:dateUtc="2025-05-23T07:30:00Z"/>
              </w:rPr>
            </w:pPr>
          </w:p>
        </w:tc>
        <w:tc>
          <w:tcPr>
            <w:tcW w:w="1620" w:type="dxa"/>
            <w:vAlign w:val="center"/>
          </w:tcPr>
          <w:p w14:paraId="12849D16" w14:textId="77777777" w:rsidR="005C1309" w:rsidRDefault="005C1309" w:rsidP="00BE72E5">
            <w:pPr>
              <w:jc w:val="center"/>
              <w:rPr>
                <w:ins w:id="79" w:author="Teoh Xuan Xuan" w:date="2025-05-23T15:30:00Z" w16du:dateUtc="2025-05-23T07:30:00Z"/>
              </w:rPr>
            </w:pPr>
          </w:p>
        </w:tc>
        <w:tc>
          <w:tcPr>
            <w:tcW w:w="2700" w:type="dxa"/>
            <w:vAlign w:val="center"/>
          </w:tcPr>
          <w:p w14:paraId="048B1403" w14:textId="77777777" w:rsidR="005C1309" w:rsidRDefault="005C1309" w:rsidP="00BE72E5">
            <w:pPr>
              <w:jc w:val="center"/>
              <w:rPr>
                <w:ins w:id="80" w:author="Teoh Xuan Xuan" w:date="2025-05-23T15:30:00Z" w16du:dateUtc="2025-05-23T07:30:00Z"/>
              </w:rPr>
            </w:pPr>
          </w:p>
        </w:tc>
        <w:tc>
          <w:tcPr>
            <w:tcW w:w="3531" w:type="dxa"/>
            <w:vAlign w:val="center"/>
          </w:tcPr>
          <w:p w14:paraId="668B6159" w14:textId="77777777" w:rsidR="005C1309" w:rsidRDefault="005C1309" w:rsidP="00BE72E5">
            <w:pPr>
              <w:jc w:val="center"/>
              <w:rPr>
                <w:ins w:id="81" w:author="Teoh Xuan Xuan" w:date="2025-05-23T15:30:00Z" w16du:dateUtc="2025-05-23T07:30:00Z"/>
              </w:rPr>
            </w:pPr>
          </w:p>
        </w:tc>
      </w:tr>
    </w:tbl>
    <w:p w14:paraId="2252652C" w14:textId="77777777" w:rsidR="005C1309" w:rsidRPr="008E36B5" w:rsidRDefault="005C1309" w:rsidP="005C1309">
      <w:pPr>
        <w:rPr>
          <w:ins w:id="82" w:author="Teoh Xuan Xuan" w:date="2025-05-23T15:30:00Z" w16du:dateUtc="2025-05-23T07:30:00Z"/>
        </w:rPr>
      </w:pPr>
    </w:p>
    <w:p w14:paraId="43AB7AF4" w14:textId="77777777" w:rsidR="006A3458" w:rsidRDefault="006A3458"/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41"/>
    <w:rsid w:val="001C6989"/>
    <w:rsid w:val="002A24FD"/>
    <w:rsid w:val="00343C94"/>
    <w:rsid w:val="005C1309"/>
    <w:rsid w:val="00692616"/>
    <w:rsid w:val="006A3458"/>
    <w:rsid w:val="007526B7"/>
    <w:rsid w:val="00981141"/>
    <w:rsid w:val="00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44EF5"/>
  <w15:chartTrackingRefBased/>
  <w15:docId w15:val="{85518F8F-65CB-494F-AAA5-DCB7784F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0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309"/>
    <w:pPr>
      <w:keepNext/>
      <w:keepLines/>
      <w:spacing w:before="480" w:after="200"/>
      <w:outlineLvl w:val="0"/>
      <w:pPrChange w:id="0" w:author="Teoh Xuan Xuan" w:date="2025-05-23T15:30:00Z">
        <w:pPr>
          <w:keepNext/>
          <w:keepLines/>
          <w:spacing w:before="360" w:after="80" w:line="278" w:lineRule="auto"/>
          <w:outlineLvl w:val="0"/>
        </w:pPr>
      </w:pPrChange>
    </w:pPr>
    <w:rPr>
      <w:rFonts w:eastAsiaTheme="majorEastAsia" w:cstheme="majorBidi"/>
      <w:b/>
      <w:sz w:val="32"/>
      <w:szCs w:val="40"/>
      <w:rPrChange w:id="0" w:author="Teoh Xuan Xuan" w:date="2025-05-23T15:30:00Z">
        <w:rPr>
          <w:rFonts w:eastAsiaTheme="majorEastAsia" w:cstheme="majorBidi"/>
          <w:color w:val="2F5496" w:themeColor="accent1" w:themeShade="BF"/>
          <w:kern w:val="2"/>
          <w:sz w:val="32"/>
          <w:szCs w:val="40"/>
          <w:lang w:val="en-MY" w:eastAsia="zh-CN" w:bidi="ar-SA"/>
          <w14:ligatures w14:val="standardContextual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1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1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09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1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1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1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1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1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1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141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5C1309"/>
    <w:pPr>
      <w:spacing w:after="0" w:line="240" w:lineRule="auto"/>
    </w:pPr>
  </w:style>
  <w:style w:type="table" w:styleId="TableGrid">
    <w:name w:val="Table Grid"/>
    <w:basedOn w:val="TableNormal"/>
    <w:uiPriority w:val="39"/>
    <w:rsid w:val="005C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</Words>
  <Characters>398</Characters>
  <Application>Microsoft Office Word</Application>
  <DocSecurity>0</DocSecurity>
  <Lines>49</Lines>
  <Paragraphs>31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2</cp:revision>
  <dcterms:created xsi:type="dcterms:W3CDTF">2025-05-23T07:31:00Z</dcterms:created>
  <dcterms:modified xsi:type="dcterms:W3CDTF">2025-05-23T07:31:00Z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cd319bc1-6cc1-4fb7-9a59-ab6f5a10667d</vt:lpwstr>
  </property>
</Properties>
</file>