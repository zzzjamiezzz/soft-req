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1907" w14:textId="77777777" w:rsidR="001A7D50" w:rsidRDefault="001A7D50" w:rsidP="001A7D50">
      <w:pPr>
        <w:jc w:val="center"/>
        <w:rPr>
          <w:ins w:id="1" w:author="Teoh Xuan Xuan" w:date="2025-05-23T15:29:00Z" w16du:dateUtc="2025-05-23T07:29:00Z"/>
        </w:rPr>
      </w:pPr>
    </w:p>
    <w:p w14:paraId="60CBED85" w14:textId="77777777" w:rsidR="001A7D50" w:rsidRDefault="001A7D50" w:rsidP="001A7D50">
      <w:pPr>
        <w:jc w:val="center"/>
        <w:rPr>
          <w:ins w:id="2" w:author="Teoh Xuan Xuan" w:date="2025-05-23T15:29:00Z" w16du:dateUtc="2025-05-23T07:29:00Z"/>
        </w:rPr>
      </w:pPr>
      <w:ins w:id="3" w:author="Teoh Xuan Xuan" w:date="2025-05-23T15:29:00Z" w16du:dateUtc="2025-05-23T07:29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72CE10A8" wp14:editId="6661E794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A63E834" w14:textId="77777777" w:rsidR="001A7D50" w:rsidRDefault="001A7D50" w:rsidP="001A7D50">
      <w:pPr>
        <w:jc w:val="center"/>
        <w:rPr>
          <w:ins w:id="4" w:author="Teoh Xuan Xuan" w:date="2025-05-23T15:29:00Z" w16du:dateUtc="2025-05-23T07:29:00Z"/>
          <w:rFonts w:cs="Times New Roman"/>
          <w:b/>
          <w:bCs/>
          <w:sz w:val="36"/>
          <w:szCs w:val="36"/>
        </w:rPr>
      </w:pPr>
    </w:p>
    <w:p w14:paraId="7EB91597" w14:textId="77777777" w:rsidR="00092833" w:rsidRPr="0089655B" w:rsidRDefault="00092833" w:rsidP="00092833">
      <w:pPr>
        <w:jc w:val="center"/>
        <w:rPr>
          <w:ins w:id="5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6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FACULTY OF COMPUTING AND INFORMATICS</w:t>
        </w:r>
      </w:ins>
    </w:p>
    <w:p w14:paraId="1D7E34B9" w14:textId="77777777" w:rsidR="00092833" w:rsidRPr="0089655B" w:rsidRDefault="00092833" w:rsidP="00092833">
      <w:pPr>
        <w:jc w:val="center"/>
        <w:rPr>
          <w:ins w:id="7" w:author="Teoh Xuan Xuan" w:date="2025-05-24T11:43:00Z" w16du:dateUtc="2025-05-24T03:43:00Z"/>
          <w:rFonts w:cs="Times New Roman"/>
          <w:b/>
          <w:bCs/>
          <w:sz w:val="32"/>
          <w:szCs w:val="32"/>
        </w:rPr>
      </w:pPr>
    </w:p>
    <w:p w14:paraId="0DB96238" w14:textId="77777777" w:rsidR="00092833" w:rsidRPr="0089655B" w:rsidRDefault="00092833" w:rsidP="00092833">
      <w:pPr>
        <w:jc w:val="center"/>
        <w:rPr>
          <w:ins w:id="8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9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CSE6224 – SOFTWARE REQUIREMENTS ENG</w:t>
        </w:r>
      </w:ins>
    </w:p>
    <w:p w14:paraId="1BF9BCFD" w14:textId="77777777" w:rsidR="00092833" w:rsidRPr="0089655B" w:rsidRDefault="00092833" w:rsidP="00092833">
      <w:pPr>
        <w:jc w:val="center"/>
        <w:rPr>
          <w:ins w:id="10" w:author="Teoh Xuan Xuan" w:date="2025-05-24T11:43:00Z" w16du:dateUtc="2025-05-24T03:43:00Z"/>
          <w:rFonts w:cs="Times New Roman"/>
          <w:b/>
          <w:bCs/>
          <w:sz w:val="32"/>
          <w:szCs w:val="32"/>
        </w:rPr>
      </w:pPr>
    </w:p>
    <w:p w14:paraId="56D3E3B1" w14:textId="77777777" w:rsidR="00092833" w:rsidRPr="0089655B" w:rsidRDefault="00092833" w:rsidP="00092833">
      <w:pPr>
        <w:jc w:val="center"/>
        <w:rPr>
          <w:ins w:id="11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2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GROUP: G07</w:t>
        </w:r>
      </w:ins>
    </w:p>
    <w:p w14:paraId="19D2D678" w14:textId="77777777" w:rsidR="00092833" w:rsidRPr="0089655B" w:rsidRDefault="00092833" w:rsidP="00092833">
      <w:pPr>
        <w:jc w:val="center"/>
        <w:rPr>
          <w:ins w:id="13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4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SESSION: TT4L</w:t>
        </w:r>
      </w:ins>
    </w:p>
    <w:p w14:paraId="487A72EA" w14:textId="77777777" w:rsidR="00092833" w:rsidRPr="0089655B" w:rsidRDefault="00092833" w:rsidP="00092833">
      <w:pPr>
        <w:jc w:val="center"/>
        <w:rPr>
          <w:ins w:id="15" w:author="Teoh Xuan Xuan" w:date="2025-05-24T11:43:00Z" w16du:dateUtc="2025-05-24T03:43:00Z"/>
          <w:rFonts w:cs="Times New Roman"/>
          <w:b/>
          <w:bCs/>
          <w:sz w:val="32"/>
          <w:szCs w:val="32"/>
        </w:rPr>
      </w:pPr>
    </w:p>
    <w:p w14:paraId="1C975320" w14:textId="77777777" w:rsidR="00092833" w:rsidRPr="0089655B" w:rsidRDefault="00092833" w:rsidP="00092833">
      <w:pPr>
        <w:jc w:val="center"/>
        <w:rPr>
          <w:ins w:id="16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7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PROJECT TITLE: University Communication and</w:t>
        </w:r>
      </w:ins>
    </w:p>
    <w:p w14:paraId="745CBD7A" w14:textId="77777777" w:rsidR="00092833" w:rsidRPr="0089655B" w:rsidRDefault="00092833" w:rsidP="00092833">
      <w:pPr>
        <w:jc w:val="center"/>
        <w:rPr>
          <w:ins w:id="18" w:author="Teoh Xuan Xuan" w:date="2025-05-24T11:43:00Z" w16du:dateUtc="2025-05-24T03:43:00Z"/>
          <w:rFonts w:cs="Times New Roman"/>
          <w:b/>
          <w:bCs/>
          <w:sz w:val="32"/>
          <w:szCs w:val="32"/>
        </w:rPr>
      </w:pPr>
      <w:ins w:id="19" w:author="Teoh Xuan Xuan" w:date="2025-05-24T11:43:00Z" w16du:dateUtc="2025-05-24T03:43:00Z">
        <w:r w:rsidRPr="0089655B">
          <w:rPr>
            <w:rFonts w:cs="Times New Roman"/>
            <w:b/>
            <w:bCs/>
            <w:sz w:val="32"/>
            <w:szCs w:val="32"/>
          </w:rPr>
          <w:t>Services Portal with Campus Management System and SMS Gateway Integration</w:t>
        </w:r>
      </w:ins>
    </w:p>
    <w:p w14:paraId="24DDDCC5" w14:textId="77777777" w:rsidR="00092833" w:rsidRPr="0089655B" w:rsidRDefault="00092833" w:rsidP="00092833">
      <w:pPr>
        <w:jc w:val="center"/>
        <w:rPr>
          <w:ins w:id="20" w:author="Teoh Xuan Xuan" w:date="2025-05-24T11:43:00Z" w16du:dateUtc="2025-05-24T03:43:00Z"/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833" w14:paraId="179FAEFC" w14:textId="77777777" w:rsidTr="005468DA">
        <w:trPr>
          <w:trHeight w:val="395"/>
          <w:ins w:id="21" w:author="Teoh Xuan Xuan" w:date="2025-05-24T11:43:00Z" w16du:dateUtc="2025-05-24T03:43:00Z"/>
        </w:trPr>
        <w:tc>
          <w:tcPr>
            <w:tcW w:w="4508" w:type="dxa"/>
          </w:tcPr>
          <w:p w14:paraId="6E6B3752" w14:textId="77777777" w:rsidR="00092833" w:rsidRPr="00E97CF2" w:rsidRDefault="00092833" w:rsidP="005468DA">
            <w:pPr>
              <w:jc w:val="center"/>
              <w:rPr>
                <w:ins w:id="22" w:author="Teoh Xuan Xuan" w:date="2025-05-24T11:43:00Z" w16du:dateUtc="2025-05-24T03:43:00Z"/>
                <w:rFonts w:cs="Times New Roman"/>
                <w:b/>
                <w:bCs/>
              </w:rPr>
            </w:pPr>
            <w:ins w:id="23" w:author="Teoh Xuan Xuan" w:date="2025-05-24T11:43:00Z" w16du:dateUtc="2025-05-24T03:43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2236491D" w14:textId="77777777" w:rsidR="00092833" w:rsidRPr="00E97CF2" w:rsidRDefault="00092833" w:rsidP="005468DA">
            <w:pPr>
              <w:jc w:val="center"/>
              <w:rPr>
                <w:ins w:id="24" w:author="Teoh Xuan Xuan" w:date="2025-05-24T11:43:00Z" w16du:dateUtc="2025-05-24T03:43:00Z"/>
                <w:rFonts w:cs="Times New Roman"/>
                <w:b/>
                <w:bCs/>
              </w:rPr>
            </w:pPr>
            <w:ins w:id="25" w:author="Teoh Xuan Xuan" w:date="2025-05-24T11:43:00Z" w16du:dateUtc="2025-05-24T03:43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092833" w14:paraId="464BB9C4" w14:textId="77777777" w:rsidTr="005468DA">
        <w:trPr>
          <w:trHeight w:val="341"/>
          <w:ins w:id="26" w:author="Teoh Xuan Xuan" w:date="2025-05-24T11:43:00Z" w16du:dateUtc="2025-05-24T03:43:00Z"/>
        </w:trPr>
        <w:tc>
          <w:tcPr>
            <w:tcW w:w="4508" w:type="dxa"/>
          </w:tcPr>
          <w:p w14:paraId="6408BE08" w14:textId="77777777" w:rsidR="00092833" w:rsidRPr="00E97CF2" w:rsidRDefault="00092833" w:rsidP="005468DA">
            <w:pPr>
              <w:jc w:val="center"/>
              <w:rPr>
                <w:ins w:id="27" w:author="Teoh Xuan Xuan" w:date="2025-05-24T11:43:00Z" w16du:dateUtc="2025-05-24T03:43:00Z"/>
                <w:rFonts w:cs="Times New Roman"/>
              </w:rPr>
            </w:pPr>
            <w:ins w:id="28" w:author="Teoh Xuan Xuan" w:date="2025-05-24T11:43:00Z" w16du:dateUtc="2025-05-24T03:43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3E6F137F" w14:textId="77777777" w:rsidR="00092833" w:rsidRPr="00E97CF2" w:rsidRDefault="00092833" w:rsidP="005468DA">
            <w:pPr>
              <w:jc w:val="center"/>
              <w:rPr>
                <w:ins w:id="29" w:author="Teoh Xuan Xuan" w:date="2025-05-24T11:43:00Z" w16du:dateUtc="2025-05-24T03:43:00Z"/>
                <w:rFonts w:cs="Times New Roman"/>
              </w:rPr>
            </w:pPr>
            <w:ins w:id="30" w:author="Teoh Xuan Xuan" w:date="2025-05-24T11:43:00Z" w16du:dateUtc="2025-05-24T03:43:00Z">
              <w:r>
                <w:rPr>
                  <w:rFonts w:cs="Times New Roman"/>
                </w:rPr>
                <w:t>242UC2451Q</w:t>
              </w:r>
            </w:ins>
          </w:p>
        </w:tc>
      </w:tr>
      <w:tr w:rsidR="00092833" w14:paraId="2B35DF53" w14:textId="77777777" w:rsidTr="005468DA">
        <w:trPr>
          <w:trHeight w:val="359"/>
          <w:ins w:id="31" w:author="Teoh Xuan Xuan" w:date="2025-05-24T11:43:00Z" w16du:dateUtc="2025-05-24T03:43:00Z"/>
        </w:trPr>
        <w:tc>
          <w:tcPr>
            <w:tcW w:w="4508" w:type="dxa"/>
          </w:tcPr>
          <w:p w14:paraId="62226ABE" w14:textId="77777777" w:rsidR="00092833" w:rsidRPr="00E97CF2" w:rsidRDefault="00092833" w:rsidP="005468DA">
            <w:pPr>
              <w:jc w:val="center"/>
              <w:rPr>
                <w:ins w:id="32" w:author="Teoh Xuan Xuan" w:date="2025-05-24T11:43:00Z" w16du:dateUtc="2025-05-24T03:43:00Z"/>
                <w:rFonts w:cs="Times New Roman"/>
              </w:rPr>
            </w:pPr>
            <w:ins w:id="33" w:author="Teoh Xuan Xuan" w:date="2025-05-24T11:43:00Z" w16du:dateUtc="2025-05-24T03:43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5D65F35B" w14:textId="77777777" w:rsidR="00092833" w:rsidRPr="00E97CF2" w:rsidRDefault="00092833" w:rsidP="005468DA">
            <w:pPr>
              <w:jc w:val="center"/>
              <w:rPr>
                <w:ins w:id="34" w:author="Teoh Xuan Xuan" w:date="2025-05-24T11:43:00Z" w16du:dateUtc="2025-05-24T03:43:00Z"/>
                <w:rFonts w:cs="Times New Roman"/>
              </w:rPr>
            </w:pPr>
            <w:ins w:id="35" w:author="Teoh Xuan Xuan" w:date="2025-05-24T11:43:00Z" w16du:dateUtc="2025-05-24T03:43:00Z">
              <w:r>
                <w:rPr>
                  <w:rFonts w:cs="Times New Roman"/>
                </w:rPr>
                <w:t>242UC2451P</w:t>
              </w:r>
            </w:ins>
          </w:p>
        </w:tc>
      </w:tr>
      <w:tr w:rsidR="00092833" w14:paraId="24F2694F" w14:textId="77777777" w:rsidTr="005468DA">
        <w:trPr>
          <w:trHeight w:val="341"/>
          <w:ins w:id="36" w:author="Teoh Xuan Xuan" w:date="2025-05-24T11:43:00Z" w16du:dateUtc="2025-05-24T03:43:00Z"/>
        </w:trPr>
        <w:tc>
          <w:tcPr>
            <w:tcW w:w="4508" w:type="dxa"/>
          </w:tcPr>
          <w:p w14:paraId="4CC530E5" w14:textId="77777777" w:rsidR="00092833" w:rsidRPr="00E97CF2" w:rsidRDefault="00092833" w:rsidP="005468DA">
            <w:pPr>
              <w:jc w:val="center"/>
              <w:rPr>
                <w:ins w:id="37" w:author="Teoh Xuan Xuan" w:date="2025-05-24T11:43:00Z" w16du:dateUtc="2025-05-24T03:43:00Z"/>
                <w:rFonts w:cs="Times New Roman"/>
              </w:rPr>
            </w:pPr>
            <w:ins w:id="38" w:author="Teoh Xuan Xuan" w:date="2025-05-24T11:43:00Z" w16du:dateUtc="2025-05-24T03:43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43F18E71" w14:textId="77777777" w:rsidR="00092833" w:rsidRPr="00E97CF2" w:rsidRDefault="00092833" w:rsidP="005468DA">
            <w:pPr>
              <w:jc w:val="center"/>
              <w:rPr>
                <w:ins w:id="39" w:author="Teoh Xuan Xuan" w:date="2025-05-24T11:43:00Z" w16du:dateUtc="2025-05-24T03:43:00Z"/>
                <w:rFonts w:cs="Times New Roman"/>
              </w:rPr>
            </w:pPr>
            <w:ins w:id="40" w:author="Teoh Xuan Xuan" w:date="2025-05-24T11:43:00Z" w16du:dateUtc="2025-05-24T03:43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02BEB087" w14:textId="77777777" w:rsidR="00092833" w:rsidRDefault="00092833" w:rsidP="00092833">
      <w:pPr>
        <w:rPr>
          <w:ins w:id="41" w:author="Teoh Xuan Xuan" w:date="2025-05-24T11:43:00Z" w16du:dateUtc="2025-05-24T03:43:00Z"/>
          <w:rFonts w:cs="Times New Roman"/>
          <w:b/>
          <w:bCs/>
          <w:sz w:val="36"/>
          <w:szCs w:val="36"/>
        </w:rPr>
      </w:pPr>
    </w:p>
    <w:p w14:paraId="6886E0B1" w14:textId="77777777" w:rsidR="00092833" w:rsidRPr="0089655B" w:rsidRDefault="00092833" w:rsidP="00092833">
      <w:pPr>
        <w:jc w:val="center"/>
        <w:rPr>
          <w:ins w:id="42" w:author="Teoh Xuan Xuan" w:date="2025-05-24T11:43:00Z" w16du:dateUtc="2025-05-24T03:43:00Z"/>
          <w:rFonts w:cs="Times New Roman"/>
          <w:sz w:val="28"/>
          <w:szCs w:val="28"/>
        </w:rPr>
      </w:pPr>
      <w:ins w:id="43" w:author="Teoh Xuan Xuan" w:date="2025-05-24T11:43:00Z" w16du:dateUtc="2025-05-24T03:43:00Z">
        <w:r w:rsidRPr="0089655B">
          <w:rPr>
            <w:rFonts w:cs="Times New Roman"/>
            <w:sz w:val="28"/>
            <w:szCs w:val="28"/>
          </w:rPr>
          <w:t xml:space="preserve">Submitted to: Dr. Zarina binti Che </w:t>
        </w:r>
        <w:proofErr w:type="spellStart"/>
        <w:r w:rsidRPr="0089655B">
          <w:rPr>
            <w:rFonts w:cs="Times New Roman"/>
            <w:sz w:val="28"/>
            <w:szCs w:val="28"/>
          </w:rPr>
          <w:t>Embi</w:t>
        </w:r>
        <w:proofErr w:type="spellEnd"/>
      </w:ins>
    </w:p>
    <w:p w14:paraId="1966C23E" w14:textId="77777777" w:rsidR="00092833" w:rsidRPr="0089655B" w:rsidRDefault="00092833" w:rsidP="00092833">
      <w:pPr>
        <w:jc w:val="center"/>
        <w:rPr>
          <w:ins w:id="44" w:author="Teoh Xuan Xuan" w:date="2025-05-24T11:43:00Z" w16du:dateUtc="2025-05-24T03:43:00Z"/>
          <w:rFonts w:cs="Times New Roman"/>
          <w:sz w:val="28"/>
          <w:szCs w:val="28"/>
        </w:rPr>
      </w:pPr>
      <w:ins w:id="45" w:author="Teoh Xuan Xuan" w:date="2025-05-24T11:43:00Z" w16du:dateUtc="2025-05-24T03:43:00Z">
        <w:r w:rsidRPr="0089655B">
          <w:rPr>
            <w:rFonts w:cs="Times New Roman"/>
            <w:sz w:val="28"/>
            <w:szCs w:val="28"/>
          </w:rPr>
          <w:t>Date: 25 May 2025</w:t>
        </w:r>
      </w:ins>
    </w:p>
    <w:p w14:paraId="779391F7" w14:textId="77777777" w:rsidR="00092833" w:rsidRDefault="00092833">
      <w:pPr>
        <w:rPr>
          <w:ins w:id="46" w:author="Teoh Xuan Xuan" w:date="2025-05-24T11:43:00Z" w16du:dateUtc="2025-05-24T03:43:00Z"/>
          <w:rFonts w:eastAsiaTheme="majorEastAsia" w:cs="Times New Roman"/>
          <w:b/>
          <w:sz w:val="32"/>
          <w:szCs w:val="40"/>
        </w:rPr>
      </w:pPr>
      <w:ins w:id="47" w:author="Teoh Xuan Xuan" w:date="2025-05-24T11:43:00Z" w16du:dateUtc="2025-05-24T03:43:00Z">
        <w:r>
          <w:rPr>
            <w:rFonts w:cs="Times New Roman"/>
          </w:rPr>
          <w:br w:type="page"/>
        </w:r>
      </w:ins>
    </w:p>
    <w:p w14:paraId="5705E4E2" w14:textId="18F12E8D" w:rsidR="001A7D50" w:rsidRDefault="001A7D50" w:rsidP="00092833">
      <w:pPr>
        <w:rPr>
          <w:ins w:id="48" w:author="Teoh Xuan Xuan" w:date="2025-05-24T11:43:00Z" w16du:dateUtc="2025-05-24T03:43:00Z"/>
          <w:b/>
          <w:bCs/>
          <w:sz w:val="32"/>
          <w:szCs w:val="32"/>
        </w:rPr>
      </w:pPr>
      <w:ins w:id="49" w:author="Teoh Xuan Xuan" w:date="2025-05-23T15:29:00Z" w16du:dateUtc="2025-05-23T07:29:00Z">
        <w:r w:rsidRPr="00092833">
          <w:rPr>
            <w:b/>
            <w:bCs/>
            <w:sz w:val="32"/>
            <w:szCs w:val="32"/>
            <w:rPrChange w:id="50" w:author="Teoh Xuan Xuan" w:date="2025-05-24T11:43:00Z" w16du:dateUtc="2025-05-24T03:43:00Z">
              <w:rPr/>
            </w:rPrChange>
          </w:rPr>
          <w:lastRenderedPageBreak/>
          <w:t>Table of Contents</w:t>
        </w:r>
      </w:ins>
    </w:p>
    <w:customXmlInsRangeStart w:id="51" w:author="Teoh Xuan Xuan" w:date="2025-05-24T11:44:00Z"/>
    <w:sdt>
      <w:sdtPr>
        <w:id w:val="-91138864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customXmlInsRangeEnd w:id="51"/>
        <w:p w14:paraId="414B56B6" w14:textId="61CBDC80" w:rsidR="00092833" w:rsidRDefault="00092833">
          <w:pPr>
            <w:pStyle w:val="TOCHeading"/>
            <w:rPr>
              <w:ins w:id="52" w:author="Teoh Xuan Xuan" w:date="2025-05-24T11:44:00Z" w16du:dateUtc="2025-05-24T03:44:00Z"/>
            </w:rPr>
          </w:pPr>
          <w:ins w:id="53" w:author="Teoh Xuan Xuan" w:date="2025-05-24T11:44:00Z" w16du:dateUtc="2025-05-24T03:44:00Z">
            <w:r>
              <w:t>Contents</w:t>
            </w:r>
          </w:ins>
        </w:p>
        <w:p w14:paraId="7810BE50" w14:textId="455E7D5A" w:rsidR="00092833" w:rsidRDefault="00092833">
          <w:pPr>
            <w:pStyle w:val="TOC1"/>
            <w:tabs>
              <w:tab w:val="right" w:leader="dot" w:pos="9016"/>
            </w:tabs>
            <w:rPr>
              <w:noProof/>
            </w:rPr>
          </w:pPr>
          <w:ins w:id="54" w:author="Teoh Xuan Xuan" w:date="2025-05-24T11:44:00Z" w16du:dateUtc="2025-05-24T03:44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198979466" w:history="1">
            <w:r w:rsidRPr="00F03FB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F9C0" w14:textId="4335A4C0" w:rsidR="00092833" w:rsidRDefault="000928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79467" w:history="1">
            <w:r w:rsidRPr="00F03FBD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6D9F" w14:textId="7BFE31DD" w:rsidR="00092833" w:rsidRDefault="00092833">
          <w:pPr>
            <w:rPr>
              <w:ins w:id="55" w:author="Teoh Xuan Xuan" w:date="2025-05-24T11:44:00Z" w16du:dateUtc="2025-05-24T03:44:00Z"/>
            </w:rPr>
          </w:pPr>
          <w:ins w:id="56" w:author="Teoh Xuan Xuan" w:date="2025-05-24T11:44:00Z" w16du:dateUtc="2025-05-24T03:44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57" w:author="Teoh Xuan Xuan" w:date="2025-05-24T11:44:00Z"/>
      </w:sdtContent>
    </w:sdt>
    <w:customXmlInsRangeEnd w:id="57"/>
    <w:p w14:paraId="6A56F294" w14:textId="77777777" w:rsidR="00092833" w:rsidRPr="00092833" w:rsidRDefault="00092833" w:rsidP="00092833">
      <w:pPr>
        <w:rPr>
          <w:ins w:id="58" w:author="Teoh Xuan Xuan" w:date="2025-05-23T15:29:00Z" w16du:dateUtc="2025-05-23T07:29:00Z"/>
          <w:b/>
          <w:bCs/>
          <w:sz w:val="32"/>
          <w:szCs w:val="32"/>
          <w:rPrChange w:id="59" w:author="Teoh Xuan Xuan" w:date="2025-05-24T11:43:00Z" w16du:dateUtc="2025-05-24T03:43:00Z">
            <w:rPr>
              <w:ins w:id="60" w:author="Teoh Xuan Xuan" w:date="2025-05-23T15:29:00Z" w16du:dateUtc="2025-05-23T07:29:00Z"/>
            </w:rPr>
          </w:rPrChange>
        </w:rPr>
        <w:pPrChange w:id="61" w:author="Teoh Xuan Xuan" w:date="2025-05-24T11:43:00Z" w16du:dateUtc="2025-05-24T03:43:00Z">
          <w:pPr>
            <w:pStyle w:val="Heading1"/>
          </w:pPr>
        </w:pPrChange>
      </w:pPr>
    </w:p>
    <w:p w14:paraId="182A9F46" w14:textId="77777777" w:rsidR="001A7D50" w:rsidRDefault="001A7D50" w:rsidP="001A7D50">
      <w:pPr>
        <w:rPr>
          <w:ins w:id="62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63" w:author="Teoh Xuan Xuan" w:date="2025-05-23T15:29:00Z" w16du:dateUtc="2025-05-23T07:29:00Z">
        <w:r>
          <w:br w:type="page"/>
        </w:r>
      </w:ins>
    </w:p>
    <w:p w14:paraId="362D0CDC" w14:textId="77777777" w:rsidR="001A7D50" w:rsidRPr="00796DE4" w:rsidRDefault="001A7D50" w:rsidP="001A7D50">
      <w:pPr>
        <w:pStyle w:val="Heading1"/>
        <w:rPr>
          <w:ins w:id="64" w:author="Teoh Xuan Xuan" w:date="2025-05-23T15:29:00Z" w16du:dateUtc="2025-05-23T07:29:00Z"/>
        </w:rPr>
      </w:pPr>
      <w:bookmarkStart w:id="65" w:name="_Toc198979466"/>
      <w:ins w:id="66" w:author="Teoh Xuan Xuan" w:date="2025-05-23T15:29:00Z" w16du:dateUtc="2025-05-23T07:29:00Z">
        <w:r>
          <w:lastRenderedPageBreak/>
          <w:t>Introduction</w:t>
        </w:r>
        <w:bookmarkEnd w:id="65"/>
      </w:ins>
    </w:p>
    <w:p w14:paraId="795311E2" w14:textId="77777777" w:rsidR="001A7D50" w:rsidRDefault="001A7D50" w:rsidP="001A7D50">
      <w:pPr>
        <w:rPr>
          <w:ins w:id="67" w:author="Teoh Xuan Xuan" w:date="2025-05-23T15:29:00Z" w16du:dateUtc="2025-05-23T07:29:00Z"/>
          <w:rFonts w:eastAsiaTheme="majorEastAsia" w:cstheme="majorBidi"/>
          <w:b/>
          <w:sz w:val="32"/>
          <w:szCs w:val="40"/>
        </w:rPr>
      </w:pPr>
      <w:ins w:id="68" w:author="Teoh Xuan Xuan" w:date="2025-05-23T15:29:00Z" w16du:dateUtc="2025-05-23T07:29:00Z">
        <w:r>
          <w:br w:type="page"/>
        </w:r>
      </w:ins>
    </w:p>
    <w:p w14:paraId="02E213A0" w14:textId="77777777" w:rsidR="001A7D50" w:rsidRDefault="001A7D50" w:rsidP="001A7D50">
      <w:pPr>
        <w:pStyle w:val="Heading1"/>
        <w:rPr>
          <w:ins w:id="69" w:author="Teoh Xuan Xuan" w:date="2025-05-23T15:29:00Z" w16du:dateUtc="2025-05-23T07:29:00Z"/>
        </w:rPr>
      </w:pPr>
      <w:bookmarkStart w:id="70" w:name="_Toc198979467"/>
      <w:ins w:id="71" w:author="Teoh Xuan Xuan" w:date="2025-05-23T15:29:00Z" w16du:dateUtc="2025-05-23T07:29:00Z">
        <w:r>
          <w:lastRenderedPageBreak/>
          <w:t>Change Log Table</w:t>
        </w:r>
        <w:bookmarkEnd w:id="70"/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A7D50" w14:paraId="35FB6201" w14:textId="77777777" w:rsidTr="00BE72E5">
        <w:trPr>
          <w:jc w:val="center"/>
          <w:ins w:id="72" w:author="Teoh Xuan Xuan" w:date="2025-05-23T15:29:00Z"/>
        </w:trPr>
        <w:tc>
          <w:tcPr>
            <w:tcW w:w="1165" w:type="dxa"/>
            <w:vAlign w:val="center"/>
          </w:tcPr>
          <w:p w14:paraId="361792CE" w14:textId="77777777" w:rsidR="001A7D50" w:rsidRDefault="001A7D50" w:rsidP="00BE72E5">
            <w:pPr>
              <w:jc w:val="center"/>
              <w:rPr>
                <w:ins w:id="73" w:author="Teoh Xuan Xuan" w:date="2025-05-23T15:29:00Z" w16du:dateUtc="2025-05-23T07:29:00Z"/>
              </w:rPr>
            </w:pPr>
            <w:ins w:id="74" w:author="Teoh Xuan Xuan" w:date="2025-05-23T15:29:00Z" w16du:dateUtc="2025-05-23T07:29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4167ACB9" w14:textId="77777777" w:rsidR="001A7D50" w:rsidRDefault="001A7D50" w:rsidP="00BE72E5">
            <w:pPr>
              <w:jc w:val="center"/>
              <w:rPr>
                <w:ins w:id="75" w:author="Teoh Xuan Xuan" w:date="2025-05-23T15:29:00Z" w16du:dateUtc="2025-05-23T07:29:00Z"/>
              </w:rPr>
            </w:pPr>
            <w:ins w:id="76" w:author="Teoh Xuan Xuan" w:date="2025-05-23T15:29:00Z" w16du:dateUtc="2025-05-23T07:29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415A156A" w14:textId="77777777" w:rsidR="001A7D50" w:rsidRDefault="001A7D50" w:rsidP="00BE72E5">
            <w:pPr>
              <w:jc w:val="center"/>
              <w:rPr>
                <w:ins w:id="77" w:author="Teoh Xuan Xuan" w:date="2025-05-23T15:29:00Z" w16du:dateUtc="2025-05-23T07:29:00Z"/>
              </w:rPr>
            </w:pPr>
            <w:ins w:id="78" w:author="Teoh Xuan Xuan" w:date="2025-05-23T15:29:00Z" w16du:dateUtc="2025-05-23T07:29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37F4660A" w14:textId="77777777" w:rsidR="001A7D50" w:rsidRDefault="001A7D50" w:rsidP="00BE72E5">
            <w:pPr>
              <w:jc w:val="center"/>
              <w:rPr>
                <w:ins w:id="79" w:author="Teoh Xuan Xuan" w:date="2025-05-23T15:29:00Z" w16du:dateUtc="2025-05-23T07:29:00Z"/>
              </w:rPr>
            </w:pPr>
            <w:ins w:id="80" w:author="Teoh Xuan Xuan" w:date="2025-05-23T15:29:00Z" w16du:dateUtc="2025-05-23T07:29:00Z">
              <w:r>
                <w:t>Changes Made</w:t>
              </w:r>
            </w:ins>
          </w:p>
        </w:tc>
      </w:tr>
      <w:tr w:rsidR="001A7D50" w14:paraId="5F2F67B9" w14:textId="77777777" w:rsidTr="00BE72E5">
        <w:trPr>
          <w:jc w:val="center"/>
          <w:ins w:id="81" w:author="Teoh Xuan Xuan" w:date="2025-05-23T15:29:00Z"/>
        </w:trPr>
        <w:tc>
          <w:tcPr>
            <w:tcW w:w="1165" w:type="dxa"/>
            <w:vAlign w:val="center"/>
          </w:tcPr>
          <w:p w14:paraId="07EB8813" w14:textId="77777777" w:rsidR="001A7D50" w:rsidRDefault="001A7D50" w:rsidP="00BE72E5">
            <w:pPr>
              <w:jc w:val="center"/>
              <w:rPr>
                <w:ins w:id="82" w:author="Teoh Xuan Xuan" w:date="2025-05-23T15:29:00Z" w16du:dateUtc="2025-05-23T07:29:00Z"/>
              </w:rPr>
            </w:pPr>
            <w:ins w:id="83" w:author="Teoh Xuan Xuan" w:date="2025-05-23T15:29:00Z" w16du:dateUtc="2025-05-23T07:29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71CFEDDB" w14:textId="77777777" w:rsidR="001A7D50" w:rsidRDefault="001A7D50" w:rsidP="00BE72E5">
            <w:pPr>
              <w:jc w:val="center"/>
              <w:rPr>
                <w:ins w:id="84" w:author="Teoh Xuan Xuan" w:date="2025-05-23T15:29:00Z" w16du:dateUtc="2025-05-23T07:29:00Z"/>
              </w:rPr>
            </w:pPr>
            <w:ins w:id="85" w:author="Teoh Xuan Xuan" w:date="2025-05-23T15:29:00Z" w16du:dateUtc="2025-05-23T07:29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50E4EA29" w14:textId="77777777" w:rsidR="001A7D50" w:rsidRDefault="001A7D50" w:rsidP="00BE72E5">
            <w:pPr>
              <w:jc w:val="center"/>
              <w:rPr>
                <w:ins w:id="86" w:author="Teoh Xuan Xuan" w:date="2025-05-23T15:29:00Z" w16du:dateUtc="2025-05-23T07:29:00Z"/>
              </w:rPr>
            </w:pPr>
            <w:ins w:id="87" w:author="Teoh Xuan Xuan" w:date="2025-05-23T15:29:00Z" w16du:dateUtc="2025-05-23T07:29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78F80D9E" w14:textId="77777777" w:rsidR="001A7D50" w:rsidRDefault="001A7D50" w:rsidP="00BE72E5">
            <w:pPr>
              <w:jc w:val="center"/>
              <w:rPr>
                <w:ins w:id="88" w:author="Teoh Xuan Xuan" w:date="2025-05-23T15:29:00Z" w16du:dateUtc="2025-05-23T07:29:00Z"/>
              </w:rPr>
            </w:pPr>
            <w:ins w:id="89" w:author="Teoh Xuan Xuan" w:date="2025-05-23T15:29:00Z" w16du:dateUtc="2025-05-23T07:29:00Z">
              <w:r w:rsidRPr="007D6FB2">
                <w:t>Added project cover page; created version history log table</w:t>
              </w:r>
            </w:ins>
          </w:p>
        </w:tc>
      </w:tr>
      <w:tr w:rsidR="001A7D50" w14:paraId="6D82A3E8" w14:textId="77777777" w:rsidTr="00BE72E5">
        <w:trPr>
          <w:jc w:val="center"/>
          <w:ins w:id="90" w:author="Teoh Xuan Xuan" w:date="2025-05-23T15:29:00Z"/>
        </w:trPr>
        <w:tc>
          <w:tcPr>
            <w:tcW w:w="1165" w:type="dxa"/>
            <w:vAlign w:val="center"/>
          </w:tcPr>
          <w:p w14:paraId="38AB11D4" w14:textId="77777777" w:rsidR="001A7D50" w:rsidRDefault="001A7D50" w:rsidP="00BE72E5">
            <w:pPr>
              <w:jc w:val="center"/>
              <w:rPr>
                <w:ins w:id="91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5D7C1E4" w14:textId="77777777" w:rsidR="001A7D50" w:rsidRDefault="001A7D50" w:rsidP="00BE72E5">
            <w:pPr>
              <w:jc w:val="center"/>
              <w:rPr>
                <w:ins w:id="92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136136F" w14:textId="77777777" w:rsidR="001A7D50" w:rsidRDefault="001A7D50" w:rsidP="00BE72E5">
            <w:pPr>
              <w:jc w:val="center"/>
              <w:rPr>
                <w:ins w:id="93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6294475D" w14:textId="77777777" w:rsidR="001A7D50" w:rsidRDefault="001A7D50" w:rsidP="00BE72E5">
            <w:pPr>
              <w:jc w:val="center"/>
              <w:rPr>
                <w:ins w:id="94" w:author="Teoh Xuan Xuan" w:date="2025-05-23T15:29:00Z" w16du:dateUtc="2025-05-23T07:29:00Z"/>
              </w:rPr>
            </w:pPr>
          </w:p>
        </w:tc>
      </w:tr>
      <w:tr w:rsidR="001A7D50" w14:paraId="013AFE74" w14:textId="77777777" w:rsidTr="00BE72E5">
        <w:trPr>
          <w:jc w:val="center"/>
          <w:ins w:id="95" w:author="Teoh Xuan Xuan" w:date="2025-05-23T15:29:00Z"/>
        </w:trPr>
        <w:tc>
          <w:tcPr>
            <w:tcW w:w="1165" w:type="dxa"/>
            <w:vAlign w:val="center"/>
          </w:tcPr>
          <w:p w14:paraId="47D6F56A" w14:textId="77777777" w:rsidR="001A7D50" w:rsidRDefault="001A7D50" w:rsidP="00BE72E5">
            <w:pPr>
              <w:jc w:val="center"/>
              <w:rPr>
                <w:ins w:id="96" w:author="Teoh Xuan Xuan" w:date="2025-05-23T15:29:00Z" w16du:dateUtc="2025-05-23T07:29:00Z"/>
              </w:rPr>
            </w:pPr>
          </w:p>
        </w:tc>
        <w:tc>
          <w:tcPr>
            <w:tcW w:w="1620" w:type="dxa"/>
            <w:vAlign w:val="center"/>
          </w:tcPr>
          <w:p w14:paraId="1C91C059" w14:textId="77777777" w:rsidR="001A7D50" w:rsidRDefault="001A7D50" w:rsidP="00BE72E5">
            <w:pPr>
              <w:jc w:val="center"/>
              <w:rPr>
                <w:ins w:id="97" w:author="Teoh Xuan Xuan" w:date="2025-05-23T15:29:00Z" w16du:dateUtc="2025-05-23T07:29:00Z"/>
              </w:rPr>
            </w:pPr>
          </w:p>
        </w:tc>
        <w:tc>
          <w:tcPr>
            <w:tcW w:w="2700" w:type="dxa"/>
            <w:vAlign w:val="center"/>
          </w:tcPr>
          <w:p w14:paraId="1E8CCBD5" w14:textId="77777777" w:rsidR="001A7D50" w:rsidRDefault="001A7D50" w:rsidP="00BE72E5">
            <w:pPr>
              <w:jc w:val="center"/>
              <w:rPr>
                <w:ins w:id="98" w:author="Teoh Xuan Xuan" w:date="2025-05-23T15:29:00Z" w16du:dateUtc="2025-05-23T07:29:00Z"/>
              </w:rPr>
            </w:pPr>
          </w:p>
        </w:tc>
        <w:tc>
          <w:tcPr>
            <w:tcW w:w="3531" w:type="dxa"/>
            <w:vAlign w:val="center"/>
          </w:tcPr>
          <w:p w14:paraId="1A747862" w14:textId="77777777" w:rsidR="001A7D50" w:rsidRDefault="001A7D50" w:rsidP="00BE72E5">
            <w:pPr>
              <w:jc w:val="center"/>
              <w:rPr>
                <w:ins w:id="99" w:author="Teoh Xuan Xuan" w:date="2025-05-23T15:29:00Z" w16du:dateUtc="2025-05-23T07:29:00Z"/>
              </w:rPr>
            </w:pPr>
          </w:p>
        </w:tc>
      </w:tr>
    </w:tbl>
    <w:p w14:paraId="4F405A1E" w14:textId="77777777" w:rsidR="001A7D50" w:rsidRPr="008E36B5" w:rsidRDefault="001A7D50" w:rsidP="001A7D50">
      <w:pPr>
        <w:rPr>
          <w:ins w:id="100" w:author="Teoh Xuan Xuan" w:date="2025-05-23T15:29:00Z" w16du:dateUtc="2025-05-23T07:29:00Z"/>
        </w:rPr>
      </w:pPr>
    </w:p>
    <w:p w14:paraId="2BFE3BEE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07"/>
    <w:rsid w:val="00092833"/>
    <w:rsid w:val="001A7D50"/>
    <w:rsid w:val="001C6989"/>
    <w:rsid w:val="002A24FD"/>
    <w:rsid w:val="00343C94"/>
    <w:rsid w:val="004D7007"/>
    <w:rsid w:val="00637871"/>
    <w:rsid w:val="00692616"/>
    <w:rsid w:val="006A3458"/>
    <w:rsid w:val="007260FA"/>
    <w:rsid w:val="007526B7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24AC"/>
  <w15:chartTrackingRefBased/>
  <w15:docId w15:val="{C0D3B1FC-C230-4E22-814F-4D7F57D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50"/>
    <w:pPr>
      <w:keepNext/>
      <w:keepLines/>
      <w:spacing w:before="480" w:after="200"/>
      <w:outlineLvl w:val="0"/>
      <w:pPrChange w:id="0" w:author="Teoh Xuan Xuan" w:date="2025-05-23T15:28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28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50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0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A7D50"/>
    <w:pPr>
      <w:spacing w:after="0" w:line="240" w:lineRule="auto"/>
    </w:pPr>
  </w:style>
  <w:style w:type="table" w:styleId="TableGrid">
    <w:name w:val="Table Grid"/>
    <w:basedOn w:val="TableNormal"/>
    <w:uiPriority w:val="39"/>
    <w:rsid w:val="001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92833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2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2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99D6-A9E4-44CA-A66D-9A08CF8A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2025-05-23T07:30:00Z</dcterms:created>
  <dcterms:modified xsi:type="dcterms:W3CDTF">2025-05-24T03:44:00Z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b875ec7b-20d0-4f07-839a-ddff48de07dc</vt:lpwstr>
  </property>
</Properties>
</file>