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42E3" w14:textId="77777777" w:rsidR="001776DA" w:rsidRDefault="001776DA" w:rsidP="001776DA">
      <w:pPr>
        <w:jc w:val="center"/>
        <w:rPr>
          <w:ins w:id="2" w:author="Teoh Xuan Xuan" w:date="2025-05-23T15:33:00Z" w16du:dateUtc="2025-05-23T07:33:00Z"/>
        </w:rPr>
      </w:pPr>
    </w:p>
    <w:p w14:paraId="235AB29E" w14:textId="77777777" w:rsidR="001776DA" w:rsidRDefault="001776DA" w:rsidP="001776DA">
      <w:pPr>
        <w:jc w:val="center"/>
        <w:rPr>
          <w:ins w:id="3" w:author="Teoh Xuan Xuan" w:date="2025-05-23T15:33:00Z" w16du:dateUtc="2025-05-23T07:33:00Z"/>
        </w:rPr>
      </w:pPr>
      <w:ins w:id="4" w:author="Teoh Xuan Xuan" w:date="2025-05-23T15:33:00Z" w16du:dateUtc="2025-05-23T07:33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1F024E8E" wp14:editId="368C4E84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9831B0F" w14:textId="77777777" w:rsidR="001776DA" w:rsidRDefault="001776DA" w:rsidP="001776DA">
      <w:pPr>
        <w:jc w:val="center"/>
        <w:rPr>
          <w:ins w:id="5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6BDF6010" w14:textId="77777777" w:rsidR="00E06E9A" w:rsidRPr="0089655B" w:rsidRDefault="00E06E9A" w:rsidP="00E06E9A">
      <w:pPr>
        <w:jc w:val="center"/>
        <w:rPr>
          <w:ins w:id="6" w:author="Teoh Xuan Xuan" w:date="2025-05-24T11:48:00Z" w16du:dateUtc="2025-05-24T03:48:00Z"/>
          <w:rFonts w:cs="Times New Roman"/>
          <w:b/>
          <w:bCs/>
          <w:sz w:val="32"/>
          <w:szCs w:val="32"/>
        </w:rPr>
      </w:pPr>
      <w:ins w:id="7" w:author="Teoh Xuan Xuan" w:date="2025-05-24T11:48:00Z" w16du:dateUtc="2025-05-24T03:48:00Z">
        <w:r w:rsidRPr="0089655B">
          <w:rPr>
            <w:rFonts w:cs="Times New Roman"/>
            <w:b/>
            <w:bCs/>
            <w:sz w:val="32"/>
            <w:szCs w:val="32"/>
          </w:rPr>
          <w:t>FACULTY OF COMPUTING AND INFORMATICS</w:t>
        </w:r>
      </w:ins>
    </w:p>
    <w:p w14:paraId="73753F58" w14:textId="77777777" w:rsidR="00E06E9A" w:rsidRPr="0089655B" w:rsidRDefault="00E06E9A" w:rsidP="00E06E9A">
      <w:pPr>
        <w:jc w:val="center"/>
        <w:rPr>
          <w:ins w:id="8" w:author="Teoh Xuan Xuan" w:date="2025-05-24T11:48:00Z" w16du:dateUtc="2025-05-24T03:48:00Z"/>
          <w:rFonts w:cs="Times New Roman"/>
          <w:b/>
          <w:bCs/>
          <w:sz w:val="32"/>
          <w:szCs w:val="32"/>
        </w:rPr>
      </w:pPr>
    </w:p>
    <w:p w14:paraId="740C04C8" w14:textId="77777777" w:rsidR="00E06E9A" w:rsidRPr="0089655B" w:rsidRDefault="00E06E9A" w:rsidP="00E06E9A">
      <w:pPr>
        <w:jc w:val="center"/>
        <w:rPr>
          <w:ins w:id="9" w:author="Teoh Xuan Xuan" w:date="2025-05-24T11:48:00Z" w16du:dateUtc="2025-05-24T03:48:00Z"/>
          <w:rFonts w:cs="Times New Roman"/>
          <w:b/>
          <w:bCs/>
          <w:sz w:val="32"/>
          <w:szCs w:val="32"/>
        </w:rPr>
      </w:pPr>
      <w:ins w:id="10" w:author="Teoh Xuan Xuan" w:date="2025-05-24T11:48:00Z" w16du:dateUtc="2025-05-24T03:48:00Z">
        <w:r w:rsidRPr="0089655B">
          <w:rPr>
            <w:rFonts w:cs="Times New Roman"/>
            <w:b/>
            <w:bCs/>
            <w:sz w:val="32"/>
            <w:szCs w:val="32"/>
          </w:rPr>
          <w:t>CSE6224 – SOFTWARE REQUIREMENTS ENG</w:t>
        </w:r>
      </w:ins>
    </w:p>
    <w:p w14:paraId="0C206991" w14:textId="77777777" w:rsidR="00E06E9A" w:rsidRPr="0089655B" w:rsidRDefault="00E06E9A" w:rsidP="00E06E9A">
      <w:pPr>
        <w:jc w:val="center"/>
        <w:rPr>
          <w:ins w:id="11" w:author="Teoh Xuan Xuan" w:date="2025-05-24T11:48:00Z" w16du:dateUtc="2025-05-24T03:48:00Z"/>
          <w:rFonts w:cs="Times New Roman"/>
          <w:b/>
          <w:bCs/>
          <w:sz w:val="32"/>
          <w:szCs w:val="32"/>
        </w:rPr>
      </w:pPr>
    </w:p>
    <w:p w14:paraId="527E8B5C" w14:textId="77777777" w:rsidR="00E06E9A" w:rsidRPr="0089655B" w:rsidRDefault="00E06E9A" w:rsidP="00E06E9A">
      <w:pPr>
        <w:jc w:val="center"/>
        <w:rPr>
          <w:ins w:id="12" w:author="Teoh Xuan Xuan" w:date="2025-05-24T11:48:00Z" w16du:dateUtc="2025-05-24T03:48:00Z"/>
          <w:rFonts w:cs="Times New Roman"/>
          <w:b/>
          <w:bCs/>
          <w:sz w:val="32"/>
          <w:szCs w:val="32"/>
        </w:rPr>
      </w:pPr>
      <w:ins w:id="13" w:author="Teoh Xuan Xuan" w:date="2025-05-24T11:48:00Z" w16du:dateUtc="2025-05-24T03:48:00Z">
        <w:r w:rsidRPr="0089655B">
          <w:rPr>
            <w:rFonts w:cs="Times New Roman"/>
            <w:b/>
            <w:bCs/>
            <w:sz w:val="32"/>
            <w:szCs w:val="32"/>
          </w:rPr>
          <w:t>GROUP: G07</w:t>
        </w:r>
      </w:ins>
    </w:p>
    <w:p w14:paraId="5BB51E4A" w14:textId="77777777" w:rsidR="00E06E9A" w:rsidRPr="0089655B" w:rsidRDefault="00E06E9A" w:rsidP="00E06E9A">
      <w:pPr>
        <w:jc w:val="center"/>
        <w:rPr>
          <w:ins w:id="14" w:author="Teoh Xuan Xuan" w:date="2025-05-24T11:48:00Z" w16du:dateUtc="2025-05-24T03:48:00Z"/>
          <w:rFonts w:cs="Times New Roman"/>
          <w:b/>
          <w:bCs/>
          <w:sz w:val="32"/>
          <w:szCs w:val="32"/>
        </w:rPr>
      </w:pPr>
      <w:ins w:id="15" w:author="Teoh Xuan Xuan" w:date="2025-05-24T11:48:00Z" w16du:dateUtc="2025-05-24T03:48:00Z">
        <w:r w:rsidRPr="0089655B">
          <w:rPr>
            <w:rFonts w:cs="Times New Roman"/>
            <w:b/>
            <w:bCs/>
            <w:sz w:val="32"/>
            <w:szCs w:val="32"/>
          </w:rPr>
          <w:t>SESSION: TT4L</w:t>
        </w:r>
      </w:ins>
    </w:p>
    <w:p w14:paraId="4E57DCDE" w14:textId="77777777" w:rsidR="00E06E9A" w:rsidRPr="0089655B" w:rsidRDefault="00E06E9A" w:rsidP="00E06E9A">
      <w:pPr>
        <w:jc w:val="center"/>
        <w:rPr>
          <w:ins w:id="16" w:author="Teoh Xuan Xuan" w:date="2025-05-24T11:48:00Z" w16du:dateUtc="2025-05-24T03:48:00Z"/>
          <w:rFonts w:cs="Times New Roman"/>
          <w:b/>
          <w:bCs/>
          <w:sz w:val="32"/>
          <w:szCs w:val="32"/>
        </w:rPr>
      </w:pPr>
    </w:p>
    <w:p w14:paraId="1BC0FE47" w14:textId="77777777" w:rsidR="00E06E9A" w:rsidRPr="0089655B" w:rsidRDefault="00E06E9A" w:rsidP="00E06E9A">
      <w:pPr>
        <w:jc w:val="center"/>
        <w:rPr>
          <w:ins w:id="17" w:author="Teoh Xuan Xuan" w:date="2025-05-24T11:48:00Z" w16du:dateUtc="2025-05-24T03:48:00Z"/>
          <w:rFonts w:cs="Times New Roman"/>
          <w:b/>
          <w:bCs/>
          <w:sz w:val="32"/>
          <w:szCs w:val="32"/>
        </w:rPr>
      </w:pPr>
      <w:ins w:id="18" w:author="Teoh Xuan Xuan" w:date="2025-05-24T11:48:00Z" w16du:dateUtc="2025-05-24T03:48:00Z">
        <w:r w:rsidRPr="0089655B">
          <w:rPr>
            <w:rFonts w:cs="Times New Roman"/>
            <w:b/>
            <w:bCs/>
            <w:sz w:val="32"/>
            <w:szCs w:val="32"/>
          </w:rPr>
          <w:t>PROJECT TITLE: University Communication and</w:t>
        </w:r>
      </w:ins>
    </w:p>
    <w:p w14:paraId="55E7A429" w14:textId="77777777" w:rsidR="00E06E9A" w:rsidRPr="0089655B" w:rsidRDefault="00E06E9A" w:rsidP="00E06E9A">
      <w:pPr>
        <w:jc w:val="center"/>
        <w:rPr>
          <w:ins w:id="19" w:author="Teoh Xuan Xuan" w:date="2025-05-24T11:48:00Z" w16du:dateUtc="2025-05-24T03:48:00Z"/>
          <w:rFonts w:cs="Times New Roman"/>
          <w:b/>
          <w:bCs/>
          <w:sz w:val="32"/>
          <w:szCs w:val="32"/>
        </w:rPr>
      </w:pPr>
      <w:ins w:id="20" w:author="Teoh Xuan Xuan" w:date="2025-05-24T11:48:00Z" w16du:dateUtc="2025-05-24T03:48:00Z">
        <w:r w:rsidRPr="0089655B">
          <w:rPr>
            <w:rFonts w:cs="Times New Roman"/>
            <w:b/>
            <w:bCs/>
            <w:sz w:val="32"/>
            <w:szCs w:val="32"/>
          </w:rPr>
          <w:t>Services Portal with Campus Management System and SMS Gateway Integration</w:t>
        </w:r>
      </w:ins>
    </w:p>
    <w:p w14:paraId="3291A5D7" w14:textId="77777777" w:rsidR="00E06E9A" w:rsidRPr="0089655B" w:rsidRDefault="00E06E9A" w:rsidP="00E06E9A">
      <w:pPr>
        <w:jc w:val="center"/>
        <w:rPr>
          <w:ins w:id="21" w:author="Teoh Xuan Xuan" w:date="2025-05-24T11:48:00Z" w16du:dateUtc="2025-05-24T03:48:00Z"/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6E9A" w14:paraId="179FDCFB" w14:textId="77777777" w:rsidTr="005468DA">
        <w:trPr>
          <w:trHeight w:val="395"/>
          <w:ins w:id="22" w:author="Teoh Xuan Xuan" w:date="2025-05-24T11:48:00Z" w16du:dateUtc="2025-05-24T03:48:00Z"/>
        </w:trPr>
        <w:tc>
          <w:tcPr>
            <w:tcW w:w="4508" w:type="dxa"/>
          </w:tcPr>
          <w:p w14:paraId="189406FE" w14:textId="77777777" w:rsidR="00E06E9A" w:rsidRPr="00E97CF2" w:rsidRDefault="00E06E9A" w:rsidP="005468DA">
            <w:pPr>
              <w:jc w:val="center"/>
              <w:rPr>
                <w:ins w:id="23" w:author="Teoh Xuan Xuan" w:date="2025-05-24T11:48:00Z" w16du:dateUtc="2025-05-24T03:48:00Z"/>
                <w:rFonts w:cs="Times New Roman"/>
                <w:b/>
                <w:bCs/>
              </w:rPr>
            </w:pPr>
            <w:ins w:id="24" w:author="Teoh Xuan Xuan" w:date="2025-05-24T11:48:00Z" w16du:dateUtc="2025-05-24T03:48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01DD089B" w14:textId="77777777" w:rsidR="00E06E9A" w:rsidRPr="00E97CF2" w:rsidRDefault="00E06E9A" w:rsidP="005468DA">
            <w:pPr>
              <w:jc w:val="center"/>
              <w:rPr>
                <w:ins w:id="25" w:author="Teoh Xuan Xuan" w:date="2025-05-24T11:48:00Z" w16du:dateUtc="2025-05-24T03:48:00Z"/>
                <w:rFonts w:cs="Times New Roman"/>
                <w:b/>
                <w:bCs/>
              </w:rPr>
            </w:pPr>
            <w:ins w:id="26" w:author="Teoh Xuan Xuan" w:date="2025-05-24T11:48:00Z" w16du:dateUtc="2025-05-24T03:48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E06E9A" w14:paraId="0C0CFC4B" w14:textId="77777777" w:rsidTr="005468DA">
        <w:trPr>
          <w:trHeight w:val="341"/>
          <w:ins w:id="27" w:author="Teoh Xuan Xuan" w:date="2025-05-24T11:48:00Z" w16du:dateUtc="2025-05-24T03:48:00Z"/>
        </w:trPr>
        <w:tc>
          <w:tcPr>
            <w:tcW w:w="4508" w:type="dxa"/>
          </w:tcPr>
          <w:p w14:paraId="6AED4547" w14:textId="77777777" w:rsidR="00E06E9A" w:rsidRPr="00E97CF2" w:rsidRDefault="00E06E9A" w:rsidP="005468DA">
            <w:pPr>
              <w:jc w:val="center"/>
              <w:rPr>
                <w:ins w:id="28" w:author="Teoh Xuan Xuan" w:date="2025-05-24T11:48:00Z" w16du:dateUtc="2025-05-24T03:48:00Z"/>
                <w:rFonts w:cs="Times New Roman"/>
              </w:rPr>
            </w:pPr>
            <w:ins w:id="29" w:author="Teoh Xuan Xuan" w:date="2025-05-24T11:48:00Z" w16du:dateUtc="2025-05-24T03:48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2B879933" w14:textId="77777777" w:rsidR="00E06E9A" w:rsidRPr="00E97CF2" w:rsidRDefault="00E06E9A" w:rsidP="005468DA">
            <w:pPr>
              <w:jc w:val="center"/>
              <w:rPr>
                <w:ins w:id="30" w:author="Teoh Xuan Xuan" w:date="2025-05-24T11:48:00Z" w16du:dateUtc="2025-05-24T03:48:00Z"/>
                <w:rFonts w:cs="Times New Roman"/>
              </w:rPr>
            </w:pPr>
            <w:ins w:id="31" w:author="Teoh Xuan Xuan" w:date="2025-05-24T11:48:00Z" w16du:dateUtc="2025-05-24T03:48:00Z">
              <w:r>
                <w:rPr>
                  <w:rFonts w:cs="Times New Roman"/>
                </w:rPr>
                <w:t>242UC2451Q</w:t>
              </w:r>
            </w:ins>
          </w:p>
        </w:tc>
      </w:tr>
      <w:tr w:rsidR="00E06E9A" w14:paraId="30398DFC" w14:textId="77777777" w:rsidTr="005468DA">
        <w:trPr>
          <w:trHeight w:val="359"/>
          <w:ins w:id="32" w:author="Teoh Xuan Xuan" w:date="2025-05-24T11:48:00Z" w16du:dateUtc="2025-05-24T03:48:00Z"/>
        </w:trPr>
        <w:tc>
          <w:tcPr>
            <w:tcW w:w="4508" w:type="dxa"/>
          </w:tcPr>
          <w:p w14:paraId="693776A7" w14:textId="77777777" w:rsidR="00E06E9A" w:rsidRPr="00E97CF2" w:rsidRDefault="00E06E9A" w:rsidP="005468DA">
            <w:pPr>
              <w:jc w:val="center"/>
              <w:rPr>
                <w:ins w:id="33" w:author="Teoh Xuan Xuan" w:date="2025-05-24T11:48:00Z" w16du:dateUtc="2025-05-24T03:48:00Z"/>
                <w:rFonts w:cs="Times New Roman"/>
              </w:rPr>
            </w:pPr>
            <w:ins w:id="34" w:author="Teoh Xuan Xuan" w:date="2025-05-24T11:48:00Z" w16du:dateUtc="2025-05-24T03:48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0FCFC15C" w14:textId="77777777" w:rsidR="00E06E9A" w:rsidRPr="00E97CF2" w:rsidRDefault="00E06E9A" w:rsidP="005468DA">
            <w:pPr>
              <w:jc w:val="center"/>
              <w:rPr>
                <w:ins w:id="35" w:author="Teoh Xuan Xuan" w:date="2025-05-24T11:48:00Z" w16du:dateUtc="2025-05-24T03:48:00Z"/>
                <w:rFonts w:cs="Times New Roman"/>
              </w:rPr>
            </w:pPr>
            <w:ins w:id="36" w:author="Teoh Xuan Xuan" w:date="2025-05-24T11:48:00Z" w16du:dateUtc="2025-05-24T03:48:00Z">
              <w:r>
                <w:rPr>
                  <w:rFonts w:cs="Times New Roman"/>
                </w:rPr>
                <w:t>242UC2451P</w:t>
              </w:r>
            </w:ins>
          </w:p>
        </w:tc>
      </w:tr>
      <w:tr w:rsidR="00E06E9A" w14:paraId="5BB51CDA" w14:textId="77777777" w:rsidTr="005468DA">
        <w:trPr>
          <w:trHeight w:val="341"/>
          <w:ins w:id="37" w:author="Teoh Xuan Xuan" w:date="2025-05-24T11:48:00Z" w16du:dateUtc="2025-05-24T03:48:00Z"/>
        </w:trPr>
        <w:tc>
          <w:tcPr>
            <w:tcW w:w="4508" w:type="dxa"/>
          </w:tcPr>
          <w:p w14:paraId="2B08D2CA" w14:textId="77777777" w:rsidR="00E06E9A" w:rsidRPr="00E97CF2" w:rsidRDefault="00E06E9A" w:rsidP="005468DA">
            <w:pPr>
              <w:jc w:val="center"/>
              <w:rPr>
                <w:ins w:id="38" w:author="Teoh Xuan Xuan" w:date="2025-05-24T11:48:00Z" w16du:dateUtc="2025-05-24T03:48:00Z"/>
                <w:rFonts w:cs="Times New Roman"/>
              </w:rPr>
            </w:pPr>
            <w:ins w:id="39" w:author="Teoh Xuan Xuan" w:date="2025-05-24T11:48:00Z" w16du:dateUtc="2025-05-24T03:48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0C8B6BD9" w14:textId="77777777" w:rsidR="00E06E9A" w:rsidRPr="00E97CF2" w:rsidRDefault="00E06E9A" w:rsidP="005468DA">
            <w:pPr>
              <w:jc w:val="center"/>
              <w:rPr>
                <w:ins w:id="40" w:author="Teoh Xuan Xuan" w:date="2025-05-24T11:48:00Z" w16du:dateUtc="2025-05-24T03:48:00Z"/>
                <w:rFonts w:cs="Times New Roman"/>
              </w:rPr>
            </w:pPr>
            <w:ins w:id="41" w:author="Teoh Xuan Xuan" w:date="2025-05-24T11:48:00Z" w16du:dateUtc="2025-05-24T03:48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4E20B9CD" w14:textId="77777777" w:rsidR="00E06E9A" w:rsidRDefault="00E06E9A" w:rsidP="00E06E9A">
      <w:pPr>
        <w:rPr>
          <w:ins w:id="42" w:author="Teoh Xuan Xuan" w:date="2025-05-24T11:48:00Z" w16du:dateUtc="2025-05-24T03:48:00Z"/>
          <w:rFonts w:cs="Times New Roman"/>
          <w:b/>
          <w:bCs/>
          <w:sz w:val="36"/>
          <w:szCs w:val="36"/>
        </w:rPr>
      </w:pPr>
    </w:p>
    <w:p w14:paraId="5884C8CF" w14:textId="77777777" w:rsidR="00E06E9A" w:rsidRPr="0089655B" w:rsidRDefault="00E06E9A" w:rsidP="00E06E9A">
      <w:pPr>
        <w:jc w:val="center"/>
        <w:rPr>
          <w:ins w:id="43" w:author="Teoh Xuan Xuan" w:date="2025-05-24T11:48:00Z" w16du:dateUtc="2025-05-24T03:48:00Z"/>
          <w:rFonts w:cs="Times New Roman"/>
          <w:sz w:val="28"/>
          <w:szCs w:val="28"/>
        </w:rPr>
      </w:pPr>
      <w:ins w:id="44" w:author="Teoh Xuan Xuan" w:date="2025-05-24T11:48:00Z" w16du:dateUtc="2025-05-24T03:48:00Z">
        <w:r w:rsidRPr="0089655B">
          <w:rPr>
            <w:rFonts w:cs="Times New Roman"/>
            <w:sz w:val="28"/>
            <w:szCs w:val="28"/>
          </w:rPr>
          <w:t xml:space="preserve">Submitted to: Dr. Zarina binti Che </w:t>
        </w:r>
        <w:proofErr w:type="spellStart"/>
        <w:r w:rsidRPr="0089655B">
          <w:rPr>
            <w:rFonts w:cs="Times New Roman"/>
            <w:sz w:val="28"/>
            <w:szCs w:val="28"/>
          </w:rPr>
          <w:t>Embi</w:t>
        </w:r>
        <w:proofErr w:type="spellEnd"/>
      </w:ins>
    </w:p>
    <w:p w14:paraId="79189725" w14:textId="77777777" w:rsidR="00E06E9A" w:rsidRPr="0089655B" w:rsidRDefault="00E06E9A" w:rsidP="00E06E9A">
      <w:pPr>
        <w:jc w:val="center"/>
        <w:rPr>
          <w:ins w:id="45" w:author="Teoh Xuan Xuan" w:date="2025-05-24T11:48:00Z" w16du:dateUtc="2025-05-24T03:48:00Z"/>
          <w:rFonts w:cs="Times New Roman"/>
          <w:sz w:val="28"/>
          <w:szCs w:val="28"/>
        </w:rPr>
      </w:pPr>
      <w:ins w:id="46" w:author="Teoh Xuan Xuan" w:date="2025-05-24T11:48:00Z" w16du:dateUtc="2025-05-24T03:48:00Z">
        <w:r w:rsidRPr="0089655B">
          <w:rPr>
            <w:rFonts w:cs="Times New Roman"/>
            <w:sz w:val="28"/>
            <w:szCs w:val="28"/>
          </w:rPr>
          <w:t>Date: 25 May 2025</w:t>
        </w:r>
      </w:ins>
    </w:p>
    <w:p w14:paraId="2C755CEC" w14:textId="77777777" w:rsidR="001776DA" w:rsidRDefault="001776DA" w:rsidP="001776DA">
      <w:pPr>
        <w:rPr>
          <w:ins w:id="47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2D7A9543" w14:textId="77777777" w:rsidR="001776DA" w:rsidRDefault="001776DA" w:rsidP="001776DA">
      <w:pPr>
        <w:pStyle w:val="Heading1"/>
        <w:rPr>
          <w:ins w:id="48" w:author="Teoh Xuan Xuan" w:date="2025-05-23T15:33:00Z" w16du:dateUtc="2025-05-23T07:33:00Z"/>
          <w:rFonts w:cs="Times New Roman"/>
        </w:rPr>
      </w:pPr>
      <w:ins w:id="49" w:author="Teoh Xuan Xuan" w:date="2025-05-23T15:33:00Z" w16du:dateUtc="2025-05-23T07:33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52BD08C6" w14:textId="77777777" w:rsidR="001776DA" w:rsidRDefault="001776DA" w:rsidP="001776DA">
      <w:pPr>
        <w:rPr>
          <w:ins w:id="50" w:author="Teoh Xuan Xuan" w:date="2025-05-23T15:33:00Z" w16du:dateUtc="2025-05-23T07:33:00Z"/>
          <w:rFonts w:eastAsiaTheme="majorEastAsia" w:cstheme="majorBidi"/>
          <w:b/>
          <w:sz w:val="32"/>
          <w:szCs w:val="40"/>
        </w:rPr>
      </w:pPr>
      <w:ins w:id="51" w:author="Teoh Xuan Xuan" w:date="2025-05-23T15:33:00Z" w16du:dateUtc="2025-05-23T07:33:00Z">
        <w:r>
          <w:br w:type="page"/>
        </w:r>
      </w:ins>
    </w:p>
    <w:p w14:paraId="423898DE" w14:textId="492652DD" w:rsidR="00E06E9A" w:rsidRPr="00E06E9A" w:rsidRDefault="00E06E9A" w:rsidP="00E06E9A">
      <w:pPr>
        <w:pStyle w:val="Heading1"/>
        <w:rPr>
          <w:ins w:id="52" w:author="Teoh Xuan Xuan" w:date="2025-05-24T11:48:00Z"/>
        </w:rPr>
        <w:pPrChange w:id="53" w:author="Teoh Xuan Xuan" w:date="2025-05-24T11:48:00Z" w16du:dateUtc="2025-05-24T03:48:00Z">
          <w:pPr/>
        </w:pPrChange>
      </w:pPr>
      <w:ins w:id="54" w:author="Teoh Xuan Xuan" w:date="2025-05-24T11:48:00Z" w16du:dateUtc="2025-05-24T03:48:00Z">
        <w:r>
          <w:lastRenderedPageBreak/>
          <w:t xml:space="preserve">1.0 </w:t>
        </w:r>
      </w:ins>
      <w:ins w:id="55" w:author="Teoh Xuan Xuan" w:date="2025-05-24T11:48:00Z">
        <w:r w:rsidRPr="00E06E9A">
          <w:t>Introduction</w:t>
        </w:r>
        <w:r w:rsidRPr="00E06E9A">
          <w:br/>
        </w:r>
        <w:r w:rsidRPr="00E06E9A">
          <w:br/>
        </w:r>
      </w:ins>
    </w:p>
    <w:p w14:paraId="6A26FC6B" w14:textId="77777777" w:rsidR="00E06E9A" w:rsidRDefault="00E06E9A">
      <w:pPr>
        <w:rPr>
          <w:ins w:id="56" w:author="Teoh Xuan Xuan" w:date="2025-05-24T11:48:00Z" w16du:dateUtc="2025-05-24T03:48:00Z"/>
          <w:rFonts w:eastAsiaTheme="majorEastAsia" w:cstheme="majorBidi"/>
          <w:b/>
          <w:sz w:val="32"/>
          <w:szCs w:val="40"/>
        </w:rPr>
      </w:pPr>
      <w:ins w:id="57" w:author="Teoh Xuan Xuan" w:date="2025-05-24T11:48:00Z" w16du:dateUtc="2025-05-24T03:48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104D458F" w14:textId="51F5EB4D" w:rsidR="00E06E9A" w:rsidRPr="00E06E9A" w:rsidRDefault="00E06E9A" w:rsidP="00E06E9A">
      <w:pPr>
        <w:rPr>
          <w:ins w:id="58" w:author="Teoh Xuan Xuan" w:date="2025-05-24T11:48:00Z"/>
          <w:rFonts w:eastAsiaTheme="majorEastAsia" w:cstheme="majorBidi"/>
          <w:b/>
          <w:sz w:val="32"/>
          <w:szCs w:val="40"/>
        </w:rPr>
      </w:pPr>
      <w:ins w:id="59" w:author="Teoh Xuan Xuan" w:date="2025-05-24T11:48:00Z" w16du:dateUtc="2025-05-24T03:48:00Z">
        <w:r w:rsidRPr="00E06E9A">
          <w:rPr>
            <w:rStyle w:val="Heading1Char"/>
            <w:rPrChange w:id="60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lastRenderedPageBreak/>
          <w:t xml:space="preserve">2.0 </w:t>
        </w:r>
      </w:ins>
      <w:ins w:id="61" w:author="Teoh Xuan Xuan" w:date="2025-05-24T11:48:00Z">
        <w:r w:rsidRPr="00E06E9A">
          <w:rPr>
            <w:rStyle w:val="Heading1Char"/>
            <w:rPrChange w:id="62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Context Objects List</w:t>
        </w:r>
        <w:r w:rsidRPr="00E06E9A">
          <w:rPr>
            <w:rFonts w:eastAsiaTheme="majorEastAsia" w:cstheme="majorBidi"/>
            <w:b/>
            <w:sz w:val="32"/>
            <w:szCs w:val="40"/>
          </w:rPr>
          <w:br/>
          <w:t xml:space="preserve"> </w:t>
        </w:r>
        <w:r w:rsidRPr="00E06E9A">
          <w:rPr>
            <w:rFonts w:eastAsiaTheme="majorEastAsia" w:cstheme="majorBidi"/>
            <w:b/>
            <w:sz w:val="32"/>
            <w:szCs w:val="40"/>
          </w:rPr>
          <w:t> </w:t>
        </w:r>
        <w:r w:rsidRPr="00E06E9A">
          <w:rPr>
            <w:rStyle w:val="Heading2Char"/>
            <w:rPrChange w:id="63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2.1 Object Name</w:t>
        </w:r>
        <w:r w:rsidRPr="00E06E9A">
          <w:rPr>
            <w:rStyle w:val="Heading2Char"/>
            <w:rPrChange w:id="64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br/>
          <w:t xml:space="preserve"> </w:t>
        </w:r>
        <w:r w:rsidRPr="00E06E9A">
          <w:rPr>
            <w:rStyle w:val="Heading2Char"/>
            <w:rPrChange w:id="65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 </w:t>
        </w:r>
        <w:r w:rsidRPr="00E06E9A">
          <w:rPr>
            <w:rStyle w:val="Heading2Char"/>
            <w:rPrChange w:id="66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2.2 Description</w:t>
        </w:r>
        <w:r w:rsidRPr="00E06E9A">
          <w:rPr>
            <w:rStyle w:val="Heading2Char"/>
            <w:rPrChange w:id="67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br/>
          <w:t xml:space="preserve"> </w:t>
        </w:r>
        <w:r w:rsidRPr="00E06E9A">
          <w:rPr>
            <w:rStyle w:val="Heading2Char"/>
            <w:rPrChange w:id="68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 </w:t>
        </w:r>
        <w:r w:rsidRPr="00E06E9A">
          <w:rPr>
            <w:rStyle w:val="Heading2Char"/>
            <w:rPrChange w:id="69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2.3 Relevance to System</w:t>
        </w:r>
        <w:r w:rsidRPr="00E06E9A">
          <w:rPr>
            <w:rStyle w:val="Heading2Char"/>
            <w:rPrChange w:id="70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br/>
          <w:t xml:space="preserve"> </w:t>
        </w:r>
        <w:r w:rsidRPr="00E06E9A">
          <w:rPr>
            <w:rStyle w:val="Heading2Char"/>
            <w:rPrChange w:id="71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 </w:t>
        </w:r>
        <w:r w:rsidRPr="00E06E9A">
          <w:rPr>
            <w:rStyle w:val="Heading2Char"/>
            <w:rPrChange w:id="72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2.4 Associated Role (e.g., Stakeholder, External System, Data Source)</w:t>
        </w:r>
        <w:r w:rsidRPr="00E06E9A">
          <w:rPr>
            <w:rStyle w:val="Heading2Char"/>
            <w:rPrChange w:id="73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br/>
          <w:t xml:space="preserve"> </w:t>
        </w:r>
        <w:r w:rsidRPr="00E06E9A">
          <w:rPr>
            <w:rStyle w:val="Heading2Char"/>
            <w:rPrChange w:id="74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 </w:t>
        </w:r>
        <w:r w:rsidRPr="00E06E9A">
          <w:rPr>
            <w:rStyle w:val="Heading2Char"/>
            <w:rPrChange w:id="75" w:author="Teoh Xuan Xuan" w:date="2025-05-24T11:49:00Z" w16du:dateUtc="2025-05-24T03:49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2.5 Source Technique (e.g., Survey, Interview)</w:t>
        </w:r>
        <w:r w:rsidRPr="00E06E9A">
          <w:rPr>
            <w:rFonts w:eastAsiaTheme="majorEastAsia" w:cstheme="majorBidi"/>
            <w:b/>
            <w:sz w:val="32"/>
            <w:szCs w:val="40"/>
          </w:rPr>
          <w:br/>
        </w:r>
        <w:r w:rsidRPr="00E06E9A">
          <w:rPr>
            <w:rFonts w:eastAsiaTheme="majorEastAsia" w:cstheme="majorBidi"/>
            <w:b/>
            <w:sz w:val="32"/>
            <w:szCs w:val="40"/>
          </w:rPr>
          <w:br/>
        </w:r>
      </w:ins>
    </w:p>
    <w:p w14:paraId="01FCCFE0" w14:textId="77777777" w:rsidR="00E06E9A" w:rsidRDefault="00E06E9A">
      <w:pPr>
        <w:rPr>
          <w:ins w:id="76" w:author="Teoh Xuan Xuan" w:date="2025-05-24T11:49:00Z" w16du:dateUtc="2025-05-24T03:49:00Z"/>
          <w:rFonts w:eastAsiaTheme="majorEastAsia" w:cstheme="majorBidi"/>
          <w:b/>
          <w:sz w:val="32"/>
          <w:szCs w:val="40"/>
        </w:rPr>
      </w:pPr>
      <w:ins w:id="77" w:author="Teoh Xuan Xuan" w:date="2025-05-24T11:49:00Z" w16du:dateUtc="2025-05-24T03:49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7F72284E" w14:textId="21B7A4C1" w:rsidR="00E06E9A" w:rsidRPr="00E06E9A" w:rsidRDefault="00E06E9A" w:rsidP="00E06E9A">
      <w:pPr>
        <w:pStyle w:val="Heading1"/>
        <w:rPr>
          <w:ins w:id="78" w:author="Teoh Xuan Xuan" w:date="2025-05-24T11:48:00Z"/>
        </w:rPr>
        <w:pPrChange w:id="79" w:author="Teoh Xuan Xuan" w:date="2025-05-24T11:49:00Z" w16du:dateUtc="2025-05-24T03:49:00Z">
          <w:pPr/>
        </w:pPrChange>
      </w:pPr>
      <w:ins w:id="80" w:author="Teoh Xuan Xuan" w:date="2025-05-24T11:49:00Z" w16du:dateUtc="2025-05-24T03:49:00Z">
        <w:r>
          <w:lastRenderedPageBreak/>
          <w:t xml:space="preserve">3.0 </w:t>
        </w:r>
      </w:ins>
      <w:ins w:id="81" w:author="Teoh Xuan Xuan" w:date="2025-05-24T11:48:00Z">
        <w:r w:rsidRPr="00E06E9A">
          <w:t>Context Object Table</w:t>
        </w:r>
        <w:r w:rsidRPr="00E06E9A">
          <w:br/>
        </w:r>
        <w:r w:rsidRPr="00E06E9A">
          <w:br/>
        </w:r>
      </w:ins>
    </w:p>
    <w:p w14:paraId="54057176" w14:textId="77777777" w:rsidR="00E06E9A" w:rsidRDefault="00E06E9A" w:rsidP="00E06E9A">
      <w:pPr>
        <w:rPr>
          <w:ins w:id="82" w:author="Teoh Xuan Xuan" w:date="2025-05-24T11:49:00Z" w16du:dateUtc="2025-05-24T03:49:00Z"/>
          <w:rFonts w:eastAsiaTheme="majorEastAsia" w:cstheme="majorBidi"/>
          <w:b/>
          <w:sz w:val="32"/>
          <w:szCs w:val="40"/>
        </w:rPr>
      </w:pPr>
      <w:ins w:id="83" w:author="Teoh Xuan Xuan" w:date="2025-05-24T11:49:00Z" w16du:dateUtc="2025-05-24T03:49:00Z">
        <w:r>
          <w:rPr>
            <w:rFonts w:eastAsiaTheme="majorEastAsia" w:cstheme="majorBidi"/>
            <w:b/>
            <w:sz w:val="32"/>
            <w:szCs w:val="40"/>
          </w:rPr>
          <w:br/>
        </w:r>
      </w:ins>
    </w:p>
    <w:p w14:paraId="4B9A75F9" w14:textId="77777777" w:rsidR="00E06E9A" w:rsidRDefault="00E06E9A">
      <w:pPr>
        <w:rPr>
          <w:ins w:id="84" w:author="Teoh Xuan Xuan" w:date="2025-05-24T11:49:00Z" w16du:dateUtc="2025-05-24T03:49:00Z"/>
          <w:rFonts w:eastAsiaTheme="majorEastAsia" w:cstheme="majorBidi"/>
          <w:b/>
          <w:sz w:val="32"/>
          <w:szCs w:val="40"/>
        </w:rPr>
      </w:pPr>
      <w:ins w:id="85" w:author="Teoh Xuan Xuan" w:date="2025-05-24T11:49:00Z" w16du:dateUtc="2025-05-24T03:49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598142BA" w14:textId="3534A9B6" w:rsidR="00E06E9A" w:rsidRPr="00E06E9A" w:rsidRDefault="00E06E9A" w:rsidP="00E06E9A">
      <w:pPr>
        <w:pStyle w:val="Heading1"/>
        <w:rPr>
          <w:ins w:id="86" w:author="Teoh Xuan Xuan" w:date="2025-05-24T11:48:00Z"/>
        </w:rPr>
        <w:pPrChange w:id="87" w:author="Teoh Xuan Xuan" w:date="2025-05-24T11:49:00Z" w16du:dateUtc="2025-05-24T03:49:00Z">
          <w:pPr/>
        </w:pPrChange>
      </w:pPr>
      <w:ins w:id="88" w:author="Teoh Xuan Xuan" w:date="2025-05-24T11:49:00Z" w16du:dateUtc="2025-05-24T03:49:00Z">
        <w:r>
          <w:lastRenderedPageBreak/>
          <w:t xml:space="preserve">4.0 </w:t>
        </w:r>
      </w:ins>
      <w:ins w:id="89" w:author="Teoh Xuan Xuan" w:date="2025-05-24T11:48:00Z">
        <w:r w:rsidRPr="00E06E9A">
          <w:t>Consistency Check Notes</w:t>
        </w:r>
        <w:r w:rsidRPr="00E06E9A">
          <w:br/>
        </w:r>
        <w:r w:rsidRPr="00E06E9A">
          <w:br/>
        </w:r>
      </w:ins>
    </w:p>
    <w:p w14:paraId="7FDA821C" w14:textId="77777777" w:rsidR="00E06E9A" w:rsidRDefault="00E06E9A">
      <w:pPr>
        <w:rPr>
          <w:ins w:id="90" w:author="Teoh Xuan Xuan" w:date="2025-05-24T11:49:00Z" w16du:dateUtc="2025-05-24T03:49:00Z"/>
          <w:rFonts w:eastAsiaTheme="majorEastAsia" w:cstheme="majorBidi"/>
          <w:b/>
          <w:sz w:val="32"/>
          <w:szCs w:val="40"/>
        </w:rPr>
      </w:pPr>
      <w:ins w:id="91" w:author="Teoh Xuan Xuan" w:date="2025-05-24T11:49:00Z" w16du:dateUtc="2025-05-24T03:49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4EE9C64A" w14:textId="257D553B" w:rsidR="00E06E9A" w:rsidRPr="00E06E9A" w:rsidRDefault="00E06E9A" w:rsidP="00E06E9A">
      <w:pPr>
        <w:pStyle w:val="Heading1"/>
        <w:rPr>
          <w:ins w:id="92" w:author="Teoh Xuan Xuan" w:date="2025-05-24T11:48:00Z"/>
        </w:rPr>
        <w:pPrChange w:id="93" w:author="Teoh Xuan Xuan" w:date="2025-05-24T11:49:00Z" w16du:dateUtc="2025-05-24T03:49:00Z">
          <w:pPr/>
        </w:pPrChange>
      </w:pPr>
      <w:ins w:id="94" w:author="Teoh Xuan Xuan" w:date="2025-05-24T11:49:00Z" w16du:dateUtc="2025-05-24T03:49:00Z">
        <w:r>
          <w:lastRenderedPageBreak/>
          <w:t xml:space="preserve">5.0 </w:t>
        </w:r>
      </w:ins>
      <w:ins w:id="95" w:author="Teoh Xuan Xuan" w:date="2025-05-24T11:48:00Z">
        <w:r w:rsidRPr="00E06E9A">
          <w:t>Summary</w:t>
        </w:r>
      </w:ins>
    </w:p>
    <w:p w14:paraId="49966EBE" w14:textId="77777777" w:rsidR="001776DA" w:rsidRDefault="001776DA" w:rsidP="001776DA">
      <w:pPr>
        <w:rPr>
          <w:ins w:id="96" w:author="Teoh Xuan Xuan" w:date="2025-05-23T15:33:00Z" w16du:dateUtc="2025-05-23T07:33:00Z"/>
          <w:rFonts w:eastAsiaTheme="majorEastAsia" w:cstheme="majorBidi"/>
          <w:b/>
          <w:sz w:val="32"/>
          <w:szCs w:val="40"/>
        </w:rPr>
      </w:pPr>
      <w:ins w:id="97" w:author="Teoh Xuan Xuan" w:date="2025-05-23T15:33:00Z" w16du:dateUtc="2025-05-23T07:33:00Z">
        <w:r>
          <w:br w:type="page"/>
        </w:r>
      </w:ins>
    </w:p>
    <w:p w14:paraId="2B234F3C" w14:textId="77777777" w:rsidR="001776DA" w:rsidRDefault="001776DA" w:rsidP="001776DA">
      <w:pPr>
        <w:pStyle w:val="Heading1"/>
        <w:rPr>
          <w:ins w:id="98" w:author="Teoh Xuan Xuan" w:date="2025-05-23T15:33:00Z" w16du:dateUtc="2025-05-23T07:33:00Z"/>
        </w:rPr>
      </w:pPr>
      <w:ins w:id="99" w:author="Teoh Xuan Xuan" w:date="2025-05-23T15:33:00Z" w16du:dateUtc="2025-05-23T07:33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776DA" w14:paraId="63B2ECA6" w14:textId="77777777" w:rsidTr="00BE72E5">
        <w:trPr>
          <w:jc w:val="center"/>
          <w:ins w:id="100" w:author="Teoh Xuan Xuan" w:date="2025-05-23T15:33:00Z"/>
        </w:trPr>
        <w:tc>
          <w:tcPr>
            <w:tcW w:w="1165" w:type="dxa"/>
            <w:vAlign w:val="center"/>
          </w:tcPr>
          <w:p w14:paraId="04A36CF8" w14:textId="77777777" w:rsidR="001776DA" w:rsidRDefault="001776DA" w:rsidP="00BE72E5">
            <w:pPr>
              <w:jc w:val="center"/>
              <w:rPr>
                <w:ins w:id="101" w:author="Teoh Xuan Xuan" w:date="2025-05-23T15:33:00Z" w16du:dateUtc="2025-05-23T07:33:00Z"/>
              </w:rPr>
            </w:pPr>
            <w:ins w:id="102" w:author="Teoh Xuan Xuan" w:date="2025-05-23T15:33:00Z" w16du:dateUtc="2025-05-23T07:33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0C98141A" w14:textId="77777777" w:rsidR="001776DA" w:rsidRDefault="001776DA" w:rsidP="00BE72E5">
            <w:pPr>
              <w:jc w:val="center"/>
              <w:rPr>
                <w:ins w:id="103" w:author="Teoh Xuan Xuan" w:date="2025-05-23T15:33:00Z" w16du:dateUtc="2025-05-23T07:33:00Z"/>
              </w:rPr>
            </w:pPr>
            <w:ins w:id="104" w:author="Teoh Xuan Xuan" w:date="2025-05-23T15:33:00Z" w16du:dateUtc="2025-05-23T07:33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4147F127" w14:textId="77777777" w:rsidR="001776DA" w:rsidRDefault="001776DA" w:rsidP="00BE72E5">
            <w:pPr>
              <w:jc w:val="center"/>
              <w:rPr>
                <w:ins w:id="105" w:author="Teoh Xuan Xuan" w:date="2025-05-23T15:33:00Z" w16du:dateUtc="2025-05-23T07:33:00Z"/>
              </w:rPr>
            </w:pPr>
            <w:ins w:id="106" w:author="Teoh Xuan Xuan" w:date="2025-05-23T15:33:00Z" w16du:dateUtc="2025-05-23T07:33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7FFB387C" w14:textId="77777777" w:rsidR="001776DA" w:rsidRDefault="001776DA" w:rsidP="00BE72E5">
            <w:pPr>
              <w:jc w:val="center"/>
              <w:rPr>
                <w:ins w:id="107" w:author="Teoh Xuan Xuan" w:date="2025-05-23T15:33:00Z" w16du:dateUtc="2025-05-23T07:33:00Z"/>
              </w:rPr>
            </w:pPr>
            <w:ins w:id="108" w:author="Teoh Xuan Xuan" w:date="2025-05-23T15:33:00Z" w16du:dateUtc="2025-05-23T07:33:00Z">
              <w:r>
                <w:t>Changes Made</w:t>
              </w:r>
            </w:ins>
          </w:p>
        </w:tc>
      </w:tr>
      <w:tr w:rsidR="001776DA" w14:paraId="552B595F" w14:textId="77777777" w:rsidTr="00BE72E5">
        <w:trPr>
          <w:jc w:val="center"/>
          <w:ins w:id="109" w:author="Teoh Xuan Xuan" w:date="2025-05-23T15:33:00Z"/>
        </w:trPr>
        <w:tc>
          <w:tcPr>
            <w:tcW w:w="1165" w:type="dxa"/>
            <w:vAlign w:val="center"/>
          </w:tcPr>
          <w:p w14:paraId="622D8308" w14:textId="77777777" w:rsidR="001776DA" w:rsidRDefault="001776DA" w:rsidP="00BE72E5">
            <w:pPr>
              <w:jc w:val="center"/>
              <w:rPr>
                <w:ins w:id="110" w:author="Teoh Xuan Xuan" w:date="2025-05-23T15:33:00Z" w16du:dateUtc="2025-05-23T07:33:00Z"/>
              </w:rPr>
            </w:pPr>
            <w:ins w:id="111" w:author="Teoh Xuan Xuan" w:date="2025-05-23T15:33:00Z" w16du:dateUtc="2025-05-23T07:33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0708A4DF" w14:textId="77777777" w:rsidR="001776DA" w:rsidRDefault="001776DA" w:rsidP="00BE72E5">
            <w:pPr>
              <w:jc w:val="center"/>
              <w:rPr>
                <w:ins w:id="112" w:author="Teoh Xuan Xuan" w:date="2025-05-23T15:33:00Z" w16du:dateUtc="2025-05-23T07:33:00Z"/>
              </w:rPr>
            </w:pPr>
            <w:ins w:id="113" w:author="Teoh Xuan Xuan" w:date="2025-05-23T15:33:00Z" w16du:dateUtc="2025-05-23T07:33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71A9C61E" w14:textId="77777777" w:rsidR="001776DA" w:rsidRDefault="001776DA" w:rsidP="00BE72E5">
            <w:pPr>
              <w:jc w:val="center"/>
              <w:rPr>
                <w:ins w:id="114" w:author="Teoh Xuan Xuan" w:date="2025-05-23T15:33:00Z" w16du:dateUtc="2025-05-23T07:33:00Z"/>
              </w:rPr>
            </w:pPr>
            <w:ins w:id="115" w:author="Teoh Xuan Xuan" w:date="2025-05-23T15:33:00Z" w16du:dateUtc="2025-05-23T07:33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19225534" w14:textId="77777777" w:rsidR="001776DA" w:rsidRDefault="001776DA" w:rsidP="00BE72E5">
            <w:pPr>
              <w:jc w:val="center"/>
              <w:rPr>
                <w:ins w:id="116" w:author="Teoh Xuan Xuan" w:date="2025-05-23T15:33:00Z" w16du:dateUtc="2025-05-23T07:33:00Z"/>
              </w:rPr>
            </w:pPr>
            <w:ins w:id="117" w:author="Teoh Xuan Xuan" w:date="2025-05-23T15:33:00Z" w16du:dateUtc="2025-05-23T07:33:00Z">
              <w:r w:rsidRPr="007D6FB2">
                <w:t>Added project cover page; created version history log table</w:t>
              </w:r>
            </w:ins>
          </w:p>
        </w:tc>
      </w:tr>
      <w:tr w:rsidR="000F0F32" w14:paraId="0EC1C868" w14:textId="77777777" w:rsidTr="00BE72E5">
        <w:trPr>
          <w:jc w:val="center"/>
          <w:ins w:id="118" w:author="Teoh Xuan Xuan" w:date="2025-05-23T15:33:00Z"/>
        </w:trPr>
        <w:tc>
          <w:tcPr>
            <w:tcW w:w="1165" w:type="dxa"/>
            <w:vAlign w:val="center"/>
          </w:tcPr>
          <w:p w14:paraId="7B10752A" w14:textId="558126FD" w:rsidR="000F0F32" w:rsidRDefault="000F0F32" w:rsidP="000F0F32">
            <w:pPr>
              <w:jc w:val="center"/>
              <w:rPr>
                <w:ins w:id="119" w:author="Teoh Xuan Xuan" w:date="2025-05-23T15:33:00Z" w16du:dateUtc="2025-05-23T07:33:00Z"/>
              </w:rPr>
            </w:pPr>
            <w:ins w:id="120" w:author="Teoh Xuan Xuan" w:date="2025-05-24T11:50:00Z" w16du:dateUtc="2025-05-24T03:50:00Z">
              <w:r>
                <w:t>v1.1</w:t>
              </w:r>
            </w:ins>
          </w:p>
        </w:tc>
        <w:tc>
          <w:tcPr>
            <w:tcW w:w="1620" w:type="dxa"/>
            <w:vAlign w:val="center"/>
          </w:tcPr>
          <w:p w14:paraId="416BBC6D" w14:textId="56C19844" w:rsidR="000F0F32" w:rsidRDefault="000F0F32" w:rsidP="000F0F32">
            <w:pPr>
              <w:jc w:val="center"/>
              <w:rPr>
                <w:ins w:id="121" w:author="Teoh Xuan Xuan" w:date="2025-05-23T15:33:00Z" w16du:dateUtc="2025-05-23T07:33:00Z"/>
              </w:rPr>
            </w:pPr>
            <w:ins w:id="122" w:author="Teoh Xuan Xuan" w:date="2025-05-24T11:50:00Z" w16du:dateUtc="2025-05-24T03:50:00Z">
              <w:r>
                <w:t>24 May 2025</w:t>
              </w:r>
            </w:ins>
          </w:p>
        </w:tc>
        <w:tc>
          <w:tcPr>
            <w:tcW w:w="2700" w:type="dxa"/>
            <w:vAlign w:val="center"/>
          </w:tcPr>
          <w:p w14:paraId="5D28784A" w14:textId="5BFB592B" w:rsidR="000F0F32" w:rsidRDefault="000F0F32" w:rsidP="000F0F32">
            <w:pPr>
              <w:jc w:val="center"/>
              <w:rPr>
                <w:ins w:id="123" w:author="Teoh Xuan Xuan" w:date="2025-05-23T15:33:00Z" w16du:dateUtc="2025-05-23T07:33:00Z"/>
              </w:rPr>
            </w:pPr>
            <w:ins w:id="124" w:author="Teoh Xuan Xuan" w:date="2025-05-24T11:50:00Z" w16du:dateUtc="2025-05-24T03:50:00Z">
              <w:r>
                <w:t xml:space="preserve">Teoh Xuan </w:t>
              </w:r>
              <w:proofErr w:type="spellStart"/>
              <w:r>
                <w:t>Xuan</w:t>
              </w:r>
            </w:ins>
            <w:proofErr w:type="spellEnd"/>
          </w:p>
        </w:tc>
        <w:tc>
          <w:tcPr>
            <w:tcW w:w="3531" w:type="dxa"/>
            <w:vAlign w:val="center"/>
          </w:tcPr>
          <w:p w14:paraId="749B8ECA" w14:textId="5498B91C" w:rsidR="000F0F32" w:rsidRDefault="000F0F32" w:rsidP="000F0F32">
            <w:pPr>
              <w:jc w:val="center"/>
              <w:rPr>
                <w:ins w:id="125" w:author="Teoh Xuan Xuan" w:date="2025-05-23T15:33:00Z" w16du:dateUtc="2025-05-23T07:33:00Z"/>
              </w:rPr>
            </w:pPr>
            <w:ins w:id="126" w:author="Teoh Xuan Xuan" w:date="2025-05-24T11:50:00Z" w16du:dateUtc="2025-05-24T03:50:00Z">
              <w:r>
                <w:t>Update Project Title and Table of Content</w:t>
              </w:r>
            </w:ins>
          </w:p>
        </w:tc>
      </w:tr>
      <w:tr w:rsidR="000F0F32" w14:paraId="5A685631" w14:textId="77777777" w:rsidTr="00BE72E5">
        <w:trPr>
          <w:jc w:val="center"/>
          <w:ins w:id="127" w:author="Teoh Xuan Xuan" w:date="2025-05-23T15:33:00Z"/>
        </w:trPr>
        <w:tc>
          <w:tcPr>
            <w:tcW w:w="1165" w:type="dxa"/>
            <w:vAlign w:val="center"/>
          </w:tcPr>
          <w:p w14:paraId="3B31FC59" w14:textId="77777777" w:rsidR="000F0F32" w:rsidRDefault="000F0F32" w:rsidP="000F0F32">
            <w:pPr>
              <w:jc w:val="center"/>
              <w:rPr>
                <w:ins w:id="128" w:author="Teoh Xuan Xuan" w:date="2025-05-23T15:33:00Z" w16du:dateUtc="2025-05-23T07:33:00Z"/>
              </w:rPr>
            </w:pPr>
          </w:p>
        </w:tc>
        <w:tc>
          <w:tcPr>
            <w:tcW w:w="1620" w:type="dxa"/>
            <w:vAlign w:val="center"/>
          </w:tcPr>
          <w:p w14:paraId="07AAAF83" w14:textId="77777777" w:rsidR="000F0F32" w:rsidRDefault="000F0F32" w:rsidP="000F0F32">
            <w:pPr>
              <w:jc w:val="center"/>
              <w:rPr>
                <w:ins w:id="129" w:author="Teoh Xuan Xuan" w:date="2025-05-23T15:33:00Z" w16du:dateUtc="2025-05-23T07:33:00Z"/>
              </w:rPr>
            </w:pPr>
          </w:p>
        </w:tc>
        <w:tc>
          <w:tcPr>
            <w:tcW w:w="2700" w:type="dxa"/>
            <w:vAlign w:val="center"/>
          </w:tcPr>
          <w:p w14:paraId="3A1BEB83" w14:textId="77777777" w:rsidR="000F0F32" w:rsidRDefault="000F0F32" w:rsidP="000F0F32">
            <w:pPr>
              <w:jc w:val="center"/>
              <w:rPr>
                <w:ins w:id="130" w:author="Teoh Xuan Xuan" w:date="2025-05-23T15:33:00Z" w16du:dateUtc="2025-05-23T07:33:00Z"/>
              </w:rPr>
            </w:pPr>
          </w:p>
        </w:tc>
        <w:tc>
          <w:tcPr>
            <w:tcW w:w="3531" w:type="dxa"/>
            <w:vAlign w:val="center"/>
          </w:tcPr>
          <w:p w14:paraId="5C26DFE6" w14:textId="77777777" w:rsidR="000F0F32" w:rsidRDefault="000F0F32" w:rsidP="000F0F32">
            <w:pPr>
              <w:jc w:val="center"/>
              <w:rPr>
                <w:ins w:id="131" w:author="Teoh Xuan Xuan" w:date="2025-05-23T15:33:00Z" w16du:dateUtc="2025-05-23T07:33:00Z"/>
              </w:rPr>
            </w:pPr>
          </w:p>
        </w:tc>
      </w:tr>
    </w:tbl>
    <w:p w14:paraId="6FBF7542" w14:textId="77777777" w:rsidR="001776DA" w:rsidRPr="008E36B5" w:rsidRDefault="001776DA" w:rsidP="001776DA">
      <w:pPr>
        <w:rPr>
          <w:ins w:id="132" w:author="Teoh Xuan Xuan" w:date="2025-05-23T15:33:00Z" w16du:dateUtc="2025-05-23T07:33:00Z"/>
        </w:rPr>
      </w:pPr>
    </w:p>
    <w:p w14:paraId="55F5256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0"/>
    <w:rsid w:val="000F0F32"/>
    <w:rsid w:val="001776DA"/>
    <w:rsid w:val="001C6989"/>
    <w:rsid w:val="001F3C68"/>
    <w:rsid w:val="002A24FD"/>
    <w:rsid w:val="00343C94"/>
    <w:rsid w:val="00692616"/>
    <w:rsid w:val="006A3458"/>
    <w:rsid w:val="007260FA"/>
    <w:rsid w:val="007526B7"/>
    <w:rsid w:val="00A72E90"/>
    <w:rsid w:val="00E06E9A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6BF43"/>
  <w15:chartTrackingRefBased/>
  <w15:docId w15:val="{BD818000-F439-404E-907F-C4E791AF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D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6DA"/>
    <w:pPr>
      <w:keepNext/>
      <w:keepLines/>
      <w:spacing w:before="480" w:after="200"/>
      <w:outlineLvl w:val="0"/>
      <w:pPrChange w:id="0" w:author="Teoh Xuan Xuan" w:date="2025-05-23T15:33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33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9A"/>
    <w:pPr>
      <w:keepNext/>
      <w:keepLines/>
      <w:spacing w:before="160" w:after="80"/>
      <w:outlineLvl w:val="1"/>
      <w:pPrChange w:id="1" w:author="Teoh Xuan Xuan" w:date="2025-05-24T11:49:00Z">
        <w:pPr>
          <w:keepNext/>
          <w:keepLines/>
          <w:spacing w:before="160" w:after="80" w:line="278" w:lineRule="auto"/>
          <w:outlineLvl w:val="1"/>
        </w:pPr>
      </w:pPrChange>
    </w:pPr>
    <w:rPr>
      <w:rFonts w:eastAsiaTheme="majorEastAsia" w:cstheme="majorBidi"/>
      <w:b/>
      <w:sz w:val="28"/>
      <w:szCs w:val="32"/>
      <w:rPrChange w:id="1" w:author="Teoh Xuan Xuan" w:date="2025-05-24T11:49:00Z">
        <w:rPr>
          <w:rFonts w:asciiTheme="majorHAnsi" w:eastAsiaTheme="majorEastAsia" w:hAnsiTheme="majorHAnsi" w:cstheme="majorBidi"/>
          <w:kern w:val="2"/>
          <w:sz w:val="32"/>
          <w:szCs w:val="32"/>
          <w:lang w:val="en-MY" w:eastAsia="zh-CN" w:bidi="ar-SA"/>
          <w14:ligatures w14:val="standardContextual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DA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E9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9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776DA"/>
    <w:pPr>
      <w:spacing w:after="0" w:line="240" w:lineRule="auto"/>
    </w:pPr>
  </w:style>
  <w:style w:type="table" w:styleId="TableGrid">
    <w:name w:val="Table Grid"/>
    <w:basedOn w:val="TableNormal"/>
    <w:uiPriority w:val="39"/>
    <w:rsid w:val="0017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</Words>
  <Characters>806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4</cp:revision>
  <dcterms:created xsi:type="dcterms:W3CDTF">2025-05-23T07:33:00Z</dcterms:created>
  <dcterms:modified xsi:type="dcterms:W3CDTF">2025-05-24T03:50:00Z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a3d3630c-323a-4cb6-9a57-51d0fb88df9f</vt:lpwstr>
  </property>
</Properties>
</file>