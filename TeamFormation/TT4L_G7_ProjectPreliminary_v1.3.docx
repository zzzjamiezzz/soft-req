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42E3" w14:textId="77777777" w:rsidR="001776DA" w:rsidRDefault="001776DA" w:rsidP="001776DA">
      <w:pPr>
        <w:jc w:val="center"/>
      </w:pPr>
    </w:p>
    <w:p w14:paraId="235AB29E" w14:textId="77777777" w:rsidR="001776DA" w:rsidRDefault="001776DA" w:rsidP="001776DA">
      <w:pPr>
        <w:jc w:val="center"/>
      </w:pPr>
      <w:r>
        <w:rPr>
          <w:b/>
          <w:bCs/>
          <w:noProof/>
          <w:color w:val="000000"/>
          <w:sz w:val="18"/>
          <w:szCs w:val="18"/>
          <w:bdr w:val="none" w:sz="0" w:space="0" w:color="auto" w:frame="1"/>
        </w:rPr>
        <w:drawing>
          <wp:inline distT="0" distB="0" distL="0" distR="0" wp14:anchorId="1F024E8E" wp14:editId="368C4E84">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69831B0F" w14:textId="77777777" w:rsidR="001776DA" w:rsidRDefault="001776DA" w:rsidP="001776DA">
      <w:pPr>
        <w:jc w:val="center"/>
        <w:rPr>
          <w:rFonts w:cs="Times New Roman"/>
          <w:b/>
          <w:bCs/>
          <w:sz w:val="36"/>
          <w:szCs w:val="36"/>
        </w:rPr>
      </w:pPr>
    </w:p>
    <w:p w14:paraId="6BDF6010" w14:textId="77777777" w:rsidR="00E06E9A" w:rsidRPr="0089655B" w:rsidRDefault="00E06E9A" w:rsidP="00E06E9A">
      <w:pPr>
        <w:jc w:val="center"/>
        <w:rPr>
          <w:rFonts w:cs="Times New Roman"/>
          <w:b/>
          <w:bCs/>
          <w:sz w:val="32"/>
          <w:szCs w:val="32"/>
        </w:rPr>
      </w:pPr>
      <w:r w:rsidRPr="0089655B">
        <w:rPr>
          <w:rFonts w:cs="Times New Roman"/>
          <w:b/>
          <w:bCs/>
          <w:sz w:val="32"/>
          <w:szCs w:val="32"/>
        </w:rPr>
        <w:t>FACULTY OF COMPUTING AND INFORMATICS</w:t>
      </w:r>
    </w:p>
    <w:p w14:paraId="73753F58" w14:textId="77777777" w:rsidR="00E06E9A" w:rsidRPr="0089655B" w:rsidRDefault="00E06E9A" w:rsidP="00E06E9A">
      <w:pPr>
        <w:jc w:val="center"/>
        <w:rPr>
          <w:rFonts w:cs="Times New Roman"/>
          <w:b/>
          <w:bCs/>
          <w:sz w:val="32"/>
          <w:szCs w:val="32"/>
        </w:rPr>
      </w:pPr>
    </w:p>
    <w:p w14:paraId="740C04C8" w14:textId="77777777" w:rsidR="00E06E9A" w:rsidRPr="0089655B" w:rsidRDefault="00E06E9A" w:rsidP="00E06E9A">
      <w:pPr>
        <w:jc w:val="center"/>
        <w:rPr>
          <w:rFonts w:cs="Times New Roman"/>
          <w:b/>
          <w:bCs/>
          <w:sz w:val="32"/>
          <w:szCs w:val="32"/>
        </w:rPr>
      </w:pPr>
      <w:r w:rsidRPr="0089655B">
        <w:rPr>
          <w:rFonts w:cs="Times New Roman"/>
          <w:b/>
          <w:bCs/>
          <w:sz w:val="32"/>
          <w:szCs w:val="32"/>
        </w:rPr>
        <w:t>CSE6224 – SOFTWARE REQUIREMENTS ENG</w:t>
      </w:r>
    </w:p>
    <w:p w14:paraId="0C206991" w14:textId="77777777" w:rsidR="00E06E9A" w:rsidRPr="0089655B" w:rsidRDefault="00E06E9A" w:rsidP="00E06E9A">
      <w:pPr>
        <w:jc w:val="center"/>
        <w:rPr>
          <w:rFonts w:cs="Times New Roman"/>
          <w:b/>
          <w:bCs/>
          <w:sz w:val="32"/>
          <w:szCs w:val="32"/>
        </w:rPr>
      </w:pPr>
    </w:p>
    <w:p w14:paraId="527E8B5C" w14:textId="77777777" w:rsidR="00E06E9A" w:rsidRPr="0089655B" w:rsidRDefault="00E06E9A" w:rsidP="00E06E9A">
      <w:pPr>
        <w:jc w:val="center"/>
        <w:rPr>
          <w:rFonts w:cs="Times New Roman"/>
          <w:b/>
          <w:bCs/>
          <w:sz w:val="32"/>
          <w:szCs w:val="32"/>
        </w:rPr>
      </w:pPr>
      <w:r w:rsidRPr="0089655B">
        <w:rPr>
          <w:rFonts w:cs="Times New Roman"/>
          <w:b/>
          <w:bCs/>
          <w:sz w:val="32"/>
          <w:szCs w:val="32"/>
        </w:rPr>
        <w:t>GROUP: G07</w:t>
      </w:r>
    </w:p>
    <w:p w14:paraId="5BB51E4A" w14:textId="77777777" w:rsidR="00E06E9A" w:rsidRPr="0089655B" w:rsidRDefault="00E06E9A" w:rsidP="00E06E9A">
      <w:pPr>
        <w:jc w:val="center"/>
        <w:rPr>
          <w:rFonts w:cs="Times New Roman"/>
          <w:b/>
          <w:bCs/>
          <w:sz w:val="32"/>
          <w:szCs w:val="32"/>
        </w:rPr>
      </w:pPr>
      <w:r w:rsidRPr="0089655B">
        <w:rPr>
          <w:rFonts w:cs="Times New Roman"/>
          <w:b/>
          <w:bCs/>
          <w:sz w:val="32"/>
          <w:szCs w:val="32"/>
        </w:rPr>
        <w:t>SESSION: TT4L</w:t>
      </w:r>
    </w:p>
    <w:p w14:paraId="4E57DCDE" w14:textId="77777777" w:rsidR="00E06E9A" w:rsidRPr="0089655B" w:rsidRDefault="00E06E9A" w:rsidP="00E06E9A">
      <w:pPr>
        <w:jc w:val="center"/>
        <w:rPr>
          <w:rFonts w:cs="Times New Roman"/>
          <w:b/>
          <w:bCs/>
          <w:sz w:val="32"/>
          <w:szCs w:val="32"/>
        </w:rPr>
      </w:pPr>
    </w:p>
    <w:p w14:paraId="1BC0FE47" w14:textId="77777777" w:rsidR="00E06E9A" w:rsidRPr="0089655B" w:rsidRDefault="00E06E9A" w:rsidP="00E06E9A">
      <w:pPr>
        <w:jc w:val="center"/>
        <w:rPr>
          <w:rFonts w:cs="Times New Roman"/>
          <w:b/>
          <w:bCs/>
          <w:sz w:val="32"/>
          <w:szCs w:val="32"/>
        </w:rPr>
      </w:pPr>
      <w:r w:rsidRPr="0089655B">
        <w:rPr>
          <w:rFonts w:cs="Times New Roman"/>
          <w:b/>
          <w:bCs/>
          <w:sz w:val="32"/>
          <w:szCs w:val="32"/>
        </w:rPr>
        <w:t>PROJECT TITLE: University Communication and</w:t>
      </w:r>
    </w:p>
    <w:p w14:paraId="55E7A429" w14:textId="77777777" w:rsidR="00E06E9A" w:rsidRPr="0089655B" w:rsidRDefault="00E06E9A" w:rsidP="00E06E9A">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3291A5D7" w14:textId="77777777" w:rsidR="00E06E9A" w:rsidRPr="0089655B" w:rsidRDefault="00E06E9A" w:rsidP="00E06E9A">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E06E9A" w14:paraId="179FDCFB" w14:textId="77777777" w:rsidTr="005468DA">
        <w:trPr>
          <w:trHeight w:val="395"/>
        </w:trPr>
        <w:tc>
          <w:tcPr>
            <w:tcW w:w="4508" w:type="dxa"/>
          </w:tcPr>
          <w:p w14:paraId="189406FE" w14:textId="77777777" w:rsidR="00E06E9A" w:rsidRPr="00E97CF2" w:rsidRDefault="00E06E9A" w:rsidP="005468DA">
            <w:pPr>
              <w:jc w:val="center"/>
              <w:rPr>
                <w:rFonts w:cs="Times New Roman"/>
                <w:b/>
                <w:bCs/>
              </w:rPr>
            </w:pPr>
            <w:r w:rsidRPr="00E97CF2">
              <w:rPr>
                <w:rFonts w:cs="Times New Roman"/>
                <w:b/>
                <w:bCs/>
              </w:rPr>
              <w:t>Student Name</w:t>
            </w:r>
          </w:p>
        </w:tc>
        <w:tc>
          <w:tcPr>
            <w:tcW w:w="4508" w:type="dxa"/>
          </w:tcPr>
          <w:p w14:paraId="01DD089B" w14:textId="77777777" w:rsidR="00E06E9A" w:rsidRPr="00E97CF2" w:rsidRDefault="00E06E9A" w:rsidP="005468DA">
            <w:pPr>
              <w:jc w:val="center"/>
              <w:rPr>
                <w:rFonts w:cs="Times New Roman"/>
                <w:b/>
                <w:bCs/>
              </w:rPr>
            </w:pPr>
            <w:r w:rsidRPr="00E97CF2">
              <w:rPr>
                <w:rFonts w:cs="Times New Roman"/>
                <w:b/>
                <w:bCs/>
              </w:rPr>
              <w:t>Student ID</w:t>
            </w:r>
          </w:p>
        </w:tc>
      </w:tr>
      <w:tr w:rsidR="00E06E9A" w14:paraId="0C0CFC4B" w14:textId="77777777" w:rsidTr="005468DA">
        <w:trPr>
          <w:trHeight w:val="341"/>
        </w:trPr>
        <w:tc>
          <w:tcPr>
            <w:tcW w:w="4508" w:type="dxa"/>
          </w:tcPr>
          <w:p w14:paraId="6AED4547" w14:textId="77777777" w:rsidR="00E06E9A" w:rsidRPr="00E97CF2" w:rsidRDefault="00E06E9A" w:rsidP="005468DA">
            <w:pPr>
              <w:jc w:val="center"/>
              <w:rPr>
                <w:rFonts w:cs="Times New Roman"/>
              </w:rPr>
            </w:pPr>
            <w:r>
              <w:rPr>
                <w:rFonts w:cs="Times New Roman"/>
              </w:rPr>
              <w:t>Yang Jia En</w:t>
            </w:r>
          </w:p>
        </w:tc>
        <w:tc>
          <w:tcPr>
            <w:tcW w:w="4508" w:type="dxa"/>
          </w:tcPr>
          <w:p w14:paraId="2B879933" w14:textId="77777777" w:rsidR="00E06E9A" w:rsidRPr="00E97CF2" w:rsidRDefault="00E06E9A" w:rsidP="005468DA">
            <w:pPr>
              <w:jc w:val="center"/>
              <w:rPr>
                <w:rFonts w:cs="Times New Roman"/>
              </w:rPr>
            </w:pPr>
            <w:r>
              <w:rPr>
                <w:rFonts w:cs="Times New Roman"/>
              </w:rPr>
              <w:t>242UC2451Q</w:t>
            </w:r>
          </w:p>
        </w:tc>
      </w:tr>
      <w:tr w:rsidR="00E06E9A" w14:paraId="30398DFC" w14:textId="77777777" w:rsidTr="005468DA">
        <w:trPr>
          <w:trHeight w:val="359"/>
        </w:trPr>
        <w:tc>
          <w:tcPr>
            <w:tcW w:w="4508" w:type="dxa"/>
          </w:tcPr>
          <w:p w14:paraId="693776A7" w14:textId="77777777" w:rsidR="00E06E9A" w:rsidRPr="00E97CF2" w:rsidRDefault="00E06E9A" w:rsidP="005468DA">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0FCFC15C" w14:textId="77777777" w:rsidR="00E06E9A" w:rsidRPr="00E97CF2" w:rsidRDefault="00E06E9A" w:rsidP="005468DA">
            <w:pPr>
              <w:jc w:val="center"/>
              <w:rPr>
                <w:rFonts w:cs="Times New Roman"/>
              </w:rPr>
            </w:pPr>
            <w:r>
              <w:rPr>
                <w:rFonts w:cs="Times New Roman"/>
              </w:rPr>
              <w:t>242UC2451P</w:t>
            </w:r>
          </w:p>
        </w:tc>
      </w:tr>
      <w:tr w:rsidR="00E06E9A" w14:paraId="5BB51CDA" w14:textId="77777777" w:rsidTr="005468DA">
        <w:trPr>
          <w:trHeight w:val="341"/>
        </w:trPr>
        <w:tc>
          <w:tcPr>
            <w:tcW w:w="4508" w:type="dxa"/>
          </w:tcPr>
          <w:p w14:paraId="2B08D2CA" w14:textId="77777777" w:rsidR="00E06E9A" w:rsidRPr="00E97CF2" w:rsidRDefault="00E06E9A" w:rsidP="005468DA">
            <w:pPr>
              <w:jc w:val="center"/>
              <w:rPr>
                <w:rFonts w:cs="Times New Roman"/>
              </w:rPr>
            </w:pPr>
            <w:r>
              <w:rPr>
                <w:rFonts w:cs="Times New Roman"/>
              </w:rPr>
              <w:t>Tey Jun Cheng</w:t>
            </w:r>
          </w:p>
        </w:tc>
        <w:tc>
          <w:tcPr>
            <w:tcW w:w="4508" w:type="dxa"/>
          </w:tcPr>
          <w:p w14:paraId="0C8B6BD9" w14:textId="77777777" w:rsidR="00E06E9A" w:rsidRPr="00E97CF2" w:rsidRDefault="00E06E9A" w:rsidP="005468DA">
            <w:pPr>
              <w:jc w:val="center"/>
              <w:rPr>
                <w:rFonts w:cs="Times New Roman"/>
              </w:rPr>
            </w:pPr>
            <w:r>
              <w:rPr>
                <w:rFonts w:cs="Times New Roman"/>
              </w:rPr>
              <w:t>242UC2452Z</w:t>
            </w:r>
          </w:p>
        </w:tc>
      </w:tr>
    </w:tbl>
    <w:p w14:paraId="4E20B9CD" w14:textId="77777777" w:rsidR="00E06E9A" w:rsidRDefault="00E06E9A" w:rsidP="00E06E9A">
      <w:pPr>
        <w:rPr>
          <w:rFonts w:cs="Times New Roman"/>
          <w:b/>
          <w:bCs/>
          <w:sz w:val="36"/>
          <w:szCs w:val="36"/>
        </w:rPr>
      </w:pPr>
    </w:p>
    <w:p w14:paraId="5884C8CF" w14:textId="77777777" w:rsidR="00E06E9A" w:rsidRPr="0089655B" w:rsidRDefault="00E06E9A" w:rsidP="00E06E9A">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79189725" w14:textId="77777777" w:rsidR="00E06E9A" w:rsidRPr="0089655B" w:rsidRDefault="00E06E9A" w:rsidP="00E06E9A">
      <w:pPr>
        <w:jc w:val="center"/>
        <w:rPr>
          <w:rFonts w:cs="Times New Roman"/>
          <w:sz w:val="28"/>
          <w:szCs w:val="28"/>
        </w:rPr>
      </w:pPr>
      <w:r w:rsidRPr="0089655B">
        <w:rPr>
          <w:rFonts w:cs="Times New Roman"/>
          <w:sz w:val="28"/>
          <w:szCs w:val="28"/>
        </w:rPr>
        <w:t>Date: 25 May 2025</w:t>
      </w:r>
    </w:p>
    <w:p w14:paraId="2C755CEC" w14:textId="77777777" w:rsidR="001776DA" w:rsidRDefault="001776DA" w:rsidP="001776DA">
      <w:pPr>
        <w:rPr>
          <w:rFonts w:cs="Times New Roman"/>
          <w:b/>
          <w:bCs/>
          <w:sz w:val="36"/>
          <w:szCs w:val="36"/>
        </w:rPr>
      </w:pPr>
    </w:p>
    <w:p w14:paraId="2D7A9543" w14:textId="77777777" w:rsidR="001776DA" w:rsidRDefault="001776DA" w:rsidP="001776DA">
      <w:pPr>
        <w:pStyle w:val="Heading1"/>
        <w:rPr>
          <w:rFonts w:cs="Times New Roman"/>
        </w:rPr>
      </w:pPr>
      <w:bookmarkStart w:id="0" w:name="_Toc199099647"/>
      <w:r w:rsidRPr="00796DE4">
        <w:rPr>
          <w:rFonts w:cs="Times New Roman"/>
        </w:rPr>
        <w:lastRenderedPageBreak/>
        <w:t>Table of Content</w:t>
      </w:r>
      <w:r>
        <w:rPr>
          <w:rFonts w:cs="Times New Roman"/>
        </w:rPr>
        <w:t>s</w:t>
      </w:r>
      <w:bookmarkEnd w:id="0"/>
    </w:p>
    <w:sdt>
      <w:sdtPr>
        <w:rPr>
          <w:rFonts w:ascii="Times New Roman" w:eastAsiaTheme="minorEastAsia" w:hAnsi="Times New Roman" w:cstheme="minorBidi"/>
          <w:color w:val="auto"/>
          <w:kern w:val="2"/>
          <w:sz w:val="24"/>
          <w:szCs w:val="24"/>
          <w:lang w:val="en-MY" w:eastAsia="zh-CN"/>
          <w14:ligatures w14:val="standardContextual"/>
        </w:rPr>
        <w:id w:val="-1279562226"/>
        <w:docPartObj>
          <w:docPartGallery w:val="Table of Contents"/>
          <w:docPartUnique/>
        </w:docPartObj>
      </w:sdtPr>
      <w:sdtEndPr>
        <w:rPr>
          <w:b/>
          <w:bCs/>
          <w:noProof/>
        </w:rPr>
      </w:sdtEndPr>
      <w:sdtContent>
        <w:p w14:paraId="160AB58F" w14:textId="487AAFE4" w:rsidR="00575C1C" w:rsidRDefault="00575C1C">
          <w:pPr>
            <w:pStyle w:val="TOCHeading"/>
          </w:pPr>
        </w:p>
        <w:p w14:paraId="74029FA5" w14:textId="668A8246" w:rsidR="007E6B37" w:rsidRDefault="00575C1C">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9099647" w:history="1">
            <w:r w:rsidR="007E6B37" w:rsidRPr="00FE32BF">
              <w:rPr>
                <w:rStyle w:val="Hyperlink"/>
                <w:rFonts w:cs="Times New Roman"/>
                <w:noProof/>
              </w:rPr>
              <w:t>Table of Contents</w:t>
            </w:r>
            <w:r w:rsidR="007E6B37">
              <w:rPr>
                <w:noProof/>
                <w:webHidden/>
              </w:rPr>
              <w:tab/>
            </w:r>
            <w:r w:rsidR="007E6B37">
              <w:rPr>
                <w:noProof/>
                <w:webHidden/>
              </w:rPr>
              <w:fldChar w:fldCharType="begin"/>
            </w:r>
            <w:r w:rsidR="007E6B37">
              <w:rPr>
                <w:noProof/>
                <w:webHidden/>
              </w:rPr>
              <w:instrText xml:space="preserve"> PAGEREF _Toc199099647 \h </w:instrText>
            </w:r>
            <w:r w:rsidR="007E6B37">
              <w:rPr>
                <w:noProof/>
                <w:webHidden/>
              </w:rPr>
            </w:r>
            <w:r w:rsidR="007E6B37">
              <w:rPr>
                <w:noProof/>
                <w:webHidden/>
              </w:rPr>
              <w:fldChar w:fldCharType="separate"/>
            </w:r>
            <w:r w:rsidR="007E6B37">
              <w:rPr>
                <w:noProof/>
                <w:webHidden/>
              </w:rPr>
              <w:t>2</w:t>
            </w:r>
            <w:r w:rsidR="007E6B37">
              <w:rPr>
                <w:noProof/>
                <w:webHidden/>
              </w:rPr>
              <w:fldChar w:fldCharType="end"/>
            </w:r>
          </w:hyperlink>
        </w:p>
        <w:p w14:paraId="23B36C49" w14:textId="0814976E" w:rsidR="007E6B37" w:rsidRDefault="007E6B37">
          <w:pPr>
            <w:pStyle w:val="TOC1"/>
            <w:tabs>
              <w:tab w:val="right" w:leader="dot" w:pos="9016"/>
            </w:tabs>
            <w:rPr>
              <w:rFonts w:asciiTheme="minorHAnsi" w:hAnsiTheme="minorHAnsi"/>
              <w:noProof/>
            </w:rPr>
          </w:pPr>
          <w:hyperlink w:anchor="_Toc199099648" w:history="1">
            <w:r w:rsidRPr="00FE32BF">
              <w:rPr>
                <w:rStyle w:val="Hyperlink"/>
                <w:noProof/>
              </w:rPr>
              <w:t>1.0 Group Information</w:t>
            </w:r>
            <w:r>
              <w:rPr>
                <w:noProof/>
                <w:webHidden/>
              </w:rPr>
              <w:tab/>
            </w:r>
            <w:r>
              <w:rPr>
                <w:noProof/>
                <w:webHidden/>
              </w:rPr>
              <w:fldChar w:fldCharType="begin"/>
            </w:r>
            <w:r>
              <w:rPr>
                <w:noProof/>
                <w:webHidden/>
              </w:rPr>
              <w:instrText xml:space="preserve"> PAGEREF _Toc199099648 \h </w:instrText>
            </w:r>
            <w:r>
              <w:rPr>
                <w:noProof/>
                <w:webHidden/>
              </w:rPr>
            </w:r>
            <w:r>
              <w:rPr>
                <w:noProof/>
                <w:webHidden/>
              </w:rPr>
              <w:fldChar w:fldCharType="separate"/>
            </w:r>
            <w:r>
              <w:rPr>
                <w:noProof/>
                <w:webHidden/>
              </w:rPr>
              <w:t>4</w:t>
            </w:r>
            <w:r>
              <w:rPr>
                <w:noProof/>
                <w:webHidden/>
              </w:rPr>
              <w:fldChar w:fldCharType="end"/>
            </w:r>
          </w:hyperlink>
        </w:p>
        <w:p w14:paraId="354E035D" w14:textId="5A7D658D" w:rsidR="007E6B37" w:rsidRDefault="007E6B37">
          <w:pPr>
            <w:pStyle w:val="TOC2"/>
            <w:tabs>
              <w:tab w:val="right" w:leader="dot" w:pos="9016"/>
            </w:tabs>
            <w:rPr>
              <w:rFonts w:asciiTheme="minorHAnsi" w:hAnsiTheme="minorHAnsi"/>
              <w:noProof/>
            </w:rPr>
          </w:pPr>
          <w:hyperlink w:anchor="_Toc199099649" w:history="1">
            <w:r w:rsidRPr="00FE32BF">
              <w:rPr>
                <w:rStyle w:val="Hyperlink"/>
                <w:noProof/>
              </w:rPr>
              <w:t> 1.1 Group Members and Roles</w:t>
            </w:r>
            <w:r>
              <w:rPr>
                <w:noProof/>
                <w:webHidden/>
              </w:rPr>
              <w:tab/>
            </w:r>
            <w:r>
              <w:rPr>
                <w:noProof/>
                <w:webHidden/>
              </w:rPr>
              <w:fldChar w:fldCharType="begin"/>
            </w:r>
            <w:r>
              <w:rPr>
                <w:noProof/>
                <w:webHidden/>
              </w:rPr>
              <w:instrText xml:space="preserve"> PAGEREF _Toc199099649 \h </w:instrText>
            </w:r>
            <w:r>
              <w:rPr>
                <w:noProof/>
                <w:webHidden/>
              </w:rPr>
            </w:r>
            <w:r>
              <w:rPr>
                <w:noProof/>
                <w:webHidden/>
              </w:rPr>
              <w:fldChar w:fldCharType="separate"/>
            </w:r>
            <w:r>
              <w:rPr>
                <w:noProof/>
                <w:webHidden/>
              </w:rPr>
              <w:t>4</w:t>
            </w:r>
            <w:r>
              <w:rPr>
                <w:noProof/>
                <w:webHidden/>
              </w:rPr>
              <w:fldChar w:fldCharType="end"/>
            </w:r>
          </w:hyperlink>
        </w:p>
        <w:p w14:paraId="0CE3CE45" w14:textId="2739EC0C" w:rsidR="007E6B37" w:rsidRDefault="007E6B37">
          <w:pPr>
            <w:pStyle w:val="TOC2"/>
            <w:tabs>
              <w:tab w:val="right" w:leader="dot" w:pos="9016"/>
            </w:tabs>
            <w:rPr>
              <w:rFonts w:asciiTheme="minorHAnsi" w:hAnsiTheme="minorHAnsi"/>
              <w:noProof/>
            </w:rPr>
          </w:pPr>
          <w:hyperlink w:anchor="_Toc199099650" w:history="1">
            <w:r w:rsidRPr="00FE32BF">
              <w:rPr>
                <w:rStyle w:val="Hyperlink"/>
                <w:noProof/>
              </w:rPr>
              <w:t> 1.2 Communication Platform Setup</w:t>
            </w:r>
            <w:r>
              <w:rPr>
                <w:noProof/>
                <w:webHidden/>
              </w:rPr>
              <w:tab/>
            </w:r>
            <w:r>
              <w:rPr>
                <w:noProof/>
                <w:webHidden/>
              </w:rPr>
              <w:fldChar w:fldCharType="begin"/>
            </w:r>
            <w:r>
              <w:rPr>
                <w:noProof/>
                <w:webHidden/>
              </w:rPr>
              <w:instrText xml:space="preserve"> PAGEREF _Toc199099650 \h </w:instrText>
            </w:r>
            <w:r>
              <w:rPr>
                <w:noProof/>
                <w:webHidden/>
              </w:rPr>
            </w:r>
            <w:r>
              <w:rPr>
                <w:noProof/>
                <w:webHidden/>
              </w:rPr>
              <w:fldChar w:fldCharType="separate"/>
            </w:r>
            <w:r>
              <w:rPr>
                <w:noProof/>
                <w:webHidden/>
              </w:rPr>
              <w:t>4</w:t>
            </w:r>
            <w:r>
              <w:rPr>
                <w:noProof/>
                <w:webHidden/>
              </w:rPr>
              <w:fldChar w:fldCharType="end"/>
            </w:r>
          </w:hyperlink>
        </w:p>
        <w:p w14:paraId="1A6CEB7C" w14:textId="10B69E15" w:rsidR="007E6B37" w:rsidRDefault="007E6B37">
          <w:pPr>
            <w:pStyle w:val="TOC1"/>
            <w:tabs>
              <w:tab w:val="right" w:leader="dot" w:pos="9016"/>
            </w:tabs>
            <w:rPr>
              <w:rFonts w:asciiTheme="minorHAnsi" w:hAnsiTheme="minorHAnsi"/>
              <w:noProof/>
            </w:rPr>
          </w:pPr>
          <w:hyperlink w:anchor="_Toc199099651" w:history="1">
            <w:r w:rsidRPr="00FE32BF">
              <w:rPr>
                <w:rStyle w:val="Hyperlink"/>
                <w:noProof/>
              </w:rPr>
              <w:t>2.0 Project Overview</w:t>
            </w:r>
            <w:r>
              <w:rPr>
                <w:noProof/>
                <w:webHidden/>
              </w:rPr>
              <w:tab/>
            </w:r>
            <w:r>
              <w:rPr>
                <w:noProof/>
                <w:webHidden/>
              </w:rPr>
              <w:fldChar w:fldCharType="begin"/>
            </w:r>
            <w:r>
              <w:rPr>
                <w:noProof/>
                <w:webHidden/>
              </w:rPr>
              <w:instrText xml:space="preserve"> PAGEREF _Toc199099651 \h </w:instrText>
            </w:r>
            <w:r>
              <w:rPr>
                <w:noProof/>
                <w:webHidden/>
              </w:rPr>
            </w:r>
            <w:r>
              <w:rPr>
                <w:noProof/>
                <w:webHidden/>
              </w:rPr>
              <w:fldChar w:fldCharType="separate"/>
            </w:r>
            <w:r>
              <w:rPr>
                <w:noProof/>
                <w:webHidden/>
              </w:rPr>
              <w:t>6</w:t>
            </w:r>
            <w:r>
              <w:rPr>
                <w:noProof/>
                <w:webHidden/>
              </w:rPr>
              <w:fldChar w:fldCharType="end"/>
            </w:r>
          </w:hyperlink>
        </w:p>
        <w:p w14:paraId="5F92B349" w14:textId="678014C9" w:rsidR="007E6B37" w:rsidRDefault="007E6B37">
          <w:pPr>
            <w:pStyle w:val="TOC2"/>
            <w:tabs>
              <w:tab w:val="right" w:leader="dot" w:pos="9016"/>
            </w:tabs>
            <w:rPr>
              <w:rFonts w:asciiTheme="minorHAnsi" w:hAnsiTheme="minorHAnsi"/>
              <w:noProof/>
            </w:rPr>
          </w:pPr>
          <w:hyperlink w:anchor="_Toc199099652" w:history="1">
            <w:r w:rsidRPr="00FE32BF">
              <w:rPr>
                <w:rStyle w:val="Hyperlink"/>
                <w:noProof/>
              </w:rPr>
              <w:t> 2.1 Project Vision</w:t>
            </w:r>
            <w:r>
              <w:rPr>
                <w:noProof/>
                <w:webHidden/>
              </w:rPr>
              <w:tab/>
            </w:r>
            <w:r>
              <w:rPr>
                <w:noProof/>
                <w:webHidden/>
              </w:rPr>
              <w:fldChar w:fldCharType="begin"/>
            </w:r>
            <w:r>
              <w:rPr>
                <w:noProof/>
                <w:webHidden/>
              </w:rPr>
              <w:instrText xml:space="preserve"> PAGEREF _Toc199099652 \h </w:instrText>
            </w:r>
            <w:r>
              <w:rPr>
                <w:noProof/>
                <w:webHidden/>
              </w:rPr>
            </w:r>
            <w:r>
              <w:rPr>
                <w:noProof/>
                <w:webHidden/>
              </w:rPr>
              <w:fldChar w:fldCharType="separate"/>
            </w:r>
            <w:r>
              <w:rPr>
                <w:noProof/>
                <w:webHidden/>
              </w:rPr>
              <w:t>6</w:t>
            </w:r>
            <w:r>
              <w:rPr>
                <w:noProof/>
                <w:webHidden/>
              </w:rPr>
              <w:fldChar w:fldCharType="end"/>
            </w:r>
          </w:hyperlink>
        </w:p>
        <w:p w14:paraId="19F4DD0D" w14:textId="023E541A" w:rsidR="007E6B37" w:rsidRDefault="007E6B37">
          <w:pPr>
            <w:pStyle w:val="TOC2"/>
            <w:tabs>
              <w:tab w:val="right" w:leader="dot" w:pos="9016"/>
            </w:tabs>
            <w:rPr>
              <w:rFonts w:asciiTheme="minorHAnsi" w:hAnsiTheme="minorHAnsi"/>
              <w:noProof/>
            </w:rPr>
          </w:pPr>
          <w:hyperlink w:anchor="_Toc199099653" w:history="1">
            <w:r w:rsidRPr="00FE32BF">
              <w:rPr>
                <w:rStyle w:val="Hyperlink"/>
                <w:noProof/>
              </w:rPr>
              <w:t> 2.2 Project Scope</w:t>
            </w:r>
            <w:r>
              <w:rPr>
                <w:noProof/>
                <w:webHidden/>
              </w:rPr>
              <w:tab/>
            </w:r>
            <w:r>
              <w:rPr>
                <w:noProof/>
                <w:webHidden/>
              </w:rPr>
              <w:fldChar w:fldCharType="begin"/>
            </w:r>
            <w:r>
              <w:rPr>
                <w:noProof/>
                <w:webHidden/>
              </w:rPr>
              <w:instrText xml:space="preserve"> PAGEREF _Toc199099653 \h </w:instrText>
            </w:r>
            <w:r>
              <w:rPr>
                <w:noProof/>
                <w:webHidden/>
              </w:rPr>
            </w:r>
            <w:r>
              <w:rPr>
                <w:noProof/>
                <w:webHidden/>
              </w:rPr>
              <w:fldChar w:fldCharType="separate"/>
            </w:r>
            <w:r>
              <w:rPr>
                <w:noProof/>
                <w:webHidden/>
              </w:rPr>
              <w:t>6</w:t>
            </w:r>
            <w:r>
              <w:rPr>
                <w:noProof/>
                <w:webHidden/>
              </w:rPr>
              <w:fldChar w:fldCharType="end"/>
            </w:r>
          </w:hyperlink>
        </w:p>
        <w:p w14:paraId="61D0F3EB" w14:textId="664D6C77" w:rsidR="007E6B37" w:rsidRDefault="007E6B37">
          <w:pPr>
            <w:pStyle w:val="TOC2"/>
            <w:tabs>
              <w:tab w:val="right" w:leader="dot" w:pos="9016"/>
            </w:tabs>
            <w:rPr>
              <w:rFonts w:asciiTheme="minorHAnsi" w:hAnsiTheme="minorHAnsi"/>
              <w:noProof/>
            </w:rPr>
          </w:pPr>
          <w:hyperlink w:anchor="_Toc199099654" w:history="1">
            <w:r w:rsidRPr="00FE32BF">
              <w:rPr>
                <w:rStyle w:val="Hyperlink"/>
                <w:noProof/>
              </w:rPr>
              <w:t> 2.3 Project Goals</w:t>
            </w:r>
            <w:r>
              <w:rPr>
                <w:noProof/>
                <w:webHidden/>
              </w:rPr>
              <w:tab/>
            </w:r>
            <w:r>
              <w:rPr>
                <w:noProof/>
                <w:webHidden/>
              </w:rPr>
              <w:fldChar w:fldCharType="begin"/>
            </w:r>
            <w:r>
              <w:rPr>
                <w:noProof/>
                <w:webHidden/>
              </w:rPr>
              <w:instrText xml:space="preserve"> PAGEREF _Toc199099654 \h </w:instrText>
            </w:r>
            <w:r>
              <w:rPr>
                <w:noProof/>
                <w:webHidden/>
              </w:rPr>
            </w:r>
            <w:r>
              <w:rPr>
                <w:noProof/>
                <w:webHidden/>
              </w:rPr>
              <w:fldChar w:fldCharType="separate"/>
            </w:r>
            <w:r>
              <w:rPr>
                <w:noProof/>
                <w:webHidden/>
              </w:rPr>
              <w:t>7</w:t>
            </w:r>
            <w:r>
              <w:rPr>
                <w:noProof/>
                <w:webHidden/>
              </w:rPr>
              <w:fldChar w:fldCharType="end"/>
            </w:r>
          </w:hyperlink>
        </w:p>
        <w:p w14:paraId="282A610E" w14:textId="635502B0" w:rsidR="007E6B37" w:rsidRDefault="007E6B37">
          <w:pPr>
            <w:pStyle w:val="TOC1"/>
            <w:tabs>
              <w:tab w:val="right" w:leader="dot" w:pos="9016"/>
            </w:tabs>
            <w:rPr>
              <w:rFonts w:asciiTheme="minorHAnsi" w:hAnsiTheme="minorHAnsi"/>
              <w:noProof/>
            </w:rPr>
          </w:pPr>
          <w:hyperlink w:anchor="_Toc199099655" w:history="1">
            <w:r w:rsidRPr="00FE32BF">
              <w:rPr>
                <w:rStyle w:val="Hyperlink"/>
                <w:noProof/>
              </w:rPr>
              <w:t>3.0 Initial Brainstorming Notes</w:t>
            </w:r>
            <w:r>
              <w:rPr>
                <w:noProof/>
                <w:webHidden/>
              </w:rPr>
              <w:tab/>
            </w:r>
            <w:r>
              <w:rPr>
                <w:noProof/>
                <w:webHidden/>
              </w:rPr>
              <w:fldChar w:fldCharType="begin"/>
            </w:r>
            <w:r>
              <w:rPr>
                <w:noProof/>
                <w:webHidden/>
              </w:rPr>
              <w:instrText xml:space="preserve"> PAGEREF _Toc199099655 \h </w:instrText>
            </w:r>
            <w:r>
              <w:rPr>
                <w:noProof/>
                <w:webHidden/>
              </w:rPr>
            </w:r>
            <w:r>
              <w:rPr>
                <w:noProof/>
                <w:webHidden/>
              </w:rPr>
              <w:fldChar w:fldCharType="separate"/>
            </w:r>
            <w:r>
              <w:rPr>
                <w:noProof/>
                <w:webHidden/>
              </w:rPr>
              <w:t>8</w:t>
            </w:r>
            <w:r>
              <w:rPr>
                <w:noProof/>
                <w:webHidden/>
              </w:rPr>
              <w:fldChar w:fldCharType="end"/>
            </w:r>
          </w:hyperlink>
        </w:p>
        <w:p w14:paraId="7CDA1206" w14:textId="6BE73772" w:rsidR="007E6B37" w:rsidRDefault="007E6B37">
          <w:pPr>
            <w:pStyle w:val="TOC2"/>
            <w:tabs>
              <w:tab w:val="right" w:leader="dot" w:pos="9016"/>
            </w:tabs>
            <w:rPr>
              <w:rFonts w:asciiTheme="minorHAnsi" w:hAnsiTheme="minorHAnsi"/>
              <w:noProof/>
            </w:rPr>
          </w:pPr>
          <w:hyperlink w:anchor="_Toc199099656" w:history="1">
            <w:r w:rsidRPr="00FE32BF">
              <w:rPr>
                <w:rStyle w:val="Hyperlink"/>
                <w:noProof/>
              </w:rPr>
              <w:t> 3.1 Early Feature Ideas</w:t>
            </w:r>
            <w:r>
              <w:rPr>
                <w:noProof/>
                <w:webHidden/>
              </w:rPr>
              <w:tab/>
            </w:r>
            <w:r>
              <w:rPr>
                <w:noProof/>
                <w:webHidden/>
              </w:rPr>
              <w:fldChar w:fldCharType="begin"/>
            </w:r>
            <w:r>
              <w:rPr>
                <w:noProof/>
                <w:webHidden/>
              </w:rPr>
              <w:instrText xml:space="preserve"> PAGEREF _Toc199099656 \h </w:instrText>
            </w:r>
            <w:r>
              <w:rPr>
                <w:noProof/>
                <w:webHidden/>
              </w:rPr>
            </w:r>
            <w:r>
              <w:rPr>
                <w:noProof/>
                <w:webHidden/>
              </w:rPr>
              <w:fldChar w:fldCharType="separate"/>
            </w:r>
            <w:r>
              <w:rPr>
                <w:noProof/>
                <w:webHidden/>
              </w:rPr>
              <w:t>8</w:t>
            </w:r>
            <w:r>
              <w:rPr>
                <w:noProof/>
                <w:webHidden/>
              </w:rPr>
              <w:fldChar w:fldCharType="end"/>
            </w:r>
          </w:hyperlink>
        </w:p>
        <w:p w14:paraId="54F27C5F" w14:textId="3873BB72" w:rsidR="007E6B37" w:rsidRDefault="007E6B37">
          <w:pPr>
            <w:pStyle w:val="TOC2"/>
            <w:tabs>
              <w:tab w:val="right" w:leader="dot" w:pos="9016"/>
            </w:tabs>
            <w:rPr>
              <w:rFonts w:asciiTheme="minorHAnsi" w:hAnsiTheme="minorHAnsi"/>
              <w:noProof/>
            </w:rPr>
          </w:pPr>
          <w:hyperlink w:anchor="_Toc199099657" w:history="1">
            <w:r w:rsidRPr="00FE32BF">
              <w:rPr>
                <w:rStyle w:val="Hyperlink"/>
                <w:noProof/>
              </w:rPr>
              <w:t>3.2 Concerns and Questions</w:t>
            </w:r>
            <w:r>
              <w:rPr>
                <w:noProof/>
                <w:webHidden/>
              </w:rPr>
              <w:tab/>
            </w:r>
            <w:r>
              <w:rPr>
                <w:noProof/>
                <w:webHidden/>
              </w:rPr>
              <w:fldChar w:fldCharType="begin"/>
            </w:r>
            <w:r>
              <w:rPr>
                <w:noProof/>
                <w:webHidden/>
              </w:rPr>
              <w:instrText xml:space="preserve"> PAGEREF _Toc199099657 \h </w:instrText>
            </w:r>
            <w:r>
              <w:rPr>
                <w:noProof/>
                <w:webHidden/>
              </w:rPr>
            </w:r>
            <w:r>
              <w:rPr>
                <w:noProof/>
                <w:webHidden/>
              </w:rPr>
              <w:fldChar w:fldCharType="separate"/>
            </w:r>
            <w:r>
              <w:rPr>
                <w:noProof/>
                <w:webHidden/>
              </w:rPr>
              <w:t>10</w:t>
            </w:r>
            <w:r>
              <w:rPr>
                <w:noProof/>
                <w:webHidden/>
              </w:rPr>
              <w:fldChar w:fldCharType="end"/>
            </w:r>
          </w:hyperlink>
        </w:p>
        <w:p w14:paraId="759A1CA7" w14:textId="578E5C6E" w:rsidR="007E6B37" w:rsidRDefault="007E6B37">
          <w:pPr>
            <w:pStyle w:val="TOC1"/>
            <w:tabs>
              <w:tab w:val="right" w:leader="dot" w:pos="9016"/>
            </w:tabs>
            <w:rPr>
              <w:rFonts w:asciiTheme="minorHAnsi" w:hAnsiTheme="minorHAnsi"/>
              <w:noProof/>
            </w:rPr>
          </w:pPr>
          <w:hyperlink w:anchor="_Toc199099658" w:history="1">
            <w:r w:rsidRPr="00FE32BF">
              <w:rPr>
                <w:rStyle w:val="Hyperlink"/>
                <w:noProof/>
              </w:rPr>
              <w:t>4.0 Assumptions and Constraints</w:t>
            </w:r>
            <w:r>
              <w:rPr>
                <w:noProof/>
                <w:webHidden/>
              </w:rPr>
              <w:tab/>
            </w:r>
            <w:r>
              <w:rPr>
                <w:noProof/>
                <w:webHidden/>
              </w:rPr>
              <w:fldChar w:fldCharType="begin"/>
            </w:r>
            <w:r>
              <w:rPr>
                <w:noProof/>
                <w:webHidden/>
              </w:rPr>
              <w:instrText xml:space="preserve"> PAGEREF _Toc199099658 \h </w:instrText>
            </w:r>
            <w:r>
              <w:rPr>
                <w:noProof/>
                <w:webHidden/>
              </w:rPr>
            </w:r>
            <w:r>
              <w:rPr>
                <w:noProof/>
                <w:webHidden/>
              </w:rPr>
              <w:fldChar w:fldCharType="separate"/>
            </w:r>
            <w:r>
              <w:rPr>
                <w:noProof/>
                <w:webHidden/>
              </w:rPr>
              <w:t>11</w:t>
            </w:r>
            <w:r>
              <w:rPr>
                <w:noProof/>
                <w:webHidden/>
              </w:rPr>
              <w:fldChar w:fldCharType="end"/>
            </w:r>
          </w:hyperlink>
        </w:p>
        <w:p w14:paraId="344A3232" w14:textId="6956E270" w:rsidR="007E6B37" w:rsidRDefault="007E6B37">
          <w:pPr>
            <w:pStyle w:val="TOC2"/>
            <w:tabs>
              <w:tab w:val="right" w:leader="dot" w:pos="9016"/>
            </w:tabs>
            <w:rPr>
              <w:rFonts w:asciiTheme="minorHAnsi" w:hAnsiTheme="minorHAnsi"/>
              <w:noProof/>
            </w:rPr>
          </w:pPr>
          <w:hyperlink w:anchor="_Toc199099659" w:history="1">
            <w:r w:rsidRPr="00FE32BF">
              <w:rPr>
                <w:rStyle w:val="Hyperlink"/>
                <w:noProof/>
              </w:rPr>
              <w:t> 4.1 Assumptions</w:t>
            </w:r>
            <w:r>
              <w:rPr>
                <w:noProof/>
                <w:webHidden/>
              </w:rPr>
              <w:tab/>
            </w:r>
            <w:r>
              <w:rPr>
                <w:noProof/>
                <w:webHidden/>
              </w:rPr>
              <w:fldChar w:fldCharType="begin"/>
            </w:r>
            <w:r>
              <w:rPr>
                <w:noProof/>
                <w:webHidden/>
              </w:rPr>
              <w:instrText xml:space="preserve"> PAGEREF _Toc199099659 \h </w:instrText>
            </w:r>
            <w:r>
              <w:rPr>
                <w:noProof/>
                <w:webHidden/>
              </w:rPr>
            </w:r>
            <w:r>
              <w:rPr>
                <w:noProof/>
                <w:webHidden/>
              </w:rPr>
              <w:fldChar w:fldCharType="separate"/>
            </w:r>
            <w:r>
              <w:rPr>
                <w:noProof/>
                <w:webHidden/>
              </w:rPr>
              <w:t>11</w:t>
            </w:r>
            <w:r>
              <w:rPr>
                <w:noProof/>
                <w:webHidden/>
              </w:rPr>
              <w:fldChar w:fldCharType="end"/>
            </w:r>
          </w:hyperlink>
        </w:p>
        <w:p w14:paraId="1D748800" w14:textId="28E605E4" w:rsidR="007E6B37" w:rsidRDefault="007E6B37">
          <w:pPr>
            <w:pStyle w:val="TOC2"/>
            <w:tabs>
              <w:tab w:val="right" w:leader="dot" w:pos="9016"/>
            </w:tabs>
            <w:rPr>
              <w:rFonts w:asciiTheme="minorHAnsi" w:hAnsiTheme="minorHAnsi"/>
              <w:noProof/>
            </w:rPr>
          </w:pPr>
          <w:hyperlink w:anchor="_Toc199099660" w:history="1">
            <w:r w:rsidRPr="00FE32BF">
              <w:rPr>
                <w:rStyle w:val="Hyperlink"/>
                <w:noProof/>
              </w:rPr>
              <w:t>4.2 Constraints</w:t>
            </w:r>
            <w:r>
              <w:rPr>
                <w:noProof/>
                <w:webHidden/>
              </w:rPr>
              <w:tab/>
            </w:r>
            <w:r>
              <w:rPr>
                <w:noProof/>
                <w:webHidden/>
              </w:rPr>
              <w:fldChar w:fldCharType="begin"/>
            </w:r>
            <w:r>
              <w:rPr>
                <w:noProof/>
                <w:webHidden/>
              </w:rPr>
              <w:instrText xml:space="preserve"> PAGEREF _Toc199099660 \h </w:instrText>
            </w:r>
            <w:r>
              <w:rPr>
                <w:noProof/>
                <w:webHidden/>
              </w:rPr>
            </w:r>
            <w:r>
              <w:rPr>
                <w:noProof/>
                <w:webHidden/>
              </w:rPr>
              <w:fldChar w:fldCharType="separate"/>
            </w:r>
            <w:r>
              <w:rPr>
                <w:noProof/>
                <w:webHidden/>
              </w:rPr>
              <w:t>12</w:t>
            </w:r>
            <w:r>
              <w:rPr>
                <w:noProof/>
                <w:webHidden/>
              </w:rPr>
              <w:fldChar w:fldCharType="end"/>
            </w:r>
          </w:hyperlink>
        </w:p>
        <w:p w14:paraId="1A9227B1" w14:textId="118A7216" w:rsidR="007E6B37" w:rsidRDefault="007E6B37">
          <w:pPr>
            <w:pStyle w:val="TOC1"/>
            <w:tabs>
              <w:tab w:val="right" w:leader="dot" w:pos="9016"/>
            </w:tabs>
            <w:rPr>
              <w:rFonts w:asciiTheme="minorHAnsi" w:hAnsiTheme="minorHAnsi"/>
              <w:noProof/>
            </w:rPr>
          </w:pPr>
          <w:hyperlink w:anchor="_Toc199099661" w:history="1">
            <w:r w:rsidRPr="00FE32BF">
              <w:rPr>
                <w:rStyle w:val="Hyperlink"/>
                <w:noProof/>
              </w:rPr>
              <w:t>5.0 Documentation and Collaboration Setup</w:t>
            </w:r>
            <w:r>
              <w:rPr>
                <w:noProof/>
                <w:webHidden/>
              </w:rPr>
              <w:tab/>
            </w:r>
            <w:r>
              <w:rPr>
                <w:noProof/>
                <w:webHidden/>
              </w:rPr>
              <w:fldChar w:fldCharType="begin"/>
            </w:r>
            <w:r>
              <w:rPr>
                <w:noProof/>
                <w:webHidden/>
              </w:rPr>
              <w:instrText xml:space="preserve"> PAGEREF _Toc199099661 \h </w:instrText>
            </w:r>
            <w:r>
              <w:rPr>
                <w:noProof/>
                <w:webHidden/>
              </w:rPr>
            </w:r>
            <w:r>
              <w:rPr>
                <w:noProof/>
                <w:webHidden/>
              </w:rPr>
              <w:fldChar w:fldCharType="separate"/>
            </w:r>
            <w:r>
              <w:rPr>
                <w:noProof/>
                <w:webHidden/>
              </w:rPr>
              <w:t>13</w:t>
            </w:r>
            <w:r>
              <w:rPr>
                <w:noProof/>
                <w:webHidden/>
              </w:rPr>
              <w:fldChar w:fldCharType="end"/>
            </w:r>
          </w:hyperlink>
        </w:p>
        <w:p w14:paraId="740973E9" w14:textId="4C26D5D1" w:rsidR="007E6B37" w:rsidRDefault="007E6B37">
          <w:pPr>
            <w:pStyle w:val="TOC2"/>
            <w:tabs>
              <w:tab w:val="right" w:leader="dot" w:pos="9016"/>
            </w:tabs>
            <w:rPr>
              <w:rFonts w:asciiTheme="minorHAnsi" w:hAnsiTheme="minorHAnsi"/>
              <w:noProof/>
            </w:rPr>
          </w:pPr>
          <w:hyperlink w:anchor="_Toc199099662" w:history="1">
            <w:r w:rsidRPr="00FE32BF">
              <w:rPr>
                <w:rStyle w:val="Hyperlink"/>
                <w:noProof/>
              </w:rPr>
              <w:t> 5.1 GitHub Repository and Shared Files</w:t>
            </w:r>
            <w:r>
              <w:rPr>
                <w:noProof/>
                <w:webHidden/>
              </w:rPr>
              <w:tab/>
            </w:r>
            <w:r>
              <w:rPr>
                <w:noProof/>
                <w:webHidden/>
              </w:rPr>
              <w:fldChar w:fldCharType="begin"/>
            </w:r>
            <w:r>
              <w:rPr>
                <w:noProof/>
                <w:webHidden/>
              </w:rPr>
              <w:instrText xml:space="preserve"> PAGEREF _Toc199099662 \h </w:instrText>
            </w:r>
            <w:r>
              <w:rPr>
                <w:noProof/>
                <w:webHidden/>
              </w:rPr>
            </w:r>
            <w:r>
              <w:rPr>
                <w:noProof/>
                <w:webHidden/>
              </w:rPr>
              <w:fldChar w:fldCharType="separate"/>
            </w:r>
            <w:r>
              <w:rPr>
                <w:noProof/>
                <w:webHidden/>
              </w:rPr>
              <w:t>13</w:t>
            </w:r>
            <w:r>
              <w:rPr>
                <w:noProof/>
                <w:webHidden/>
              </w:rPr>
              <w:fldChar w:fldCharType="end"/>
            </w:r>
          </w:hyperlink>
        </w:p>
        <w:p w14:paraId="29B09DD8" w14:textId="49094A4E" w:rsidR="007E6B37" w:rsidRDefault="007E6B37">
          <w:pPr>
            <w:pStyle w:val="TOC1"/>
            <w:tabs>
              <w:tab w:val="right" w:leader="dot" w:pos="9016"/>
            </w:tabs>
            <w:rPr>
              <w:rFonts w:asciiTheme="minorHAnsi" w:hAnsiTheme="minorHAnsi"/>
              <w:noProof/>
            </w:rPr>
          </w:pPr>
          <w:hyperlink w:anchor="_Toc199099663" w:history="1">
            <w:r w:rsidRPr="00FE32BF">
              <w:rPr>
                <w:rStyle w:val="Hyperlink"/>
                <w:noProof/>
              </w:rPr>
              <w:t>6.0 Summary and Next Steps</w:t>
            </w:r>
            <w:r>
              <w:rPr>
                <w:noProof/>
                <w:webHidden/>
              </w:rPr>
              <w:tab/>
            </w:r>
            <w:r>
              <w:rPr>
                <w:noProof/>
                <w:webHidden/>
              </w:rPr>
              <w:fldChar w:fldCharType="begin"/>
            </w:r>
            <w:r>
              <w:rPr>
                <w:noProof/>
                <w:webHidden/>
              </w:rPr>
              <w:instrText xml:space="preserve"> PAGEREF _Toc199099663 \h </w:instrText>
            </w:r>
            <w:r>
              <w:rPr>
                <w:noProof/>
                <w:webHidden/>
              </w:rPr>
            </w:r>
            <w:r>
              <w:rPr>
                <w:noProof/>
                <w:webHidden/>
              </w:rPr>
              <w:fldChar w:fldCharType="separate"/>
            </w:r>
            <w:r>
              <w:rPr>
                <w:noProof/>
                <w:webHidden/>
              </w:rPr>
              <w:t>14</w:t>
            </w:r>
            <w:r>
              <w:rPr>
                <w:noProof/>
                <w:webHidden/>
              </w:rPr>
              <w:fldChar w:fldCharType="end"/>
            </w:r>
          </w:hyperlink>
        </w:p>
        <w:p w14:paraId="77A42608" w14:textId="67C5B9E3" w:rsidR="007E6B37" w:rsidRDefault="007E6B37">
          <w:pPr>
            <w:pStyle w:val="TOC2"/>
            <w:tabs>
              <w:tab w:val="right" w:leader="dot" w:pos="9016"/>
            </w:tabs>
            <w:rPr>
              <w:rFonts w:asciiTheme="minorHAnsi" w:hAnsiTheme="minorHAnsi"/>
              <w:noProof/>
            </w:rPr>
          </w:pPr>
          <w:hyperlink w:anchor="_Toc199099664" w:history="1">
            <w:r w:rsidRPr="00FE32BF">
              <w:rPr>
                <w:rStyle w:val="Hyperlink"/>
                <w:noProof/>
              </w:rPr>
              <w:t>Summary</w:t>
            </w:r>
            <w:r>
              <w:rPr>
                <w:noProof/>
                <w:webHidden/>
              </w:rPr>
              <w:tab/>
            </w:r>
            <w:r>
              <w:rPr>
                <w:noProof/>
                <w:webHidden/>
              </w:rPr>
              <w:fldChar w:fldCharType="begin"/>
            </w:r>
            <w:r>
              <w:rPr>
                <w:noProof/>
                <w:webHidden/>
              </w:rPr>
              <w:instrText xml:space="preserve"> PAGEREF _Toc199099664 \h </w:instrText>
            </w:r>
            <w:r>
              <w:rPr>
                <w:noProof/>
                <w:webHidden/>
              </w:rPr>
            </w:r>
            <w:r>
              <w:rPr>
                <w:noProof/>
                <w:webHidden/>
              </w:rPr>
              <w:fldChar w:fldCharType="separate"/>
            </w:r>
            <w:r>
              <w:rPr>
                <w:noProof/>
                <w:webHidden/>
              </w:rPr>
              <w:t>14</w:t>
            </w:r>
            <w:r>
              <w:rPr>
                <w:noProof/>
                <w:webHidden/>
              </w:rPr>
              <w:fldChar w:fldCharType="end"/>
            </w:r>
          </w:hyperlink>
        </w:p>
        <w:p w14:paraId="6F53F471" w14:textId="23DFFDFB" w:rsidR="007E6B37" w:rsidRDefault="007E6B37">
          <w:pPr>
            <w:pStyle w:val="TOC2"/>
            <w:tabs>
              <w:tab w:val="right" w:leader="dot" w:pos="9016"/>
            </w:tabs>
            <w:rPr>
              <w:rFonts w:asciiTheme="minorHAnsi" w:hAnsiTheme="minorHAnsi"/>
              <w:noProof/>
            </w:rPr>
          </w:pPr>
          <w:hyperlink w:anchor="_Toc199099665" w:history="1">
            <w:r w:rsidRPr="00FE32BF">
              <w:rPr>
                <w:rStyle w:val="Hyperlink"/>
                <w:noProof/>
              </w:rPr>
              <w:t>Next Steps</w:t>
            </w:r>
            <w:r>
              <w:rPr>
                <w:noProof/>
                <w:webHidden/>
              </w:rPr>
              <w:tab/>
            </w:r>
            <w:r>
              <w:rPr>
                <w:noProof/>
                <w:webHidden/>
              </w:rPr>
              <w:fldChar w:fldCharType="begin"/>
            </w:r>
            <w:r>
              <w:rPr>
                <w:noProof/>
                <w:webHidden/>
              </w:rPr>
              <w:instrText xml:space="preserve"> PAGEREF _Toc199099665 \h </w:instrText>
            </w:r>
            <w:r>
              <w:rPr>
                <w:noProof/>
                <w:webHidden/>
              </w:rPr>
            </w:r>
            <w:r>
              <w:rPr>
                <w:noProof/>
                <w:webHidden/>
              </w:rPr>
              <w:fldChar w:fldCharType="separate"/>
            </w:r>
            <w:r>
              <w:rPr>
                <w:noProof/>
                <w:webHidden/>
              </w:rPr>
              <w:t>14</w:t>
            </w:r>
            <w:r>
              <w:rPr>
                <w:noProof/>
                <w:webHidden/>
              </w:rPr>
              <w:fldChar w:fldCharType="end"/>
            </w:r>
          </w:hyperlink>
        </w:p>
        <w:p w14:paraId="02D596DB" w14:textId="316EC156" w:rsidR="007E6B37" w:rsidRDefault="007E6B37">
          <w:pPr>
            <w:pStyle w:val="TOC1"/>
            <w:tabs>
              <w:tab w:val="right" w:leader="dot" w:pos="9016"/>
            </w:tabs>
            <w:rPr>
              <w:rFonts w:asciiTheme="minorHAnsi" w:hAnsiTheme="minorHAnsi"/>
              <w:noProof/>
            </w:rPr>
          </w:pPr>
          <w:hyperlink w:anchor="_Toc199099666" w:history="1">
            <w:r w:rsidRPr="00FE32BF">
              <w:rPr>
                <w:rStyle w:val="Hyperlink"/>
                <w:noProof/>
              </w:rPr>
              <w:t>Change Log Table</w:t>
            </w:r>
            <w:r>
              <w:rPr>
                <w:noProof/>
                <w:webHidden/>
              </w:rPr>
              <w:tab/>
            </w:r>
            <w:r>
              <w:rPr>
                <w:noProof/>
                <w:webHidden/>
              </w:rPr>
              <w:fldChar w:fldCharType="begin"/>
            </w:r>
            <w:r>
              <w:rPr>
                <w:noProof/>
                <w:webHidden/>
              </w:rPr>
              <w:instrText xml:space="preserve"> PAGEREF _Toc199099666 \h </w:instrText>
            </w:r>
            <w:r>
              <w:rPr>
                <w:noProof/>
                <w:webHidden/>
              </w:rPr>
            </w:r>
            <w:r>
              <w:rPr>
                <w:noProof/>
                <w:webHidden/>
              </w:rPr>
              <w:fldChar w:fldCharType="separate"/>
            </w:r>
            <w:r>
              <w:rPr>
                <w:noProof/>
                <w:webHidden/>
              </w:rPr>
              <w:t>16</w:t>
            </w:r>
            <w:r>
              <w:rPr>
                <w:noProof/>
                <w:webHidden/>
              </w:rPr>
              <w:fldChar w:fldCharType="end"/>
            </w:r>
          </w:hyperlink>
        </w:p>
        <w:p w14:paraId="33E3F53C" w14:textId="6DCE39F5" w:rsidR="00575C1C" w:rsidRDefault="00575C1C">
          <w:r>
            <w:rPr>
              <w:b/>
              <w:bCs/>
              <w:noProof/>
            </w:rPr>
            <w:fldChar w:fldCharType="end"/>
          </w:r>
        </w:p>
      </w:sdtContent>
    </w:sdt>
    <w:p w14:paraId="52BD08C6" w14:textId="77777777" w:rsidR="001776DA" w:rsidRDefault="001776DA" w:rsidP="001776DA">
      <w:pPr>
        <w:rPr>
          <w:rFonts w:eastAsiaTheme="majorEastAsia" w:cstheme="majorBidi"/>
          <w:b/>
          <w:sz w:val="32"/>
          <w:szCs w:val="40"/>
        </w:rPr>
      </w:pPr>
      <w:r>
        <w:br w:type="page"/>
      </w:r>
    </w:p>
    <w:p w14:paraId="48FBDD8A" w14:textId="77777777" w:rsidR="00CC3A92" w:rsidRPr="00417BEF" w:rsidRDefault="00CC3A92" w:rsidP="00CC3A92">
      <w:pPr>
        <w:pStyle w:val="Heading1"/>
      </w:pPr>
      <w:bookmarkStart w:id="1" w:name="_Toc198979371"/>
      <w:bookmarkStart w:id="2" w:name="_Toc199099648"/>
      <w:r>
        <w:lastRenderedPageBreak/>
        <w:t xml:space="preserve">1.0 </w:t>
      </w:r>
      <w:r w:rsidRPr="00417BEF">
        <w:t>Group Information</w:t>
      </w:r>
      <w:bookmarkEnd w:id="1"/>
      <w:bookmarkEnd w:id="2"/>
    </w:p>
    <w:p w14:paraId="016EE282" w14:textId="77777777" w:rsidR="00CC3A92" w:rsidRDefault="00CC3A92" w:rsidP="00CC3A92">
      <w:pPr>
        <w:pStyle w:val="Heading2"/>
      </w:pPr>
      <w:r w:rsidRPr="00417BEF">
        <w:t xml:space="preserve"> </w:t>
      </w:r>
      <w:bookmarkStart w:id="3" w:name="_Toc198979372"/>
      <w:bookmarkStart w:id="4" w:name="_Toc199099649"/>
      <w:r w:rsidRPr="00417BEF">
        <w:t> 1.1 Group Members and Roles</w:t>
      </w:r>
      <w:bookmarkEnd w:id="3"/>
      <w:bookmarkEnd w:id="4"/>
    </w:p>
    <w:p w14:paraId="43965168" w14:textId="77777777" w:rsidR="004469C2" w:rsidRPr="004469C2" w:rsidRDefault="004469C2" w:rsidP="00AD65DC"/>
    <w:p w14:paraId="38BDA695" w14:textId="1D26A210" w:rsidR="001B7A5C" w:rsidRPr="00580A6E" w:rsidRDefault="001B7A5C" w:rsidP="00AD65DC">
      <w:pPr>
        <w:pStyle w:val="Quote"/>
      </w:pPr>
      <w:r w:rsidRPr="00580A6E">
        <w:t>Table 1</w:t>
      </w:r>
      <w:r w:rsidR="005F3AA2">
        <w:t>.1.1</w:t>
      </w:r>
      <w:r w:rsidR="00580A6E" w:rsidRPr="00580A6E">
        <w:t>: Group Members and Roles Table</w:t>
      </w:r>
    </w:p>
    <w:tbl>
      <w:tblPr>
        <w:tblStyle w:val="TableGrid"/>
        <w:tblW w:w="0" w:type="auto"/>
        <w:tblLook w:val="04A0" w:firstRow="1" w:lastRow="0" w:firstColumn="1" w:lastColumn="0" w:noHBand="0" w:noVBand="1"/>
      </w:tblPr>
      <w:tblGrid>
        <w:gridCol w:w="1980"/>
        <w:gridCol w:w="1563"/>
        <w:gridCol w:w="1555"/>
        <w:gridCol w:w="3918"/>
      </w:tblGrid>
      <w:tr w:rsidR="001B7A5C" w14:paraId="448741EC" w14:textId="77777777" w:rsidTr="001B6412">
        <w:tc>
          <w:tcPr>
            <w:tcW w:w="1980" w:type="dxa"/>
          </w:tcPr>
          <w:p w14:paraId="049B7AEE" w14:textId="2E04BC94" w:rsidR="001B7A5C" w:rsidRPr="001B6412" w:rsidRDefault="001B7A5C" w:rsidP="001B7A5C">
            <w:pPr>
              <w:rPr>
                <w:b/>
                <w:bCs/>
              </w:rPr>
            </w:pPr>
            <w:r w:rsidRPr="001B6412">
              <w:rPr>
                <w:b/>
                <w:bCs/>
              </w:rPr>
              <w:t>Name</w:t>
            </w:r>
          </w:p>
        </w:tc>
        <w:tc>
          <w:tcPr>
            <w:tcW w:w="1563" w:type="dxa"/>
          </w:tcPr>
          <w:p w14:paraId="5BC7A0A6" w14:textId="331AB7AF" w:rsidR="001B7A5C" w:rsidRPr="001B6412" w:rsidRDefault="001B7A5C" w:rsidP="001B7A5C">
            <w:pPr>
              <w:rPr>
                <w:b/>
                <w:bCs/>
              </w:rPr>
            </w:pPr>
            <w:r w:rsidRPr="001B6412">
              <w:rPr>
                <w:b/>
                <w:bCs/>
              </w:rPr>
              <w:t>Student ID</w:t>
            </w:r>
          </w:p>
        </w:tc>
        <w:tc>
          <w:tcPr>
            <w:tcW w:w="1555" w:type="dxa"/>
          </w:tcPr>
          <w:p w14:paraId="146AF63F" w14:textId="38C124A1" w:rsidR="001B7A5C" w:rsidRPr="001B6412" w:rsidRDefault="001B7A5C" w:rsidP="001B7A5C">
            <w:pPr>
              <w:rPr>
                <w:b/>
                <w:bCs/>
              </w:rPr>
            </w:pPr>
            <w:r w:rsidRPr="001B6412">
              <w:rPr>
                <w:b/>
                <w:bCs/>
              </w:rPr>
              <w:t>Role</w:t>
            </w:r>
          </w:p>
        </w:tc>
        <w:tc>
          <w:tcPr>
            <w:tcW w:w="3918" w:type="dxa"/>
          </w:tcPr>
          <w:p w14:paraId="66757E9D" w14:textId="7D1C1A27" w:rsidR="001B7A5C" w:rsidRPr="001B6412" w:rsidRDefault="001B7A5C" w:rsidP="001B7A5C">
            <w:pPr>
              <w:rPr>
                <w:b/>
                <w:bCs/>
              </w:rPr>
            </w:pPr>
            <w:r w:rsidRPr="001B6412">
              <w:rPr>
                <w:b/>
                <w:bCs/>
              </w:rPr>
              <w:t>Responsibilities</w:t>
            </w:r>
          </w:p>
        </w:tc>
      </w:tr>
      <w:tr w:rsidR="001B7A5C" w14:paraId="737BCB9A" w14:textId="77777777" w:rsidTr="001B6412">
        <w:tc>
          <w:tcPr>
            <w:tcW w:w="1980" w:type="dxa"/>
          </w:tcPr>
          <w:p w14:paraId="13F8E25D" w14:textId="2DAFFE5E" w:rsidR="001B7A5C" w:rsidRDefault="001B7A5C" w:rsidP="001B7A5C">
            <w:r>
              <w:t>Yang Jia En</w:t>
            </w:r>
          </w:p>
        </w:tc>
        <w:tc>
          <w:tcPr>
            <w:tcW w:w="1563" w:type="dxa"/>
          </w:tcPr>
          <w:p w14:paraId="4E10C547" w14:textId="3124B403" w:rsidR="001B7A5C" w:rsidRDefault="001B7A5C" w:rsidP="001B7A5C">
            <w:r>
              <w:t>242UC2451Q</w:t>
            </w:r>
          </w:p>
        </w:tc>
        <w:tc>
          <w:tcPr>
            <w:tcW w:w="1555" w:type="dxa"/>
          </w:tcPr>
          <w:p w14:paraId="746D172C" w14:textId="5BDAAA2B" w:rsidR="001B7A5C" w:rsidRDefault="001B7A5C" w:rsidP="001B7A5C">
            <w:r>
              <w:t>Team Leader</w:t>
            </w:r>
          </w:p>
        </w:tc>
        <w:tc>
          <w:tcPr>
            <w:tcW w:w="3918" w:type="dxa"/>
          </w:tcPr>
          <w:p w14:paraId="181EDFC8" w14:textId="709C8752" w:rsidR="001B7A5C" w:rsidRDefault="001B7A5C" w:rsidP="001B7A5C">
            <w:r w:rsidRPr="001B7A5C">
              <w:t>Oversees progress, coordinates meetings, ensures deadlines are met</w:t>
            </w:r>
          </w:p>
        </w:tc>
      </w:tr>
      <w:tr w:rsidR="001B7A5C" w14:paraId="33406A3A" w14:textId="77777777" w:rsidTr="001B6412">
        <w:tc>
          <w:tcPr>
            <w:tcW w:w="1980" w:type="dxa"/>
          </w:tcPr>
          <w:p w14:paraId="6F3ECBE1" w14:textId="618BFB55" w:rsidR="001B7A5C" w:rsidRDefault="001B7A5C" w:rsidP="001B7A5C">
            <w:r>
              <w:t xml:space="preserve">Teoh Xuan </w:t>
            </w:r>
            <w:proofErr w:type="spellStart"/>
            <w:r>
              <w:t>Xuan</w:t>
            </w:r>
            <w:proofErr w:type="spellEnd"/>
          </w:p>
        </w:tc>
        <w:tc>
          <w:tcPr>
            <w:tcW w:w="1563" w:type="dxa"/>
          </w:tcPr>
          <w:p w14:paraId="5720572B" w14:textId="607D5276" w:rsidR="001B7A5C" w:rsidRDefault="001B7A5C" w:rsidP="001B7A5C">
            <w:r w:rsidRPr="001B7A5C">
              <w:t>242UC245</w:t>
            </w:r>
            <w:r>
              <w:t>1P</w:t>
            </w:r>
          </w:p>
        </w:tc>
        <w:tc>
          <w:tcPr>
            <w:tcW w:w="1555" w:type="dxa"/>
          </w:tcPr>
          <w:p w14:paraId="0EBD0423" w14:textId="7392AAF0" w:rsidR="001B7A5C" w:rsidRDefault="001B7A5C" w:rsidP="001B7A5C">
            <w:r>
              <w:t>Member</w:t>
            </w:r>
          </w:p>
        </w:tc>
        <w:tc>
          <w:tcPr>
            <w:tcW w:w="3918" w:type="dxa"/>
          </w:tcPr>
          <w:p w14:paraId="04545B54" w14:textId="20E673E3" w:rsidR="001B7A5C" w:rsidRDefault="001B7A5C" w:rsidP="001B7A5C">
            <w:r w:rsidRPr="001B7A5C">
              <w:t>Leads system analysis, helps with diagrams, and technical documentation</w:t>
            </w:r>
          </w:p>
        </w:tc>
      </w:tr>
      <w:tr w:rsidR="001B7A5C" w14:paraId="0664DE71" w14:textId="77777777" w:rsidTr="001B6412">
        <w:tc>
          <w:tcPr>
            <w:tcW w:w="1980" w:type="dxa"/>
          </w:tcPr>
          <w:p w14:paraId="47C72AD1" w14:textId="4716462C" w:rsidR="001B7A5C" w:rsidRDefault="001B7A5C" w:rsidP="001B7A5C">
            <w:r>
              <w:t>Tey Jun Cheng</w:t>
            </w:r>
          </w:p>
        </w:tc>
        <w:tc>
          <w:tcPr>
            <w:tcW w:w="1563" w:type="dxa"/>
          </w:tcPr>
          <w:p w14:paraId="3EC278DB" w14:textId="72B6138D" w:rsidR="001B7A5C" w:rsidRDefault="001B7A5C" w:rsidP="001B7A5C">
            <w:r w:rsidRPr="001B7A5C">
              <w:t>242UC2452Z</w:t>
            </w:r>
          </w:p>
        </w:tc>
        <w:tc>
          <w:tcPr>
            <w:tcW w:w="1555" w:type="dxa"/>
          </w:tcPr>
          <w:p w14:paraId="45A336BC" w14:textId="2330AA74" w:rsidR="001B7A5C" w:rsidRDefault="001B7A5C" w:rsidP="001B7A5C">
            <w:r>
              <w:t>Member</w:t>
            </w:r>
          </w:p>
        </w:tc>
        <w:tc>
          <w:tcPr>
            <w:tcW w:w="3918" w:type="dxa"/>
          </w:tcPr>
          <w:p w14:paraId="2177A796" w14:textId="6A835A26" w:rsidR="001B7A5C" w:rsidRDefault="001B7A5C" w:rsidP="001B7A5C">
            <w:r w:rsidRPr="001B7A5C">
              <w:t>Manages write-ups, formatting, and uploading to GitHub</w:t>
            </w:r>
          </w:p>
        </w:tc>
      </w:tr>
    </w:tbl>
    <w:p w14:paraId="15F453DF" w14:textId="6142848B" w:rsidR="00CC3A92" w:rsidRPr="00417BEF" w:rsidRDefault="00CC3A92" w:rsidP="00CC3A92">
      <w:pPr>
        <w:pStyle w:val="Heading2"/>
      </w:pPr>
    </w:p>
    <w:p w14:paraId="59423FCB" w14:textId="64EF46DE" w:rsidR="00CC3A92" w:rsidRDefault="00CC3A92" w:rsidP="00CC3A92">
      <w:pPr>
        <w:pStyle w:val="Heading2"/>
      </w:pPr>
      <w:r w:rsidRPr="00417BEF">
        <w:t xml:space="preserve"> </w:t>
      </w:r>
      <w:bookmarkStart w:id="5" w:name="_Toc198979374"/>
      <w:bookmarkStart w:id="6" w:name="_Toc199099650"/>
      <w:r w:rsidRPr="00417BEF">
        <w:t> 1.</w:t>
      </w:r>
      <w:r w:rsidR="001B7A5C">
        <w:t>2</w:t>
      </w:r>
      <w:r w:rsidRPr="00417BEF">
        <w:t xml:space="preserve"> Communication Platform Setup</w:t>
      </w:r>
      <w:bookmarkEnd w:id="5"/>
      <w:bookmarkEnd w:id="6"/>
    </w:p>
    <w:p w14:paraId="2A4C11ED" w14:textId="63AA8EBF" w:rsidR="001B7A5C" w:rsidRDefault="001B7A5C" w:rsidP="00AD65DC">
      <w:pPr>
        <w:spacing w:line="276" w:lineRule="auto"/>
        <w:jc w:val="both"/>
      </w:pPr>
      <w:r>
        <w:t>To ensure smooth collaboration and updates, we set up a Microsoft Teams and Whats</w:t>
      </w:r>
      <w:r w:rsidR="00580A6E">
        <w:t>A</w:t>
      </w:r>
      <w:r>
        <w:t>pp group chat as our main communication platform.</w:t>
      </w:r>
    </w:p>
    <w:p w14:paraId="43587E0D" w14:textId="77777777" w:rsidR="001B7A5C" w:rsidRDefault="001B7A5C" w:rsidP="00AD65DC">
      <w:pPr>
        <w:spacing w:line="276" w:lineRule="auto"/>
        <w:jc w:val="both"/>
      </w:pPr>
    </w:p>
    <w:p w14:paraId="5F644387" w14:textId="21331991" w:rsidR="001B7A5C" w:rsidRDefault="001B7A5C" w:rsidP="00AD65DC">
      <w:pPr>
        <w:spacing w:line="276" w:lineRule="auto"/>
        <w:jc w:val="both"/>
      </w:pPr>
      <w:r w:rsidRPr="00580A6E">
        <w:rPr>
          <w:b/>
          <w:bCs/>
        </w:rPr>
        <w:t>Primary Platform:</w:t>
      </w:r>
      <w:r>
        <w:t xml:space="preserve"> WhatsApp</w:t>
      </w:r>
    </w:p>
    <w:p w14:paraId="1D73992C" w14:textId="51C99751" w:rsidR="001B7A5C" w:rsidRDefault="001B7A5C" w:rsidP="00AD65DC">
      <w:pPr>
        <w:spacing w:line="276" w:lineRule="auto"/>
        <w:jc w:val="both"/>
      </w:pPr>
      <w:r w:rsidRPr="00580A6E">
        <w:rPr>
          <w:b/>
          <w:bCs/>
        </w:rPr>
        <w:t>Backup Communication:</w:t>
      </w:r>
      <w:r>
        <w:t xml:space="preserve"> Microsoft Teams</w:t>
      </w:r>
    </w:p>
    <w:p w14:paraId="47438FCF" w14:textId="77777777" w:rsidR="001B7A5C" w:rsidRDefault="001B7A5C" w:rsidP="00AD65DC">
      <w:pPr>
        <w:spacing w:line="276" w:lineRule="auto"/>
        <w:jc w:val="both"/>
      </w:pPr>
    </w:p>
    <w:p w14:paraId="4D182BF8" w14:textId="77777777" w:rsidR="00580A6E" w:rsidRDefault="001B7A5C" w:rsidP="00AD65DC">
      <w:pPr>
        <w:spacing w:line="276" w:lineRule="auto"/>
        <w:jc w:val="both"/>
        <w:rPr>
          <w:b/>
          <w:bCs/>
        </w:rPr>
      </w:pPr>
      <w:r w:rsidRPr="00580A6E">
        <w:rPr>
          <w:b/>
          <w:bCs/>
        </w:rPr>
        <w:t>Collaboration Style:</w:t>
      </w:r>
      <w:r w:rsidR="00580A6E">
        <w:rPr>
          <w:b/>
          <w:bCs/>
        </w:rPr>
        <w:t xml:space="preserve"> </w:t>
      </w:r>
    </w:p>
    <w:p w14:paraId="6D1A7F1D" w14:textId="6C0313B6" w:rsidR="001B7A5C" w:rsidRPr="00580A6E" w:rsidRDefault="001B7A5C" w:rsidP="00AD65DC">
      <w:pPr>
        <w:spacing w:line="276" w:lineRule="auto"/>
        <w:jc w:val="both"/>
        <w:rPr>
          <w:b/>
          <w:bCs/>
        </w:rPr>
      </w:pPr>
      <w:r>
        <w:t>We do not have a fixed meeting schedule. Discussions happen dynamically as needed, based on task urgency and availability.</w:t>
      </w:r>
    </w:p>
    <w:p w14:paraId="2C8B7465" w14:textId="77777777" w:rsidR="001B7A5C" w:rsidRDefault="001B7A5C" w:rsidP="00AD65DC">
      <w:pPr>
        <w:spacing w:line="276" w:lineRule="auto"/>
        <w:jc w:val="both"/>
      </w:pPr>
    </w:p>
    <w:p w14:paraId="15C493DB" w14:textId="3DBEEBF9" w:rsidR="001B7A5C" w:rsidRPr="00580A6E" w:rsidRDefault="001B7A5C" w:rsidP="00AD65DC">
      <w:pPr>
        <w:spacing w:line="276" w:lineRule="auto"/>
        <w:jc w:val="both"/>
        <w:rPr>
          <w:b/>
          <w:bCs/>
        </w:rPr>
      </w:pPr>
      <w:r w:rsidRPr="00580A6E">
        <w:rPr>
          <w:b/>
          <w:bCs/>
        </w:rPr>
        <w:t>File Management:</w:t>
      </w:r>
    </w:p>
    <w:p w14:paraId="24D73D0B" w14:textId="606F83D3" w:rsidR="001B7A5C" w:rsidRDefault="001B7A5C" w:rsidP="00AD65DC">
      <w:pPr>
        <w:spacing w:line="276" w:lineRule="auto"/>
        <w:jc w:val="both"/>
      </w:pPr>
      <w:r w:rsidRPr="00580A6E">
        <w:rPr>
          <w:b/>
          <w:bCs/>
        </w:rPr>
        <w:t>GitHub:</w:t>
      </w:r>
      <w:r>
        <w:t xml:space="preserve"> Used for documentation version control and SRS collaboration</w:t>
      </w:r>
    </w:p>
    <w:p w14:paraId="69A16178" w14:textId="335BB6DD" w:rsidR="001B7A5C" w:rsidRDefault="001B7A5C" w:rsidP="00AD65DC">
      <w:pPr>
        <w:spacing w:line="276" w:lineRule="auto"/>
        <w:jc w:val="both"/>
      </w:pPr>
      <w:r w:rsidRPr="00580A6E">
        <w:rPr>
          <w:b/>
          <w:bCs/>
        </w:rPr>
        <w:t>WhatsApp:</w:t>
      </w:r>
      <w:r>
        <w:t xml:space="preserve"> For quick sharing of screenshots and draft files</w:t>
      </w:r>
    </w:p>
    <w:p w14:paraId="2DB15553" w14:textId="77777777" w:rsidR="001B7A5C" w:rsidRDefault="001B7A5C" w:rsidP="00AD65DC">
      <w:pPr>
        <w:spacing w:line="276" w:lineRule="auto"/>
        <w:jc w:val="both"/>
      </w:pPr>
      <w:r w:rsidRPr="00580A6E">
        <w:rPr>
          <w:b/>
          <w:bCs/>
        </w:rPr>
        <w:t>OneDrive:</w:t>
      </w:r>
      <w:r>
        <w:t xml:space="preserve"> Used to manage and edit diagrams collaboratively (e.g., context diagrams, sequence diagrams etc)</w:t>
      </w:r>
    </w:p>
    <w:p w14:paraId="668C399D" w14:textId="46410C0C" w:rsidR="001B7A5C" w:rsidRDefault="001B7A5C" w:rsidP="00AD65DC">
      <w:pPr>
        <w:jc w:val="center"/>
      </w:pPr>
      <w:r w:rsidRPr="001B7A5C">
        <w:rPr>
          <w:noProof/>
        </w:rPr>
        <w:lastRenderedPageBreak/>
        <w:drawing>
          <wp:inline distT="0" distB="0" distL="0" distR="0" wp14:anchorId="4877F636" wp14:editId="47D3A130">
            <wp:extent cx="5731510" cy="1478280"/>
            <wp:effectExtent l="0" t="0" r="2540" b="7620"/>
            <wp:docPr id="7805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1492" name=""/>
                    <pic:cNvPicPr/>
                  </pic:nvPicPr>
                  <pic:blipFill>
                    <a:blip r:embed="rId7"/>
                    <a:stretch>
                      <a:fillRect/>
                    </a:stretch>
                  </pic:blipFill>
                  <pic:spPr>
                    <a:xfrm>
                      <a:off x="0" y="0"/>
                      <a:ext cx="5731510" cy="1478280"/>
                    </a:xfrm>
                    <a:prstGeom prst="rect">
                      <a:avLst/>
                    </a:prstGeom>
                  </pic:spPr>
                </pic:pic>
              </a:graphicData>
            </a:graphic>
          </wp:inline>
        </w:drawing>
      </w:r>
    </w:p>
    <w:p w14:paraId="2F2A04E5" w14:textId="74243627" w:rsidR="001B7A5C" w:rsidRPr="00580A6E" w:rsidRDefault="001B7A5C" w:rsidP="00AD65DC">
      <w:pPr>
        <w:pStyle w:val="Quote"/>
      </w:pPr>
      <w:r w:rsidRPr="00580A6E">
        <w:t>Figure 1.2.1: Proof of Communication Through Microsoft Teams</w:t>
      </w:r>
    </w:p>
    <w:p w14:paraId="72F9B023" w14:textId="77777777" w:rsidR="001B7A5C" w:rsidRDefault="001B7A5C" w:rsidP="00CC3A92"/>
    <w:p w14:paraId="0F81C744" w14:textId="2D295FDE" w:rsidR="001B7A5C" w:rsidRDefault="001B7A5C" w:rsidP="00AD65DC">
      <w:pPr>
        <w:jc w:val="center"/>
      </w:pPr>
      <w:r w:rsidRPr="001B7A5C">
        <w:rPr>
          <w:noProof/>
        </w:rPr>
        <w:drawing>
          <wp:inline distT="0" distB="0" distL="0" distR="0" wp14:anchorId="274F9D25" wp14:editId="4E33C347">
            <wp:extent cx="2145937" cy="4648200"/>
            <wp:effectExtent l="0" t="0" r="6985" b="0"/>
            <wp:docPr id="192559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98752" name=""/>
                    <pic:cNvPicPr/>
                  </pic:nvPicPr>
                  <pic:blipFill>
                    <a:blip r:embed="rId8"/>
                    <a:stretch>
                      <a:fillRect/>
                    </a:stretch>
                  </pic:blipFill>
                  <pic:spPr>
                    <a:xfrm>
                      <a:off x="0" y="0"/>
                      <a:ext cx="2147991" cy="4652650"/>
                    </a:xfrm>
                    <a:prstGeom prst="rect">
                      <a:avLst/>
                    </a:prstGeom>
                  </pic:spPr>
                </pic:pic>
              </a:graphicData>
            </a:graphic>
          </wp:inline>
        </w:drawing>
      </w:r>
    </w:p>
    <w:p w14:paraId="72177E69" w14:textId="434FED1F" w:rsidR="001B7A5C" w:rsidRPr="00580A6E" w:rsidRDefault="001B7A5C" w:rsidP="00AD65DC">
      <w:pPr>
        <w:pStyle w:val="Quote"/>
      </w:pPr>
      <w:r w:rsidRPr="00580A6E">
        <w:t>Figure 1.2.2: Proof of Communication Through WhatsApp</w:t>
      </w:r>
    </w:p>
    <w:p w14:paraId="255AD3FB" w14:textId="77777777" w:rsidR="001B7A5C" w:rsidRDefault="001B7A5C" w:rsidP="00CC3A92"/>
    <w:p w14:paraId="48ADC327" w14:textId="77777777" w:rsidR="001B7A5C" w:rsidRDefault="001B7A5C" w:rsidP="00CC3A92"/>
    <w:p w14:paraId="21587DEA" w14:textId="28831AF4" w:rsidR="00CC3A92" w:rsidRPr="001B7A5C" w:rsidRDefault="00CC3A92" w:rsidP="00CC3A92">
      <w:r>
        <w:rPr>
          <w:rFonts w:eastAsiaTheme="majorEastAsia" w:cstheme="majorBidi"/>
          <w:b/>
          <w:color w:val="000000" w:themeColor="text1"/>
          <w:sz w:val="32"/>
          <w:szCs w:val="40"/>
        </w:rPr>
        <w:br w:type="page"/>
      </w:r>
    </w:p>
    <w:p w14:paraId="5AE346E2" w14:textId="77777777" w:rsidR="00CC3A92" w:rsidRPr="00417BEF" w:rsidRDefault="00CC3A92" w:rsidP="00CC3A92">
      <w:pPr>
        <w:pStyle w:val="Heading1"/>
      </w:pPr>
      <w:bookmarkStart w:id="7" w:name="_Toc198979375"/>
      <w:bookmarkStart w:id="8" w:name="_Toc199099651"/>
      <w:r>
        <w:lastRenderedPageBreak/>
        <w:t xml:space="preserve">2.0 </w:t>
      </w:r>
      <w:r w:rsidRPr="00417BEF">
        <w:t>Project Overview</w:t>
      </w:r>
      <w:bookmarkEnd w:id="7"/>
      <w:bookmarkEnd w:id="8"/>
    </w:p>
    <w:p w14:paraId="5C2333E0" w14:textId="77777777" w:rsidR="00CC3A92" w:rsidRDefault="00CC3A92" w:rsidP="00CC3A92">
      <w:pPr>
        <w:pStyle w:val="Heading2"/>
      </w:pPr>
      <w:r w:rsidRPr="00417BEF">
        <w:t xml:space="preserve"> </w:t>
      </w:r>
      <w:bookmarkStart w:id="9" w:name="_Toc198979376"/>
      <w:bookmarkStart w:id="10" w:name="_Toc199099652"/>
      <w:r w:rsidRPr="00417BEF">
        <w:t> 2.1 Project Vision</w:t>
      </w:r>
      <w:bookmarkEnd w:id="9"/>
      <w:bookmarkEnd w:id="10"/>
    </w:p>
    <w:p w14:paraId="1C6094DB" w14:textId="77777777" w:rsidR="00580A6E" w:rsidRDefault="00580A6E" w:rsidP="00AD65DC">
      <w:pPr>
        <w:spacing w:line="276" w:lineRule="auto"/>
        <w:jc w:val="both"/>
      </w:pPr>
      <w:r>
        <w:t>The vision of this project is to develop a centralized, user-friendly university communication and services portal that bridges the gap between academic, administrative, and personal communication needs. By integrating with the university’s Campus Management System (CMS) and SMS Gateway, the system aims to provide students, lecturers, administrators, and parents with transparent and timely access to vital information such as academic performance, attendance, billing, and announcements.</w:t>
      </w:r>
    </w:p>
    <w:p w14:paraId="403B492F" w14:textId="77777777" w:rsidR="00580A6E" w:rsidRDefault="00580A6E" w:rsidP="00AD65DC">
      <w:pPr>
        <w:spacing w:line="276" w:lineRule="auto"/>
        <w:jc w:val="both"/>
      </w:pPr>
    </w:p>
    <w:p w14:paraId="208CF472" w14:textId="3D736FAF" w:rsidR="00580A6E" w:rsidRDefault="00580A6E" w:rsidP="005F3AA2">
      <w:pPr>
        <w:spacing w:line="276" w:lineRule="auto"/>
        <w:jc w:val="both"/>
      </w:pPr>
      <w:r>
        <w:t>This portal will empower all users—especially students and parents—to stay updated through both digital dashboard access and direct mobile alerts, ultimately enhancing the overall academic experience and administrative efficiency at Multimedia University.</w:t>
      </w:r>
    </w:p>
    <w:p w14:paraId="308976CA" w14:textId="77777777" w:rsidR="005F3AA2" w:rsidRPr="00580A6E" w:rsidRDefault="005F3AA2" w:rsidP="00AD65DC">
      <w:pPr>
        <w:spacing w:line="276" w:lineRule="auto"/>
        <w:jc w:val="both"/>
      </w:pPr>
    </w:p>
    <w:p w14:paraId="4D8A082B" w14:textId="4E3AEEB0" w:rsidR="00CC3A92" w:rsidRDefault="00CC3A92" w:rsidP="005F3AA2">
      <w:pPr>
        <w:pStyle w:val="Heading2"/>
      </w:pPr>
      <w:r w:rsidRPr="00417BEF">
        <w:t xml:space="preserve"> </w:t>
      </w:r>
      <w:bookmarkStart w:id="11" w:name="_Toc198979377"/>
      <w:bookmarkStart w:id="12" w:name="_Toc199099653"/>
      <w:r w:rsidRPr="00417BEF">
        <w:t> 2.2 Project Scope</w:t>
      </w:r>
      <w:bookmarkEnd w:id="11"/>
      <w:bookmarkEnd w:id="12"/>
    </w:p>
    <w:p w14:paraId="5D8CD5C8" w14:textId="01C44111" w:rsidR="00580A6E" w:rsidRDefault="00580A6E" w:rsidP="00AD65DC">
      <w:pPr>
        <w:spacing w:line="276" w:lineRule="auto"/>
        <w:jc w:val="both"/>
      </w:pPr>
      <w:r>
        <w:t>Included in Scope:</w:t>
      </w:r>
    </w:p>
    <w:p w14:paraId="2E40CEB4" w14:textId="6B261C39" w:rsidR="00580A6E" w:rsidRDefault="00580A6E" w:rsidP="00AD65DC">
      <w:pPr>
        <w:pStyle w:val="ListParagraph"/>
        <w:numPr>
          <w:ilvl w:val="0"/>
          <w:numId w:val="1"/>
        </w:numPr>
        <w:spacing w:line="276" w:lineRule="auto"/>
        <w:jc w:val="both"/>
      </w:pPr>
      <w:r>
        <w:t>Student functionalities: View grades, timetable, attendance, billing info, announcements, and book classrooms</w:t>
      </w:r>
    </w:p>
    <w:p w14:paraId="3C921136" w14:textId="110A5F32" w:rsidR="00580A6E" w:rsidRDefault="00580A6E" w:rsidP="00AD65DC">
      <w:pPr>
        <w:pStyle w:val="ListParagraph"/>
        <w:numPr>
          <w:ilvl w:val="0"/>
          <w:numId w:val="1"/>
        </w:numPr>
        <w:spacing w:line="276" w:lineRule="auto"/>
        <w:jc w:val="both"/>
      </w:pPr>
      <w:r>
        <w:t>Lecturer functionalities: Submit grades, upload materials, schedule assessments, and send announcements</w:t>
      </w:r>
    </w:p>
    <w:p w14:paraId="1F3E1CE3" w14:textId="60F067A0" w:rsidR="00580A6E" w:rsidRDefault="00580A6E" w:rsidP="00AD65DC">
      <w:pPr>
        <w:pStyle w:val="ListParagraph"/>
        <w:numPr>
          <w:ilvl w:val="0"/>
          <w:numId w:val="1"/>
        </w:numPr>
        <w:spacing w:line="276" w:lineRule="auto"/>
        <w:jc w:val="both"/>
      </w:pPr>
      <w:r>
        <w:t>Parent functionalities: View their child’s grades, attendance, and billing info</w:t>
      </w:r>
    </w:p>
    <w:p w14:paraId="2CE70403" w14:textId="77777777" w:rsidR="00580A6E" w:rsidRDefault="00580A6E" w:rsidP="00AD65DC">
      <w:pPr>
        <w:pStyle w:val="ListParagraph"/>
        <w:numPr>
          <w:ilvl w:val="0"/>
          <w:numId w:val="1"/>
        </w:numPr>
        <w:spacing w:line="276" w:lineRule="auto"/>
        <w:jc w:val="both"/>
      </w:pPr>
      <w:r>
        <w:t>Admin functionalities: Approve classroom bookings, respond to inquiries, send mass announcements</w:t>
      </w:r>
    </w:p>
    <w:p w14:paraId="3591AEDF" w14:textId="77777777" w:rsidR="00580A6E" w:rsidRDefault="00580A6E" w:rsidP="00AD65DC">
      <w:pPr>
        <w:spacing w:line="276" w:lineRule="auto"/>
        <w:jc w:val="both"/>
      </w:pPr>
    </w:p>
    <w:p w14:paraId="47FD0E17" w14:textId="6100D7C8" w:rsidR="00580A6E" w:rsidRDefault="00580A6E" w:rsidP="00AD65DC">
      <w:pPr>
        <w:spacing w:line="276" w:lineRule="auto"/>
        <w:jc w:val="both"/>
      </w:pPr>
      <w:r>
        <w:t>Integration with:</w:t>
      </w:r>
    </w:p>
    <w:p w14:paraId="2847D314" w14:textId="79DBCC51" w:rsidR="00580A6E" w:rsidRDefault="00580A6E" w:rsidP="00AD65DC">
      <w:pPr>
        <w:pStyle w:val="ListParagraph"/>
        <w:numPr>
          <w:ilvl w:val="0"/>
          <w:numId w:val="2"/>
        </w:numPr>
        <w:spacing w:line="276" w:lineRule="auto"/>
        <w:jc w:val="both"/>
      </w:pPr>
      <w:r>
        <w:t>Campus Management System (CMS) to fetch academic and billing records</w:t>
      </w:r>
    </w:p>
    <w:p w14:paraId="66795CE3" w14:textId="77777777" w:rsidR="00580A6E" w:rsidRDefault="00580A6E" w:rsidP="00AD65DC">
      <w:pPr>
        <w:pStyle w:val="ListParagraph"/>
        <w:numPr>
          <w:ilvl w:val="0"/>
          <w:numId w:val="2"/>
        </w:numPr>
        <w:spacing w:line="276" w:lineRule="auto"/>
        <w:jc w:val="both"/>
      </w:pPr>
      <w:r>
        <w:t>SMS Gateway to notify users about attendance alerts, fee reminders, and academic updates</w:t>
      </w:r>
    </w:p>
    <w:p w14:paraId="58ED5A43" w14:textId="77777777" w:rsidR="00580A6E" w:rsidRDefault="00580A6E" w:rsidP="00AD65DC">
      <w:pPr>
        <w:spacing w:line="276" w:lineRule="auto"/>
        <w:jc w:val="both"/>
      </w:pPr>
    </w:p>
    <w:p w14:paraId="0EC794D5" w14:textId="12C39176" w:rsidR="00580A6E" w:rsidRDefault="00580A6E" w:rsidP="00AD65DC">
      <w:pPr>
        <w:spacing w:line="276" w:lineRule="auto"/>
        <w:jc w:val="both"/>
      </w:pPr>
      <w:r>
        <w:t>Out of Scope:</w:t>
      </w:r>
    </w:p>
    <w:p w14:paraId="52288AD6" w14:textId="09295C38" w:rsidR="00580A6E" w:rsidRDefault="00580A6E" w:rsidP="00AD65DC">
      <w:pPr>
        <w:pStyle w:val="ListParagraph"/>
        <w:numPr>
          <w:ilvl w:val="0"/>
          <w:numId w:val="3"/>
        </w:numPr>
        <w:spacing w:line="276" w:lineRule="auto"/>
        <w:jc w:val="both"/>
      </w:pPr>
      <w:r>
        <w:t>No in-app messaging/chat between users</w:t>
      </w:r>
    </w:p>
    <w:p w14:paraId="4DE28A52" w14:textId="0AAE4965" w:rsidR="00580A6E" w:rsidRDefault="00580A6E" w:rsidP="00AD65DC">
      <w:pPr>
        <w:pStyle w:val="ListParagraph"/>
        <w:numPr>
          <w:ilvl w:val="0"/>
          <w:numId w:val="3"/>
        </w:numPr>
        <w:spacing w:line="276" w:lineRule="auto"/>
        <w:jc w:val="both"/>
      </w:pPr>
      <w:r>
        <w:t>No public access; only authenticated university users can log in</w:t>
      </w:r>
    </w:p>
    <w:p w14:paraId="1B2C183F" w14:textId="77777777" w:rsidR="00580A6E" w:rsidRPr="00580A6E" w:rsidRDefault="00580A6E" w:rsidP="00580A6E"/>
    <w:p w14:paraId="436833C3" w14:textId="77777777" w:rsidR="00CC3A92" w:rsidRDefault="00CC3A92" w:rsidP="00CC3A92">
      <w:pPr>
        <w:pStyle w:val="Heading2"/>
      </w:pPr>
      <w:r w:rsidRPr="00417BEF">
        <w:lastRenderedPageBreak/>
        <w:t xml:space="preserve"> </w:t>
      </w:r>
      <w:bookmarkStart w:id="13" w:name="_Toc198979378"/>
      <w:bookmarkStart w:id="14" w:name="_Toc199099654"/>
      <w:r w:rsidRPr="00417BEF">
        <w:t> 2.3 Project Goals</w:t>
      </w:r>
      <w:bookmarkEnd w:id="13"/>
      <w:bookmarkEnd w:id="14"/>
    </w:p>
    <w:p w14:paraId="52A4B8F4" w14:textId="30B66EEF" w:rsidR="00580A6E" w:rsidRDefault="00580A6E" w:rsidP="00AD65DC">
      <w:pPr>
        <w:pStyle w:val="ListParagraph"/>
        <w:numPr>
          <w:ilvl w:val="0"/>
          <w:numId w:val="4"/>
        </w:numPr>
        <w:spacing w:line="276" w:lineRule="auto"/>
        <w:jc w:val="both"/>
      </w:pPr>
      <w:r>
        <w:t>Accessibility: Allow students and parents to easily access key academic and financial information via web and SMS</w:t>
      </w:r>
    </w:p>
    <w:p w14:paraId="195A1617" w14:textId="468D9900" w:rsidR="00580A6E" w:rsidRDefault="00580A6E" w:rsidP="00AD65DC">
      <w:pPr>
        <w:pStyle w:val="ListParagraph"/>
        <w:numPr>
          <w:ilvl w:val="0"/>
          <w:numId w:val="4"/>
        </w:numPr>
        <w:spacing w:line="276" w:lineRule="auto"/>
        <w:jc w:val="both"/>
      </w:pPr>
      <w:r>
        <w:t>Automation: Automate alerts for critical updates like low attendance, new grade releases, and pending fees</w:t>
      </w:r>
    </w:p>
    <w:p w14:paraId="2C0DF6B2" w14:textId="4B997B43" w:rsidR="00580A6E" w:rsidRDefault="00580A6E" w:rsidP="00AD65DC">
      <w:pPr>
        <w:pStyle w:val="ListParagraph"/>
        <w:numPr>
          <w:ilvl w:val="0"/>
          <w:numId w:val="4"/>
        </w:numPr>
        <w:spacing w:line="276" w:lineRule="auto"/>
        <w:jc w:val="both"/>
      </w:pPr>
      <w:r>
        <w:t>Efficiency: Reduce workload for admin and lecturers by centralizing announcements, booking approvals, and grade submissions</w:t>
      </w:r>
    </w:p>
    <w:p w14:paraId="43AC74CA" w14:textId="07FAD90A" w:rsidR="00580A6E" w:rsidRDefault="00580A6E" w:rsidP="00AD65DC">
      <w:pPr>
        <w:pStyle w:val="ListParagraph"/>
        <w:numPr>
          <w:ilvl w:val="0"/>
          <w:numId w:val="4"/>
        </w:numPr>
        <w:spacing w:line="276" w:lineRule="auto"/>
        <w:jc w:val="both"/>
      </w:pPr>
      <w:r>
        <w:t>Integration: Seamlessly connect with the university's CMS and SMS Gateway for real-time data retrieval and communication</w:t>
      </w:r>
    </w:p>
    <w:p w14:paraId="0F968706" w14:textId="4A093B5B" w:rsidR="00CC3A92" w:rsidRPr="0089655B" w:rsidRDefault="00580A6E" w:rsidP="00AD65DC">
      <w:pPr>
        <w:pStyle w:val="ListParagraph"/>
        <w:numPr>
          <w:ilvl w:val="0"/>
          <w:numId w:val="4"/>
        </w:numPr>
        <w:spacing w:line="276" w:lineRule="auto"/>
        <w:jc w:val="both"/>
      </w:pPr>
      <w:r>
        <w:t>User-</w:t>
      </w:r>
      <w:proofErr w:type="spellStart"/>
      <w:r>
        <w:t>Centered</w:t>
      </w:r>
      <w:proofErr w:type="spellEnd"/>
      <w:r>
        <w:t xml:space="preserve"> Design: Ensure the portal is intuitive and accessible across devices, especially mobile</w:t>
      </w:r>
    </w:p>
    <w:p w14:paraId="1CC6BA16" w14:textId="77777777" w:rsidR="00CC3A92" w:rsidRPr="00417BEF" w:rsidRDefault="00CC3A92" w:rsidP="00AD65DC">
      <w:pPr>
        <w:spacing w:line="276" w:lineRule="auto"/>
        <w:jc w:val="both"/>
        <w:rPr>
          <w:rFonts w:eastAsiaTheme="majorEastAsia" w:cstheme="majorBidi"/>
          <w:b/>
          <w:color w:val="000000" w:themeColor="text1"/>
          <w:sz w:val="32"/>
          <w:szCs w:val="40"/>
        </w:rPr>
      </w:pPr>
    </w:p>
    <w:p w14:paraId="0EDDADB8" w14:textId="77777777" w:rsidR="00CC3A92" w:rsidRPr="00417BEF" w:rsidRDefault="00CC3A92" w:rsidP="00CC3A92">
      <w:pPr>
        <w:rPr>
          <w:rFonts w:eastAsiaTheme="majorEastAsia" w:cstheme="majorBidi"/>
          <w:b/>
          <w:color w:val="000000" w:themeColor="text1"/>
          <w:sz w:val="32"/>
          <w:szCs w:val="40"/>
        </w:rPr>
      </w:pPr>
    </w:p>
    <w:p w14:paraId="695E298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5C6B4CDF" w14:textId="77777777" w:rsidR="00CC3A92" w:rsidRPr="00417BEF" w:rsidRDefault="00CC3A92" w:rsidP="00CC3A92">
      <w:pPr>
        <w:pStyle w:val="Heading1"/>
      </w:pPr>
      <w:bookmarkStart w:id="15" w:name="_Toc198979379"/>
      <w:bookmarkStart w:id="16" w:name="_Toc199099655"/>
      <w:r>
        <w:lastRenderedPageBreak/>
        <w:t xml:space="preserve">3.0 </w:t>
      </w:r>
      <w:r w:rsidRPr="00417BEF">
        <w:t>Initial Brainstorming Notes</w:t>
      </w:r>
      <w:bookmarkEnd w:id="15"/>
      <w:bookmarkEnd w:id="16"/>
    </w:p>
    <w:p w14:paraId="1B70EF64" w14:textId="77777777" w:rsidR="00CC3A92" w:rsidRDefault="00CC3A92" w:rsidP="00CC3A92">
      <w:pPr>
        <w:pStyle w:val="Heading2"/>
      </w:pPr>
      <w:r w:rsidRPr="00417BEF">
        <w:t xml:space="preserve"> </w:t>
      </w:r>
      <w:bookmarkStart w:id="17" w:name="_Toc198979380"/>
      <w:bookmarkStart w:id="18" w:name="_Toc199099656"/>
      <w:r w:rsidRPr="00417BEF">
        <w:t> 3.1 Early Feature Ideas</w:t>
      </w:r>
      <w:bookmarkEnd w:id="17"/>
      <w:bookmarkEnd w:id="18"/>
    </w:p>
    <w:p w14:paraId="3407ED18" w14:textId="77777777" w:rsidR="00580A6E" w:rsidRDefault="00580A6E" w:rsidP="00AD65DC">
      <w:pPr>
        <w:spacing w:line="276" w:lineRule="auto"/>
        <w:jc w:val="both"/>
      </w:pPr>
      <w:r>
        <w:t>In our initial discussions, we explored a range of features to enhance student experience and streamline communication across campus. These ideas include both essential system functions and potential enhancements:</w:t>
      </w:r>
    </w:p>
    <w:p w14:paraId="2F1F7049" w14:textId="77777777" w:rsidR="00580A6E" w:rsidRDefault="00580A6E" w:rsidP="00AD65DC">
      <w:pPr>
        <w:spacing w:line="276" w:lineRule="auto"/>
        <w:jc w:val="both"/>
      </w:pPr>
    </w:p>
    <w:p w14:paraId="3E3422F3" w14:textId="0BB9AD47" w:rsidR="00580A6E" w:rsidRDefault="00580A6E" w:rsidP="00AD65DC">
      <w:pPr>
        <w:spacing w:line="276" w:lineRule="auto"/>
        <w:jc w:val="both"/>
      </w:pPr>
      <w:r>
        <w:t>Student-focused ideas:</w:t>
      </w:r>
    </w:p>
    <w:p w14:paraId="7EE98D20" w14:textId="0C1D3CCE" w:rsidR="00580A6E" w:rsidRDefault="00580A6E" w:rsidP="00AD65DC">
      <w:pPr>
        <w:pStyle w:val="ListParagraph"/>
        <w:numPr>
          <w:ilvl w:val="0"/>
          <w:numId w:val="5"/>
        </w:numPr>
        <w:spacing w:line="276" w:lineRule="auto"/>
        <w:jc w:val="both"/>
      </w:pPr>
      <w:r>
        <w:t>Personalized academic dashboard displaying GPA trends, overdue tasks, and weekly schedules</w:t>
      </w:r>
    </w:p>
    <w:p w14:paraId="5B1880EF" w14:textId="283FA8BF" w:rsidR="00580A6E" w:rsidRDefault="00580A6E" w:rsidP="00AD65DC">
      <w:pPr>
        <w:pStyle w:val="ListParagraph"/>
        <w:numPr>
          <w:ilvl w:val="0"/>
          <w:numId w:val="5"/>
        </w:numPr>
        <w:spacing w:line="276" w:lineRule="auto"/>
        <w:jc w:val="both"/>
      </w:pPr>
      <w:r>
        <w:t xml:space="preserve">Notification </w:t>
      </w:r>
      <w:proofErr w:type="spellStart"/>
      <w:r>
        <w:t>center</w:t>
      </w:r>
      <w:proofErr w:type="spellEnd"/>
      <w:r>
        <w:t xml:space="preserve"> for SMS and in-portal alerts (e.g., new grades, low attendance, payment due)</w:t>
      </w:r>
    </w:p>
    <w:p w14:paraId="51D52D0A" w14:textId="066AC7BE" w:rsidR="00580A6E" w:rsidRDefault="00580A6E" w:rsidP="00AD65DC">
      <w:pPr>
        <w:pStyle w:val="ListParagraph"/>
        <w:numPr>
          <w:ilvl w:val="0"/>
          <w:numId w:val="5"/>
        </w:numPr>
        <w:spacing w:line="276" w:lineRule="auto"/>
        <w:jc w:val="both"/>
      </w:pPr>
      <w:r>
        <w:t>Timetable integration with calendar export to Google Calendar or iCal</w:t>
      </w:r>
    </w:p>
    <w:p w14:paraId="49F8D187" w14:textId="77821F63" w:rsidR="00580A6E" w:rsidRDefault="00580A6E" w:rsidP="00AD65DC">
      <w:pPr>
        <w:pStyle w:val="ListParagraph"/>
        <w:numPr>
          <w:ilvl w:val="0"/>
          <w:numId w:val="5"/>
        </w:numPr>
        <w:spacing w:line="276" w:lineRule="auto"/>
        <w:jc w:val="both"/>
      </w:pPr>
      <w:r>
        <w:t>Downloadable reports in PDF format for grades, billing, and attendance</w:t>
      </w:r>
    </w:p>
    <w:p w14:paraId="16E4F4FB" w14:textId="661416B6" w:rsidR="00580A6E" w:rsidRDefault="00580A6E" w:rsidP="00AD65DC">
      <w:pPr>
        <w:pStyle w:val="ListParagraph"/>
        <w:numPr>
          <w:ilvl w:val="0"/>
          <w:numId w:val="5"/>
        </w:numPr>
        <w:spacing w:line="276" w:lineRule="auto"/>
        <w:jc w:val="both"/>
      </w:pPr>
      <w:r>
        <w:t>Virtual classroom booking with room details, photos, and capacity info</w:t>
      </w:r>
    </w:p>
    <w:p w14:paraId="037C7A54" w14:textId="55A50D5A" w:rsidR="00580A6E" w:rsidRDefault="00580A6E" w:rsidP="00AD65DC">
      <w:pPr>
        <w:pStyle w:val="ListParagraph"/>
        <w:numPr>
          <w:ilvl w:val="0"/>
          <w:numId w:val="5"/>
        </w:numPr>
        <w:spacing w:line="276" w:lineRule="auto"/>
        <w:jc w:val="both"/>
      </w:pPr>
      <w:r>
        <w:t>AI-powered chatbot to answer frequently asked questions (e.g., "What is my next class?")</w:t>
      </w:r>
    </w:p>
    <w:p w14:paraId="596D9219" w14:textId="77777777" w:rsidR="00580A6E" w:rsidRDefault="00580A6E" w:rsidP="00AD65DC">
      <w:pPr>
        <w:pStyle w:val="ListParagraph"/>
        <w:numPr>
          <w:ilvl w:val="0"/>
          <w:numId w:val="5"/>
        </w:numPr>
        <w:spacing w:line="276" w:lineRule="auto"/>
        <w:jc w:val="both"/>
      </w:pPr>
      <w:r>
        <w:t>Peer review or feedback feature for lecturers (internal view only)</w:t>
      </w:r>
    </w:p>
    <w:p w14:paraId="5B8AC204" w14:textId="77777777" w:rsidR="00580A6E" w:rsidRDefault="00580A6E" w:rsidP="00AD65DC">
      <w:pPr>
        <w:spacing w:line="276" w:lineRule="auto"/>
        <w:jc w:val="both"/>
      </w:pPr>
    </w:p>
    <w:p w14:paraId="7E305CCB" w14:textId="15869BDC" w:rsidR="00580A6E" w:rsidRDefault="00580A6E" w:rsidP="00AD65DC">
      <w:pPr>
        <w:spacing w:line="276" w:lineRule="auto"/>
        <w:jc w:val="both"/>
      </w:pPr>
      <w:r>
        <w:t>Parent-focused ideas:</w:t>
      </w:r>
    </w:p>
    <w:p w14:paraId="564D6794" w14:textId="5F20399B" w:rsidR="00580A6E" w:rsidRDefault="00580A6E" w:rsidP="00AD65DC">
      <w:pPr>
        <w:pStyle w:val="ListParagraph"/>
        <w:numPr>
          <w:ilvl w:val="0"/>
          <w:numId w:val="6"/>
        </w:numPr>
        <w:spacing w:line="276" w:lineRule="auto"/>
        <w:jc w:val="both"/>
      </w:pPr>
      <w:r>
        <w:t>Portal access for parents with role-based visibility of student data</w:t>
      </w:r>
    </w:p>
    <w:p w14:paraId="6A429B48" w14:textId="0BB71783" w:rsidR="00580A6E" w:rsidRDefault="00580A6E" w:rsidP="00AD65DC">
      <w:pPr>
        <w:pStyle w:val="ListParagraph"/>
        <w:numPr>
          <w:ilvl w:val="0"/>
          <w:numId w:val="6"/>
        </w:numPr>
        <w:spacing w:line="276" w:lineRule="auto"/>
        <w:jc w:val="both"/>
      </w:pPr>
      <w:r>
        <w:t>Monthly SMS summary highlighting attendance, grades, and billing</w:t>
      </w:r>
    </w:p>
    <w:p w14:paraId="184C0222" w14:textId="77777777" w:rsidR="00580A6E" w:rsidRDefault="00580A6E" w:rsidP="00AD65DC">
      <w:pPr>
        <w:pStyle w:val="ListParagraph"/>
        <w:numPr>
          <w:ilvl w:val="0"/>
          <w:numId w:val="6"/>
        </w:numPr>
        <w:spacing w:line="276" w:lineRule="auto"/>
        <w:jc w:val="both"/>
      </w:pPr>
      <w:r>
        <w:t>Privacy controls allowing students to limit what data their parents can view</w:t>
      </w:r>
    </w:p>
    <w:p w14:paraId="36FA9830" w14:textId="77777777" w:rsidR="00580A6E" w:rsidRDefault="00580A6E" w:rsidP="00AD65DC">
      <w:pPr>
        <w:spacing w:line="276" w:lineRule="auto"/>
        <w:jc w:val="both"/>
      </w:pPr>
    </w:p>
    <w:p w14:paraId="7BE47B89" w14:textId="3D3D8AFD" w:rsidR="00580A6E" w:rsidRDefault="00580A6E" w:rsidP="00AD65DC">
      <w:pPr>
        <w:spacing w:line="276" w:lineRule="auto"/>
        <w:jc w:val="both"/>
      </w:pPr>
      <w:r>
        <w:t>Lecturer and Admin tools:</w:t>
      </w:r>
    </w:p>
    <w:p w14:paraId="2B21FA42" w14:textId="55462D91" w:rsidR="00580A6E" w:rsidRDefault="00580A6E" w:rsidP="00AD65DC">
      <w:pPr>
        <w:pStyle w:val="ListParagraph"/>
        <w:numPr>
          <w:ilvl w:val="0"/>
          <w:numId w:val="7"/>
        </w:numPr>
        <w:spacing w:line="276" w:lineRule="auto"/>
        <w:jc w:val="both"/>
      </w:pPr>
      <w:r>
        <w:t>Excel-based bulk upload for student grades</w:t>
      </w:r>
    </w:p>
    <w:p w14:paraId="474CA9AE" w14:textId="36F4CC2D" w:rsidR="00580A6E" w:rsidRDefault="00580A6E" w:rsidP="00AD65DC">
      <w:pPr>
        <w:pStyle w:val="ListParagraph"/>
        <w:numPr>
          <w:ilvl w:val="0"/>
          <w:numId w:val="7"/>
        </w:numPr>
        <w:spacing w:line="276" w:lineRule="auto"/>
        <w:jc w:val="both"/>
      </w:pPr>
      <w:r>
        <w:t>Automatic generation of grade distribution charts</w:t>
      </w:r>
    </w:p>
    <w:p w14:paraId="6CC09296" w14:textId="08E8C999" w:rsidR="00580A6E" w:rsidRDefault="00580A6E" w:rsidP="00AD65DC">
      <w:pPr>
        <w:pStyle w:val="ListParagraph"/>
        <w:numPr>
          <w:ilvl w:val="0"/>
          <w:numId w:val="7"/>
        </w:numPr>
        <w:spacing w:line="276" w:lineRule="auto"/>
        <w:jc w:val="both"/>
      </w:pPr>
      <w:r>
        <w:t>Predefined announcement templates for common notices</w:t>
      </w:r>
    </w:p>
    <w:p w14:paraId="37855973" w14:textId="5046E4E5" w:rsidR="00580A6E" w:rsidRDefault="00580A6E" w:rsidP="00AD65DC">
      <w:pPr>
        <w:pStyle w:val="ListParagraph"/>
        <w:numPr>
          <w:ilvl w:val="0"/>
          <w:numId w:val="7"/>
        </w:numPr>
        <w:spacing w:line="276" w:lineRule="auto"/>
        <w:jc w:val="both"/>
      </w:pPr>
      <w:r>
        <w:t>Scheduling feature for future announcements</w:t>
      </w:r>
    </w:p>
    <w:p w14:paraId="5CFFA7EC" w14:textId="367B4ADE" w:rsidR="00580A6E" w:rsidRDefault="00580A6E" w:rsidP="00AD65DC">
      <w:pPr>
        <w:pStyle w:val="ListParagraph"/>
        <w:numPr>
          <w:ilvl w:val="0"/>
          <w:numId w:val="7"/>
        </w:numPr>
        <w:spacing w:line="276" w:lineRule="auto"/>
        <w:jc w:val="both"/>
      </w:pPr>
      <w:r>
        <w:t>Direct upload of learning materials and lecture videos</w:t>
      </w:r>
    </w:p>
    <w:p w14:paraId="56D9FCB9" w14:textId="77777777" w:rsidR="00580A6E" w:rsidRDefault="00580A6E" w:rsidP="00AD65DC">
      <w:pPr>
        <w:pStyle w:val="ListParagraph"/>
        <w:numPr>
          <w:ilvl w:val="0"/>
          <w:numId w:val="7"/>
        </w:numPr>
        <w:spacing w:line="276" w:lineRule="auto"/>
        <w:jc w:val="both"/>
      </w:pPr>
      <w:r>
        <w:t>Administrative dashboard showing system metrics (e.g., peak support hours, SMS delivery status)</w:t>
      </w:r>
    </w:p>
    <w:p w14:paraId="03C125F2" w14:textId="77777777" w:rsidR="00580A6E" w:rsidRDefault="00580A6E" w:rsidP="00AD65DC">
      <w:pPr>
        <w:spacing w:line="276" w:lineRule="auto"/>
        <w:jc w:val="both"/>
      </w:pPr>
    </w:p>
    <w:p w14:paraId="63A3D73C" w14:textId="36BE20DA" w:rsidR="00580A6E" w:rsidRDefault="00580A6E" w:rsidP="00AD65DC">
      <w:pPr>
        <w:spacing w:line="276" w:lineRule="auto"/>
        <w:jc w:val="both"/>
      </w:pPr>
      <w:r>
        <w:t>User Experience ideas:</w:t>
      </w:r>
    </w:p>
    <w:p w14:paraId="1F85097E" w14:textId="77777777" w:rsidR="00580A6E" w:rsidRDefault="00580A6E" w:rsidP="00AD65DC">
      <w:pPr>
        <w:pStyle w:val="ListParagraph"/>
        <w:numPr>
          <w:ilvl w:val="0"/>
          <w:numId w:val="8"/>
        </w:numPr>
        <w:spacing w:line="276" w:lineRule="auto"/>
        <w:jc w:val="both"/>
      </w:pPr>
      <w:r>
        <w:t>Dark mode option for night viewing</w:t>
      </w:r>
    </w:p>
    <w:p w14:paraId="4DC9E171" w14:textId="77777777" w:rsidR="00580A6E" w:rsidRDefault="00580A6E" w:rsidP="00AD65DC">
      <w:pPr>
        <w:spacing w:line="276" w:lineRule="auto"/>
        <w:jc w:val="both"/>
      </w:pPr>
    </w:p>
    <w:p w14:paraId="5F99DEA0" w14:textId="32E60F82" w:rsidR="00580A6E" w:rsidRDefault="00580A6E" w:rsidP="00AD65DC">
      <w:pPr>
        <w:pStyle w:val="ListParagraph"/>
        <w:numPr>
          <w:ilvl w:val="0"/>
          <w:numId w:val="8"/>
        </w:numPr>
        <w:spacing w:line="276" w:lineRule="auto"/>
        <w:jc w:val="both"/>
      </w:pPr>
      <w:r>
        <w:lastRenderedPageBreak/>
        <w:t>Multilingual interface (English, Bahasa Malaysia, Mandarin)</w:t>
      </w:r>
    </w:p>
    <w:p w14:paraId="3D40005F" w14:textId="13CBB51D" w:rsidR="00580A6E" w:rsidRDefault="00580A6E" w:rsidP="00AD65DC">
      <w:pPr>
        <w:pStyle w:val="ListParagraph"/>
        <w:numPr>
          <w:ilvl w:val="0"/>
          <w:numId w:val="8"/>
        </w:numPr>
        <w:spacing w:line="276" w:lineRule="auto"/>
        <w:jc w:val="both"/>
      </w:pPr>
      <w:r>
        <w:t>Offline access to cached data for users with unstable internet</w:t>
      </w:r>
    </w:p>
    <w:p w14:paraId="6A92ADB5" w14:textId="5B5B1946" w:rsidR="00580A6E" w:rsidRDefault="00580A6E" w:rsidP="00AD65DC">
      <w:pPr>
        <w:pStyle w:val="ListParagraph"/>
        <w:numPr>
          <w:ilvl w:val="0"/>
          <w:numId w:val="8"/>
        </w:numPr>
        <w:spacing w:line="276" w:lineRule="auto"/>
        <w:jc w:val="both"/>
      </w:pPr>
      <w:r>
        <w:t>Customizable dashboard layout allowing users to choose which modules are shown</w:t>
      </w:r>
    </w:p>
    <w:p w14:paraId="74D7A3E5" w14:textId="77777777" w:rsidR="00580A6E" w:rsidRPr="00580A6E" w:rsidRDefault="00580A6E" w:rsidP="00580A6E"/>
    <w:p w14:paraId="58DFAE17" w14:textId="77777777" w:rsidR="005F3AA2" w:rsidRDefault="00CC3A92" w:rsidP="00CC3A92">
      <w:pPr>
        <w:pStyle w:val="Heading2"/>
      </w:pPr>
      <w:r w:rsidRPr="00417BEF">
        <w:t xml:space="preserve"> </w:t>
      </w:r>
      <w:bookmarkStart w:id="19" w:name="_Toc198979381"/>
    </w:p>
    <w:p w14:paraId="1C14FF08" w14:textId="77777777" w:rsidR="005F3AA2" w:rsidRDefault="005F3AA2">
      <w:pPr>
        <w:rPr>
          <w:rFonts w:eastAsiaTheme="majorEastAsia" w:cstheme="majorBidi"/>
          <w:b/>
          <w:sz w:val="28"/>
          <w:szCs w:val="32"/>
        </w:rPr>
      </w:pPr>
      <w:r>
        <w:br w:type="page"/>
      </w:r>
    </w:p>
    <w:p w14:paraId="569C83C7" w14:textId="055A7922" w:rsidR="00CC3A92" w:rsidRDefault="00CC3A92" w:rsidP="00AD65DC">
      <w:pPr>
        <w:pStyle w:val="Heading2"/>
        <w:ind w:firstLine="360"/>
      </w:pPr>
      <w:bookmarkStart w:id="20" w:name="_Toc199099657"/>
      <w:r w:rsidRPr="00417BEF">
        <w:lastRenderedPageBreak/>
        <w:t>3.2 Concerns and Questions</w:t>
      </w:r>
      <w:bookmarkEnd w:id="19"/>
      <w:bookmarkEnd w:id="20"/>
    </w:p>
    <w:p w14:paraId="33978199" w14:textId="77777777" w:rsidR="00580A6E" w:rsidRDefault="00580A6E" w:rsidP="00AD65DC">
      <w:pPr>
        <w:spacing w:line="276" w:lineRule="auto"/>
        <w:jc w:val="both"/>
      </w:pPr>
      <w:r>
        <w:t>We also identified potential concerns and open questions that may affect the design and implementation of the system:</w:t>
      </w:r>
    </w:p>
    <w:p w14:paraId="5653A625" w14:textId="77777777" w:rsidR="00580A6E" w:rsidRDefault="00580A6E" w:rsidP="00AD65DC">
      <w:pPr>
        <w:spacing w:line="276" w:lineRule="auto"/>
        <w:jc w:val="both"/>
      </w:pPr>
    </w:p>
    <w:p w14:paraId="0ECBE529" w14:textId="30B3371C" w:rsidR="00580A6E" w:rsidRDefault="00580A6E" w:rsidP="00AD65DC">
      <w:pPr>
        <w:spacing w:line="276" w:lineRule="auto"/>
        <w:jc w:val="both"/>
      </w:pPr>
      <w:r>
        <w:t>Technical feasibility:</w:t>
      </w:r>
    </w:p>
    <w:p w14:paraId="3DB8585B" w14:textId="5D219D58" w:rsidR="00580A6E" w:rsidRDefault="00580A6E" w:rsidP="00AD65DC">
      <w:pPr>
        <w:pStyle w:val="ListParagraph"/>
        <w:numPr>
          <w:ilvl w:val="0"/>
          <w:numId w:val="9"/>
        </w:numPr>
        <w:spacing w:line="276" w:lineRule="auto"/>
        <w:jc w:val="both"/>
      </w:pPr>
      <w:r>
        <w:t>Will the Campus Management System (CMS) support real-time data syncing, or will data be updated in batches?</w:t>
      </w:r>
    </w:p>
    <w:p w14:paraId="1A8F1A59" w14:textId="0B1E3209" w:rsidR="00580A6E" w:rsidRDefault="00580A6E" w:rsidP="00AD65DC">
      <w:pPr>
        <w:pStyle w:val="ListParagraph"/>
        <w:numPr>
          <w:ilvl w:val="0"/>
          <w:numId w:val="9"/>
        </w:numPr>
        <w:spacing w:line="276" w:lineRule="auto"/>
        <w:jc w:val="both"/>
      </w:pPr>
      <w:r>
        <w:t>How can we ensure synchronization accuracy and prevent data conflicts between systems?</w:t>
      </w:r>
    </w:p>
    <w:p w14:paraId="7EF2877E" w14:textId="77777777" w:rsidR="00580A6E" w:rsidRDefault="00580A6E" w:rsidP="00AD65DC">
      <w:pPr>
        <w:pStyle w:val="ListParagraph"/>
        <w:numPr>
          <w:ilvl w:val="0"/>
          <w:numId w:val="9"/>
        </w:numPr>
        <w:spacing w:line="276" w:lineRule="auto"/>
        <w:jc w:val="both"/>
      </w:pPr>
      <w:r>
        <w:t>Is the SMS Gateway capable of handling large-scale or scheduled message delivery reliably?</w:t>
      </w:r>
    </w:p>
    <w:p w14:paraId="3944F1B2" w14:textId="77777777" w:rsidR="00580A6E" w:rsidRDefault="00580A6E" w:rsidP="00AD65DC">
      <w:pPr>
        <w:spacing w:line="276" w:lineRule="auto"/>
        <w:jc w:val="both"/>
      </w:pPr>
    </w:p>
    <w:p w14:paraId="03C6FE05" w14:textId="3370DC06" w:rsidR="00580A6E" w:rsidRDefault="00580A6E" w:rsidP="00AD65DC">
      <w:pPr>
        <w:spacing w:line="276" w:lineRule="auto"/>
        <w:jc w:val="both"/>
      </w:pPr>
      <w:r>
        <w:t>Privacy and access control:</w:t>
      </w:r>
    </w:p>
    <w:p w14:paraId="515FFD73" w14:textId="0BB59CE3" w:rsidR="00580A6E" w:rsidRDefault="00580A6E" w:rsidP="00AD65DC">
      <w:pPr>
        <w:pStyle w:val="ListParagraph"/>
        <w:numPr>
          <w:ilvl w:val="0"/>
          <w:numId w:val="10"/>
        </w:numPr>
        <w:spacing w:line="276" w:lineRule="auto"/>
        <w:jc w:val="both"/>
      </w:pPr>
      <w:r>
        <w:t>Should parents automatically have full visibility of a student's records, or should students control that access?</w:t>
      </w:r>
    </w:p>
    <w:p w14:paraId="74E31C33" w14:textId="5150679D" w:rsidR="00580A6E" w:rsidRDefault="00580A6E" w:rsidP="00AD65DC">
      <w:pPr>
        <w:pStyle w:val="ListParagraph"/>
        <w:numPr>
          <w:ilvl w:val="0"/>
          <w:numId w:val="10"/>
        </w:numPr>
        <w:spacing w:line="276" w:lineRule="auto"/>
        <w:jc w:val="both"/>
      </w:pPr>
      <w:r>
        <w:t>Who has the authority to send announcements (e.g., can lecturers broadcast messages without admin approval)?</w:t>
      </w:r>
    </w:p>
    <w:p w14:paraId="47BDD261" w14:textId="77777777" w:rsidR="00580A6E" w:rsidRDefault="00580A6E" w:rsidP="00AD65DC">
      <w:pPr>
        <w:pStyle w:val="ListParagraph"/>
        <w:numPr>
          <w:ilvl w:val="0"/>
          <w:numId w:val="10"/>
        </w:numPr>
        <w:spacing w:line="276" w:lineRule="auto"/>
        <w:jc w:val="both"/>
      </w:pPr>
      <w:r>
        <w:t>What mechanisms will prevent unauthorized or overlapping classroom bookings?</w:t>
      </w:r>
    </w:p>
    <w:p w14:paraId="583CA4D6" w14:textId="77777777" w:rsidR="00580A6E" w:rsidRDefault="00580A6E" w:rsidP="00AD65DC">
      <w:pPr>
        <w:spacing w:line="276" w:lineRule="auto"/>
        <w:jc w:val="both"/>
      </w:pPr>
    </w:p>
    <w:p w14:paraId="0CEAB59C" w14:textId="406FA7B8" w:rsidR="00580A6E" w:rsidRDefault="00580A6E" w:rsidP="00AD65DC">
      <w:pPr>
        <w:spacing w:line="276" w:lineRule="auto"/>
        <w:jc w:val="both"/>
      </w:pPr>
      <w:r>
        <w:t>Usability and performance:</w:t>
      </w:r>
    </w:p>
    <w:p w14:paraId="46E41D70" w14:textId="168205ED" w:rsidR="00580A6E" w:rsidRDefault="00580A6E" w:rsidP="00AD65DC">
      <w:pPr>
        <w:pStyle w:val="ListParagraph"/>
        <w:numPr>
          <w:ilvl w:val="0"/>
          <w:numId w:val="11"/>
        </w:numPr>
        <w:spacing w:line="276" w:lineRule="auto"/>
        <w:jc w:val="both"/>
      </w:pPr>
      <w:r>
        <w:t>Will the interface be intuitive enough for non-technical users, particularly parents?</w:t>
      </w:r>
    </w:p>
    <w:p w14:paraId="0ED99E36" w14:textId="152A24E6" w:rsidR="00580A6E" w:rsidRDefault="00580A6E" w:rsidP="00AD65DC">
      <w:pPr>
        <w:pStyle w:val="ListParagraph"/>
        <w:numPr>
          <w:ilvl w:val="0"/>
          <w:numId w:val="11"/>
        </w:numPr>
        <w:spacing w:line="276" w:lineRule="auto"/>
        <w:jc w:val="both"/>
      </w:pPr>
      <w:r>
        <w:t>Can the portal support accessibility features such as screen reader compatibility and adjustable font sizes?</w:t>
      </w:r>
    </w:p>
    <w:p w14:paraId="4D973E81" w14:textId="77777777" w:rsidR="00580A6E" w:rsidRDefault="00580A6E" w:rsidP="00AD65DC">
      <w:pPr>
        <w:pStyle w:val="ListParagraph"/>
        <w:numPr>
          <w:ilvl w:val="0"/>
          <w:numId w:val="11"/>
        </w:numPr>
        <w:spacing w:line="276" w:lineRule="auto"/>
        <w:jc w:val="both"/>
      </w:pPr>
      <w:r>
        <w:t>Will the portal be optimized to run on low-end mobile devices?</w:t>
      </w:r>
    </w:p>
    <w:p w14:paraId="3E45C03E" w14:textId="77777777" w:rsidR="00580A6E" w:rsidRDefault="00580A6E" w:rsidP="00AD65DC">
      <w:pPr>
        <w:spacing w:line="276" w:lineRule="auto"/>
        <w:jc w:val="both"/>
      </w:pPr>
    </w:p>
    <w:p w14:paraId="5DA0055D" w14:textId="62C9B791" w:rsidR="00580A6E" w:rsidRDefault="00580A6E" w:rsidP="00AD65DC">
      <w:pPr>
        <w:spacing w:line="276" w:lineRule="auto"/>
        <w:jc w:val="both"/>
      </w:pPr>
      <w:r>
        <w:t>Operational logistics</w:t>
      </w:r>
      <w:r w:rsidR="001B6412">
        <w:t>:</w:t>
      </w:r>
    </w:p>
    <w:p w14:paraId="5032D07A" w14:textId="77BAC0BF" w:rsidR="00580A6E" w:rsidRDefault="00580A6E" w:rsidP="00AD65DC">
      <w:pPr>
        <w:pStyle w:val="ListParagraph"/>
        <w:numPr>
          <w:ilvl w:val="0"/>
          <w:numId w:val="12"/>
        </w:numPr>
        <w:spacing w:line="276" w:lineRule="auto"/>
        <w:jc w:val="both"/>
      </w:pPr>
      <w:r>
        <w:t>What contingency is in place if SMS messages fail to deliver?</w:t>
      </w:r>
    </w:p>
    <w:p w14:paraId="3F73859C" w14:textId="6CCE922E" w:rsidR="00580A6E" w:rsidRDefault="00580A6E" w:rsidP="00AD65DC">
      <w:pPr>
        <w:pStyle w:val="ListParagraph"/>
        <w:numPr>
          <w:ilvl w:val="0"/>
          <w:numId w:val="12"/>
        </w:numPr>
        <w:spacing w:line="276" w:lineRule="auto"/>
        <w:jc w:val="both"/>
      </w:pPr>
      <w:r>
        <w:t>Can the system track user interaction with announcements (e.g., read receipts)?</w:t>
      </w:r>
    </w:p>
    <w:p w14:paraId="2B6EC653" w14:textId="4DD99254" w:rsidR="00580A6E" w:rsidRPr="00580A6E" w:rsidRDefault="00580A6E" w:rsidP="00AD65DC">
      <w:pPr>
        <w:pStyle w:val="ListParagraph"/>
        <w:numPr>
          <w:ilvl w:val="0"/>
          <w:numId w:val="12"/>
        </w:numPr>
        <w:spacing w:line="276" w:lineRule="auto"/>
        <w:jc w:val="both"/>
      </w:pPr>
      <w:r>
        <w:t>How will planned maintenance and downtime be communicated to users?</w:t>
      </w:r>
    </w:p>
    <w:p w14:paraId="7016CC4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35A6EAAD" w14:textId="77777777" w:rsidR="00CC3A92" w:rsidRPr="0089655B" w:rsidRDefault="00CC3A92" w:rsidP="00CC3A92">
      <w:pPr>
        <w:pStyle w:val="Heading1"/>
      </w:pPr>
      <w:bookmarkStart w:id="21" w:name="_Toc198979382"/>
      <w:bookmarkStart w:id="22" w:name="_Toc199099658"/>
      <w:r w:rsidRPr="0089655B">
        <w:lastRenderedPageBreak/>
        <w:t xml:space="preserve">4.0 </w:t>
      </w:r>
      <w:r w:rsidRPr="0089655B">
        <w:rPr>
          <w:rStyle w:val="Heading1Char"/>
          <w:b/>
        </w:rPr>
        <w:t>Assumptions and Constrai</w:t>
      </w:r>
      <w:r w:rsidRPr="0089655B">
        <w:t>nts</w:t>
      </w:r>
      <w:bookmarkEnd w:id="21"/>
      <w:bookmarkEnd w:id="22"/>
    </w:p>
    <w:p w14:paraId="5F85BB7F" w14:textId="77777777" w:rsidR="00CC3A92" w:rsidRDefault="00CC3A92" w:rsidP="00CC3A92">
      <w:pPr>
        <w:pStyle w:val="Heading2"/>
      </w:pPr>
      <w:r w:rsidRPr="00417BEF">
        <w:t xml:space="preserve"> </w:t>
      </w:r>
      <w:bookmarkStart w:id="23" w:name="_Toc198979383"/>
      <w:bookmarkStart w:id="24" w:name="_Toc199099659"/>
      <w:r w:rsidRPr="00417BEF">
        <w:t> 4.1 Assumptions</w:t>
      </w:r>
      <w:bookmarkEnd w:id="23"/>
      <w:bookmarkEnd w:id="24"/>
    </w:p>
    <w:p w14:paraId="7D3D00E9" w14:textId="77777777" w:rsidR="001B6412" w:rsidRDefault="001B6412" w:rsidP="00AD65DC">
      <w:pPr>
        <w:spacing w:line="276" w:lineRule="auto"/>
        <w:jc w:val="both"/>
      </w:pPr>
      <w:r>
        <w:t>These are the initial assumptions we are making in order to proceed with the design and documentation of the system. These assumptions help scope our work but may need to be validated later with stakeholders.</w:t>
      </w:r>
    </w:p>
    <w:p w14:paraId="151CA6A4" w14:textId="77777777" w:rsidR="001B6412" w:rsidRDefault="001B6412" w:rsidP="001B6412"/>
    <w:p w14:paraId="71DBA21D" w14:textId="77B7A9C2" w:rsidR="001B6412" w:rsidRPr="001B6412" w:rsidRDefault="001B6412" w:rsidP="00AD65DC">
      <w:pPr>
        <w:pStyle w:val="Quote"/>
      </w:pPr>
      <w:r w:rsidRPr="001B6412">
        <w:t xml:space="preserve">Table </w:t>
      </w:r>
      <w:r w:rsidR="005F3AA2">
        <w:t>4.0</w:t>
      </w:r>
      <w:r w:rsidRPr="001B6412">
        <w:t>: Assumptions Table</w:t>
      </w:r>
    </w:p>
    <w:tbl>
      <w:tblPr>
        <w:tblStyle w:val="TableGrid"/>
        <w:tblW w:w="0" w:type="auto"/>
        <w:tblLook w:val="04A0" w:firstRow="1" w:lastRow="0" w:firstColumn="1" w:lastColumn="0" w:noHBand="0" w:noVBand="1"/>
      </w:tblPr>
      <w:tblGrid>
        <w:gridCol w:w="3539"/>
        <w:gridCol w:w="5477"/>
      </w:tblGrid>
      <w:tr w:rsidR="001B6412" w14:paraId="075BB92C" w14:textId="77777777" w:rsidTr="001B6412">
        <w:tc>
          <w:tcPr>
            <w:tcW w:w="3539" w:type="dxa"/>
          </w:tcPr>
          <w:p w14:paraId="78ABBFFA" w14:textId="32F50841" w:rsidR="001B6412" w:rsidRPr="001B6412" w:rsidRDefault="001B6412" w:rsidP="001B6412">
            <w:pPr>
              <w:rPr>
                <w:b/>
                <w:bCs/>
              </w:rPr>
            </w:pPr>
            <w:r w:rsidRPr="001B6412">
              <w:rPr>
                <w:b/>
                <w:bCs/>
              </w:rPr>
              <w:t>Assumptions</w:t>
            </w:r>
          </w:p>
        </w:tc>
        <w:tc>
          <w:tcPr>
            <w:tcW w:w="5477" w:type="dxa"/>
          </w:tcPr>
          <w:p w14:paraId="6FF0E3B0" w14:textId="54A02B87" w:rsidR="001B6412" w:rsidRPr="001B6412" w:rsidRDefault="001B6412" w:rsidP="001B6412">
            <w:pPr>
              <w:rPr>
                <w:b/>
                <w:bCs/>
              </w:rPr>
            </w:pPr>
            <w:r w:rsidRPr="001B6412">
              <w:rPr>
                <w:b/>
                <w:bCs/>
              </w:rPr>
              <w:t>Details</w:t>
            </w:r>
          </w:p>
        </w:tc>
      </w:tr>
      <w:tr w:rsidR="001B6412" w14:paraId="04C1A817" w14:textId="77777777" w:rsidTr="001B6412">
        <w:tc>
          <w:tcPr>
            <w:tcW w:w="3539" w:type="dxa"/>
          </w:tcPr>
          <w:p w14:paraId="64DB858E" w14:textId="6866EBF4" w:rsidR="001B6412" w:rsidRDefault="001B6412" w:rsidP="001B6412">
            <w:r w:rsidRPr="001B6412">
              <w:t>CMS Data Accessibility</w:t>
            </w:r>
          </w:p>
        </w:tc>
        <w:tc>
          <w:tcPr>
            <w:tcW w:w="5477" w:type="dxa"/>
          </w:tcPr>
          <w:p w14:paraId="549F77BE" w14:textId="7DF69D15" w:rsidR="001B6412" w:rsidRDefault="001B6412" w:rsidP="001B6412">
            <w:r w:rsidRPr="001B6412">
              <w:t>The university’s Campus Management System provides a stable API or export function to retrieve data related to grades, attendance, billing, and student profiles.</w:t>
            </w:r>
          </w:p>
        </w:tc>
      </w:tr>
      <w:tr w:rsidR="001B6412" w14:paraId="70464FE2" w14:textId="77777777" w:rsidTr="001B6412">
        <w:tc>
          <w:tcPr>
            <w:tcW w:w="3539" w:type="dxa"/>
          </w:tcPr>
          <w:p w14:paraId="145A3BB2" w14:textId="03985020" w:rsidR="001B6412" w:rsidRDefault="001B6412" w:rsidP="001B6412">
            <w:r w:rsidRPr="001B6412">
              <w:t>SMS Gateway Integration</w:t>
            </w:r>
          </w:p>
        </w:tc>
        <w:tc>
          <w:tcPr>
            <w:tcW w:w="5477" w:type="dxa"/>
          </w:tcPr>
          <w:p w14:paraId="64B0DE20" w14:textId="241D2454" w:rsidR="001B6412" w:rsidRDefault="001B6412" w:rsidP="001B6412">
            <w:r w:rsidRPr="001B6412">
              <w:t>The SMS provider (used by the university) allows integration via API and supports automated, scheduled, and bulk SMS sending with delivery confirmations.</w:t>
            </w:r>
          </w:p>
        </w:tc>
      </w:tr>
      <w:tr w:rsidR="001B6412" w14:paraId="7C3008C1" w14:textId="77777777" w:rsidTr="001B6412">
        <w:tc>
          <w:tcPr>
            <w:tcW w:w="3539" w:type="dxa"/>
          </w:tcPr>
          <w:p w14:paraId="54737E45" w14:textId="06FC11FF" w:rsidR="001B6412" w:rsidRDefault="001B6412" w:rsidP="001B6412">
            <w:r w:rsidRPr="001B6412">
              <w:t>Authenticated User Base</w:t>
            </w:r>
          </w:p>
        </w:tc>
        <w:tc>
          <w:tcPr>
            <w:tcW w:w="5477" w:type="dxa"/>
          </w:tcPr>
          <w:p w14:paraId="6DC00FEE" w14:textId="1EB9777F" w:rsidR="001B6412" w:rsidRDefault="001B6412" w:rsidP="001B6412">
            <w:r w:rsidRPr="001B6412">
              <w:t>All users accessing the portal (students, parents, lecturers, admins) will log in using credentials validated by the university’s existing authentication system (e.g., LDAP, SSO).</w:t>
            </w:r>
          </w:p>
        </w:tc>
      </w:tr>
      <w:tr w:rsidR="001B6412" w14:paraId="2D401739" w14:textId="77777777" w:rsidTr="001B6412">
        <w:tc>
          <w:tcPr>
            <w:tcW w:w="3539" w:type="dxa"/>
          </w:tcPr>
          <w:p w14:paraId="59CCD883" w14:textId="6DEACBA9" w:rsidR="001B6412" w:rsidRDefault="001B6412" w:rsidP="001B6412">
            <w:r w:rsidRPr="001B6412">
              <w:t>Device Availability</w:t>
            </w:r>
          </w:p>
        </w:tc>
        <w:tc>
          <w:tcPr>
            <w:tcW w:w="5477" w:type="dxa"/>
          </w:tcPr>
          <w:p w14:paraId="229AF1EF" w14:textId="67ED1830" w:rsidR="001B6412" w:rsidRDefault="001B6412" w:rsidP="001B6412">
            <w:r w:rsidRPr="001B6412">
              <w:t>All users have access to a smartphone or PC with internet connectivity to access the portal, and parents have a mobile number that supports SMS.</w:t>
            </w:r>
          </w:p>
        </w:tc>
      </w:tr>
      <w:tr w:rsidR="001B6412" w14:paraId="28F57A20" w14:textId="77777777" w:rsidTr="001B6412">
        <w:tc>
          <w:tcPr>
            <w:tcW w:w="3539" w:type="dxa"/>
          </w:tcPr>
          <w:p w14:paraId="0EC79E6E" w14:textId="5FD0DE8E" w:rsidR="001B6412" w:rsidRDefault="001B6412" w:rsidP="001B6412">
            <w:r w:rsidRPr="001B6412">
              <w:t>Stakeholder Engagement</w:t>
            </w:r>
          </w:p>
        </w:tc>
        <w:tc>
          <w:tcPr>
            <w:tcW w:w="5477" w:type="dxa"/>
          </w:tcPr>
          <w:p w14:paraId="1B15A8B2" w14:textId="79CC65CE" w:rsidR="001B6412" w:rsidRDefault="001B6412" w:rsidP="001B6412">
            <w:r w:rsidRPr="001B6412">
              <w:t>Stakeholders (e.g., lecturers, students, admin staff) are willing to participate in interviews, surveys, or usability testing to support requirement gathering and evaluation.</w:t>
            </w:r>
          </w:p>
        </w:tc>
      </w:tr>
      <w:tr w:rsidR="001B6412" w14:paraId="1FD53D77" w14:textId="77777777" w:rsidTr="001B6412">
        <w:tc>
          <w:tcPr>
            <w:tcW w:w="3539" w:type="dxa"/>
          </w:tcPr>
          <w:p w14:paraId="1EBB9665" w14:textId="4DD06476" w:rsidR="001B6412" w:rsidRDefault="001B6412" w:rsidP="001B6412">
            <w:r w:rsidRPr="001B6412">
              <w:t>Modular System Development</w:t>
            </w:r>
          </w:p>
        </w:tc>
        <w:tc>
          <w:tcPr>
            <w:tcW w:w="5477" w:type="dxa"/>
          </w:tcPr>
          <w:p w14:paraId="1D8559DD" w14:textId="409FB279" w:rsidR="001B6412" w:rsidRDefault="001B6412" w:rsidP="001B6412">
            <w:r w:rsidRPr="001B6412">
              <w:t xml:space="preserve">The system can be developed in independent modules (e.g., grade viewing, attendance tracking) to allow parallel work by different development </w:t>
            </w:r>
            <w:proofErr w:type="spellStart"/>
            <w:r w:rsidRPr="001B6412">
              <w:t>subteams</w:t>
            </w:r>
            <w:proofErr w:type="spellEnd"/>
            <w:r w:rsidRPr="001B6412">
              <w:t>.</w:t>
            </w:r>
          </w:p>
        </w:tc>
      </w:tr>
      <w:tr w:rsidR="001B6412" w14:paraId="6ABE1C20" w14:textId="77777777" w:rsidTr="001B6412">
        <w:tc>
          <w:tcPr>
            <w:tcW w:w="3539" w:type="dxa"/>
          </w:tcPr>
          <w:p w14:paraId="79AB42D8" w14:textId="3A0B34A6" w:rsidR="001B6412" w:rsidRDefault="001B6412" w:rsidP="001B6412">
            <w:r w:rsidRPr="001B6412">
              <w:t>User Roles Are Predefined</w:t>
            </w:r>
          </w:p>
        </w:tc>
        <w:tc>
          <w:tcPr>
            <w:tcW w:w="5477" w:type="dxa"/>
          </w:tcPr>
          <w:p w14:paraId="3A3051C7" w14:textId="4A209D4B" w:rsidR="001B6412" w:rsidRDefault="001B6412" w:rsidP="001B6412">
            <w:r w:rsidRPr="001B6412">
              <w:t>The university has clearly defined user roles and permissions (e.g., student vs. lecturer vs. admin) and this mapping will be reused in our system.</w:t>
            </w:r>
          </w:p>
        </w:tc>
      </w:tr>
    </w:tbl>
    <w:p w14:paraId="50D88ED5" w14:textId="77777777" w:rsidR="001B6412" w:rsidRDefault="001B6412" w:rsidP="001B6412"/>
    <w:p w14:paraId="27C38820" w14:textId="77777777" w:rsidR="005F3AA2" w:rsidRDefault="005F3AA2">
      <w:pPr>
        <w:rPr>
          <w:rFonts w:eastAsiaTheme="majorEastAsia" w:cstheme="majorBidi"/>
          <w:b/>
          <w:sz w:val="28"/>
          <w:szCs w:val="32"/>
        </w:rPr>
      </w:pPr>
      <w:bookmarkStart w:id="25" w:name="_Toc198979384"/>
      <w:r>
        <w:br w:type="page"/>
      </w:r>
    </w:p>
    <w:p w14:paraId="2876F05F" w14:textId="5BF86B8A" w:rsidR="00CC3A92" w:rsidRDefault="00CC3A92" w:rsidP="00AD65DC">
      <w:pPr>
        <w:pStyle w:val="Heading2"/>
        <w:ind w:firstLine="720"/>
      </w:pPr>
      <w:bookmarkStart w:id="26" w:name="_Toc199099660"/>
      <w:r w:rsidRPr="00417BEF">
        <w:lastRenderedPageBreak/>
        <w:t>4.2 Constraints</w:t>
      </w:r>
      <w:bookmarkEnd w:id="25"/>
      <w:bookmarkEnd w:id="26"/>
    </w:p>
    <w:p w14:paraId="7D7BFF98" w14:textId="13E4BF3C" w:rsidR="001B6412" w:rsidRDefault="001B6412" w:rsidP="001B6412">
      <w:r w:rsidRPr="001B6412">
        <w:t>These are limitations or restrictions that may affect how the system is designed, developed, or deployed. Some of these are technical, others are organizational or regulatory.</w:t>
      </w:r>
    </w:p>
    <w:p w14:paraId="309ECDA5" w14:textId="64D62C9D" w:rsidR="001B6412" w:rsidRDefault="001B6412" w:rsidP="00AD65DC">
      <w:pPr>
        <w:pStyle w:val="Quote"/>
      </w:pPr>
      <w:r>
        <w:t>Table 3: Constraints Table</w:t>
      </w:r>
    </w:p>
    <w:tbl>
      <w:tblPr>
        <w:tblStyle w:val="TableGrid"/>
        <w:tblW w:w="0" w:type="auto"/>
        <w:tblLook w:val="04A0" w:firstRow="1" w:lastRow="0" w:firstColumn="1" w:lastColumn="0" w:noHBand="0" w:noVBand="1"/>
      </w:tblPr>
      <w:tblGrid>
        <w:gridCol w:w="3397"/>
        <w:gridCol w:w="5619"/>
      </w:tblGrid>
      <w:tr w:rsidR="001B6412" w14:paraId="2AD309DD" w14:textId="77777777" w:rsidTr="001B6412">
        <w:tc>
          <w:tcPr>
            <w:tcW w:w="3397" w:type="dxa"/>
          </w:tcPr>
          <w:p w14:paraId="7D51D80F" w14:textId="47633455" w:rsidR="001B6412" w:rsidRDefault="001B6412" w:rsidP="001B6412">
            <w:r>
              <w:t>Constraints</w:t>
            </w:r>
          </w:p>
        </w:tc>
        <w:tc>
          <w:tcPr>
            <w:tcW w:w="5619" w:type="dxa"/>
          </w:tcPr>
          <w:p w14:paraId="47DAAAB0" w14:textId="6D7F7704" w:rsidR="001B6412" w:rsidRDefault="001B6412" w:rsidP="001B6412">
            <w:r>
              <w:t>Details</w:t>
            </w:r>
          </w:p>
        </w:tc>
      </w:tr>
      <w:tr w:rsidR="001B6412" w14:paraId="23CCD81F" w14:textId="77777777" w:rsidTr="001B6412">
        <w:tc>
          <w:tcPr>
            <w:tcW w:w="3397" w:type="dxa"/>
          </w:tcPr>
          <w:p w14:paraId="198368FD" w14:textId="6BADCDF1" w:rsidR="001B6412" w:rsidRDefault="001B6412" w:rsidP="001B6412">
            <w:r w:rsidRPr="001B6412">
              <w:t>Data Privacy Compliance</w:t>
            </w:r>
          </w:p>
        </w:tc>
        <w:tc>
          <w:tcPr>
            <w:tcW w:w="5619" w:type="dxa"/>
          </w:tcPr>
          <w:p w14:paraId="615F65AF" w14:textId="2BD30B50" w:rsidR="001B6412" w:rsidRDefault="001B6412" w:rsidP="001B6412">
            <w:r w:rsidRPr="001B6412">
              <w:t>All user data (including student performance and billing records) must be handled according to relevant data protection policies, including restrictions on parental access to sensitive information.</w:t>
            </w:r>
          </w:p>
        </w:tc>
      </w:tr>
      <w:tr w:rsidR="001B6412" w14:paraId="7835D692" w14:textId="77777777" w:rsidTr="001B6412">
        <w:tc>
          <w:tcPr>
            <w:tcW w:w="3397" w:type="dxa"/>
          </w:tcPr>
          <w:p w14:paraId="1E0C587C" w14:textId="53FA47B2" w:rsidR="001B6412" w:rsidRDefault="001B6412" w:rsidP="001B6412">
            <w:r w:rsidRPr="001B6412">
              <w:t>No Control Over CMS Backend</w:t>
            </w:r>
          </w:p>
        </w:tc>
        <w:tc>
          <w:tcPr>
            <w:tcW w:w="5619" w:type="dxa"/>
          </w:tcPr>
          <w:p w14:paraId="5AAB49AA" w14:textId="75A2340B" w:rsidR="001B6412" w:rsidRDefault="001B6412" w:rsidP="001B6412">
            <w:r w:rsidRPr="001B6412">
              <w:t>The development team has no ability to modify or directly influence the backend of the Campus Management System; integration must be non-invasive and external.</w:t>
            </w:r>
          </w:p>
        </w:tc>
      </w:tr>
      <w:tr w:rsidR="001B6412" w14:paraId="0F433656" w14:textId="77777777" w:rsidTr="001B6412">
        <w:tc>
          <w:tcPr>
            <w:tcW w:w="3397" w:type="dxa"/>
          </w:tcPr>
          <w:p w14:paraId="1C67A22F" w14:textId="6460D50E" w:rsidR="001B6412" w:rsidRDefault="001B6412" w:rsidP="001B6412">
            <w:r w:rsidRPr="001B6412">
              <w:t>SMS Cost Limitation</w:t>
            </w:r>
          </w:p>
        </w:tc>
        <w:tc>
          <w:tcPr>
            <w:tcW w:w="5619" w:type="dxa"/>
          </w:tcPr>
          <w:p w14:paraId="4EC5A477" w14:textId="6F4CE425" w:rsidR="001B6412" w:rsidRDefault="001B6412" w:rsidP="001B6412">
            <w:r w:rsidRPr="001B6412">
              <w:t>SMS communication involves cost per message. We must implement logic to avoid spamming users and optimize batch notifications (e.g., one summary per day rather than individual alerts).</w:t>
            </w:r>
          </w:p>
        </w:tc>
      </w:tr>
      <w:tr w:rsidR="001B6412" w14:paraId="460F84AF" w14:textId="77777777" w:rsidTr="001B6412">
        <w:tc>
          <w:tcPr>
            <w:tcW w:w="3397" w:type="dxa"/>
          </w:tcPr>
          <w:p w14:paraId="7D2E3AA6" w14:textId="60F7602D" w:rsidR="001B6412" w:rsidRDefault="001B6412" w:rsidP="001B6412">
            <w:r w:rsidRPr="001B6412">
              <w:t>Limited Interface Languages</w:t>
            </w:r>
          </w:p>
        </w:tc>
        <w:tc>
          <w:tcPr>
            <w:tcW w:w="5619" w:type="dxa"/>
          </w:tcPr>
          <w:p w14:paraId="718CEA90" w14:textId="02FF9EB8" w:rsidR="001B6412" w:rsidRDefault="001B6412" w:rsidP="001B6412">
            <w:r w:rsidRPr="001B6412">
              <w:t>Although desirable, the system may initially support only one or two languages due to time and resource constraints.</w:t>
            </w:r>
          </w:p>
        </w:tc>
      </w:tr>
      <w:tr w:rsidR="001B6412" w14:paraId="7E3225CF" w14:textId="77777777" w:rsidTr="001B6412">
        <w:tc>
          <w:tcPr>
            <w:tcW w:w="3397" w:type="dxa"/>
          </w:tcPr>
          <w:p w14:paraId="5C61F67A" w14:textId="51529EE9" w:rsidR="001B6412" w:rsidRDefault="001B6412" w:rsidP="001B6412">
            <w:r w:rsidRPr="001B6412">
              <w:t>Browser and Device Compatibility</w:t>
            </w:r>
          </w:p>
        </w:tc>
        <w:tc>
          <w:tcPr>
            <w:tcW w:w="5619" w:type="dxa"/>
          </w:tcPr>
          <w:p w14:paraId="35399C69" w14:textId="7C256ABA" w:rsidR="001B6412" w:rsidRDefault="001B6412" w:rsidP="001B6412">
            <w:r w:rsidRPr="001B6412">
              <w:t>The system must support legacy devices and older browsers as some users (especially parents) may use outdated hardware.</w:t>
            </w:r>
          </w:p>
        </w:tc>
      </w:tr>
      <w:tr w:rsidR="001B6412" w14:paraId="6B595905" w14:textId="77777777" w:rsidTr="001B6412">
        <w:tc>
          <w:tcPr>
            <w:tcW w:w="3397" w:type="dxa"/>
          </w:tcPr>
          <w:p w14:paraId="64E162D8" w14:textId="70C40593" w:rsidR="001B6412" w:rsidRDefault="001B6412" w:rsidP="001B6412">
            <w:r w:rsidRPr="001B6412">
              <w:t>Limited Real-Time Functionality</w:t>
            </w:r>
          </w:p>
        </w:tc>
        <w:tc>
          <w:tcPr>
            <w:tcW w:w="5619" w:type="dxa"/>
          </w:tcPr>
          <w:p w14:paraId="3599E0FF" w14:textId="07B79466" w:rsidR="001B6412" w:rsidRDefault="001B6412" w:rsidP="001B6412">
            <w:r w:rsidRPr="001B6412">
              <w:t>Due to possible CMS sync delays or SMS queueing, some features (like attendance updates or booking confirmations) may not reflect instantly.</w:t>
            </w:r>
          </w:p>
        </w:tc>
      </w:tr>
      <w:tr w:rsidR="001B6412" w14:paraId="04960B30" w14:textId="77777777" w:rsidTr="001B6412">
        <w:tc>
          <w:tcPr>
            <w:tcW w:w="3397" w:type="dxa"/>
          </w:tcPr>
          <w:p w14:paraId="50794FB2" w14:textId="705B3866" w:rsidR="001B6412" w:rsidRDefault="001B6412" w:rsidP="001B6412">
            <w:r w:rsidRPr="001B6412">
              <w:t>Limited Team Resources</w:t>
            </w:r>
          </w:p>
        </w:tc>
        <w:tc>
          <w:tcPr>
            <w:tcW w:w="5619" w:type="dxa"/>
          </w:tcPr>
          <w:p w14:paraId="58F33070" w14:textId="34CD9B9D" w:rsidR="001B6412" w:rsidRDefault="001B6412" w:rsidP="001B6412">
            <w:r w:rsidRPr="001B6412">
              <w:t xml:space="preserve">As a university student group, we have limited time, no access to real user accounts, and must rely on sample data or </w:t>
            </w:r>
            <w:proofErr w:type="spellStart"/>
            <w:r w:rsidRPr="001B6412">
              <w:t>mockups</w:t>
            </w:r>
            <w:proofErr w:type="spellEnd"/>
            <w:r w:rsidRPr="001B6412">
              <w:t xml:space="preserve"> for testing and prototyping.</w:t>
            </w:r>
          </w:p>
        </w:tc>
      </w:tr>
    </w:tbl>
    <w:p w14:paraId="2D11D9A0" w14:textId="77777777" w:rsidR="001B6412" w:rsidRPr="001B6412" w:rsidRDefault="001B6412" w:rsidP="001B6412"/>
    <w:p w14:paraId="75F0424D" w14:textId="77777777" w:rsidR="00CC3A92" w:rsidRPr="00417BEF" w:rsidRDefault="00CC3A92" w:rsidP="00CC3A92">
      <w:pPr>
        <w:rPr>
          <w:rFonts w:eastAsiaTheme="majorEastAsia" w:cstheme="majorBidi"/>
          <w:b/>
          <w:color w:val="000000" w:themeColor="text1"/>
          <w:sz w:val="32"/>
          <w:szCs w:val="40"/>
        </w:rPr>
      </w:pPr>
    </w:p>
    <w:p w14:paraId="1D2C835A" w14:textId="77777777" w:rsidR="00CC3A92" w:rsidRPr="00417BEF" w:rsidRDefault="00CC3A92" w:rsidP="00CC3A92">
      <w:pPr>
        <w:rPr>
          <w:rFonts w:eastAsiaTheme="majorEastAsia" w:cstheme="majorBidi"/>
          <w:b/>
          <w:color w:val="000000" w:themeColor="text1"/>
          <w:sz w:val="32"/>
          <w:szCs w:val="40"/>
        </w:rPr>
      </w:pPr>
    </w:p>
    <w:p w14:paraId="4FB7E571"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5CEA0068" w14:textId="77777777" w:rsidR="00CC3A92" w:rsidRPr="00417BEF" w:rsidRDefault="00CC3A92" w:rsidP="00CC3A92">
      <w:pPr>
        <w:pStyle w:val="Heading1"/>
      </w:pPr>
      <w:bookmarkStart w:id="27" w:name="_Toc198979385"/>
      <w:bookmarkStart w:id="28" w:name="_Toc199099661"/>
      <w:r>
        <w:lastRenderedPageBreak/>
        <w:t xml:space="preserve">5.0 </w:t>
      </w:r>
      <w:r w:rsidRPr="00417BEF">
        <w:t>Documentation and Collaboration Setup</w:t>
      </w:r>
      <w:bookmarkEnd w:id="27"/>
      <w:bookmarkEnd w:id="28"/>
    </w:p>
    <w:p w14:paraId="66111160" w14:textId="40DE4ADE" w:rsidR="00CC3A92" w:rsidRPr="00417BEF" w:rsidRDefault="00CC3A92" w:rsidP="00CC3A92">
      <w:pPr>
        <w:pStyle w:val="Heading2"/>
      </w:pPr>
      <w:r w:rsidRPr="00417BEF">
        <w:t xml:space="preserve"> </w:t>
      </w:r>
      <w:bookmarkStart w:id="29" w:name="_Toc198979387"/>
      <w:bookmarkStart w:id="30" w:name="_Toc199099662"/>
      <w:r w:rsidRPr="00417BEF">
        <w:t> 5.</w:t>
      </w:r>
      <w:r w:rsidR="00943AFD">
        <w:t>1</w:t>
      </w:r>
      <w:r w:rsidRPr="00417BEF">
        <w:t xml:space="preserve"> GitHub Repository and Shared Files</w:t>
      </w:r>
      <w:bookmarkEnd w:id="29"/>
      <w:bookmarkEnd w:id="30"/>
    </w:p>
    <w:p w14:paraId="37D47EB2" w14:textId="77777777" w:rsidR="00CC3A92" w:rsidRPr="00417BEF" w:rsidRDefault="00CC3A92" w:rsidP="00CC3A92">
      <w:pPr>
        <w:rPr>
          <w:rFonts w:eastAsiaTheme="majorEastAsia" w:cstheme="majorBidi"/>
          <w:b/>
          <w:color w:val="000000" w:themeColor="text1"/>
          <w:sz w:val="32"/>
          <w:szCs w:val="40"/>
        </w:rPr>
      </w:pPr>
    </w:p>
    <w:p w14:paraId="6E0D3EF0" w14:textId="77777777" w:rsidR="00CC3A92" w:rsidRPr="00417BEF" w:rsidRDefault="00CC3A92" w:rsidP="00CC3A92">
      <w:pPr>
        <w:rPr>
          <w:rFonts w:eastAsiaTheme="majorEastAsia" w:cstheme="majorBidi"/>
          <w:b/>
          <w:color w:val="000000" w:themeColor="text1"/>
          <w:sz w:val="32"/>
          <w:szCs w:val="40"/>
        </w:rPr>
      </w:pPr>
    </w:p>
    <w:p w14:paraId="0D3479F2" w14:textId="77777777" w:rsidR="00CC3A92" w:rsidRDefault="00CC3A92" w:rsidP="00CC3A92">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1755180D" w14:textId="77777777" w:rsidR="00CC3A92" w:rsidRDefault="00CC3A92" w:rsidP="001776DA">
      <w:pPr>
        <w:pStyle w:val="Heading1"/>
      </w:pPr>
      <w:bookmarkStart w:id="31" w:name="_Toc198979388"/>
      <w:bookmarkStart w:id="32" w:name="_Toc199099663"/>
      <w:r>
        <w:lastRenderedPageBreak/>
        <w:t xml:space="preserve">6.0 </w:t>
      </w:r>
      <w:r w:rsidRPr="00417BEF">
        <w:t>Summary and Next Steps</w:t>
      </w:r>
      <w:bookmarkEnd w:id="31"/>
      <w:bookmarkEnd w:id="32"/>
      <w:r w:rsidDel="00CC3A92">
        <w:t xml:space="preserve"> </w:t>
      </w:r>
    </w:p>
    <w:p w14:paraId="505E2678" w14:textId="77777777" w:rsidR="00943AFD" w:rsidRPr="00943AFD" w:rsidRDefault="00943AFD" w:rsidP="007E6B37">
      <w:pPr>
        <w:pStyle w:val="Heading2"/>
      </w:pPr>
      <w:bookmarkStart w:id="33" w:name="_Toc199099664"/>
      <w:r w:rsidRPr="00943AFD">
        <w:t>Summary</w:t>
      </w:r>
      <w:bookmarkEnd w:id="33"/>
    </w:p>
    <w:p w14:paraId="46F6BACF" w14:textId="77777777" w:rsidR="00943AFD" w:rsidRDefault="00943AFD" w:rsidP="00943AFD">
      <w:r>
        <w:t>In this first phase of the project, our team successfully established the foundation for the development of the University Communication and Services Portal. We clearly defined our project vision, scope, and goals, focusing on creating a centralized system that enhances transparency, accessibility, and efficiency for all university stakeholders—including students, parents, lecturers, and administrators.</w:t>
      </w:r>
    </w:p>
    <w:p w14:paraId="026982A7" w14:textId="77777777" w:rsidR="00943AFD" w:rsidRDefault="00943AFD" w:rsidP="00943AFD"/>
    <w:p w14:paraId="24C5DFEA" w14:textId="77777777" w:rsidR="00943AFD" w:rsidRDefault="00943AFD" w:rsidP="00943AFD">
      <w:r>
        <w:t>We identified key features and integration points with the existing Campus Management System and SMS Gateway, while also outlining user-specific functionalities based on initial brainstorming. Technical and organizational constraints were acknowledged to ensure realistic planning, and we adopted Microsoft Teams, WhatsApp, OneDrive, and GitHub to facilitate effective collaboration and version control.</w:t>
      </w:r>
    </w:p>
    <w:p w14:paraId="562BE408" w14:textId="77777777" w:rsidR="00943AFD" w:rsidRDefault="00943AFD" w:rsidP="00943AFD"/>
    <w:p w14:paraId="6CD7F772" w14:textId="77777777" w:rsidR="00943AFD" w:rsidRPr="00943AFD" w:rsidRDefault="00943AFD" w:rsidP="007E6B37">
      <w:pPr>
        <w:pStyle w:val="Heading2"/>
      </w:pPr>
      <w:bookmarkStart w:id="34" w:name="_Toc199099665"/>
      <w:r w:rsidRPr="00943AFD">
        <w:t>Next Steps</w:t>
      </w:r>
      <w:bookmarkEnd w:id="34"/>
    </w:p>
    <w:p w14:paraId="1B195ACA" w14:textId="6CD17415" w:rsidR="00943AFD" w:rsidRDefault="00943AFD" w:rsidP="00943AFD">
      <w:r>
        <w:t>To move forward, the team will:</w:t>
      </w:r>
    </w:p>
    <w:p w14:paraId="36BCA4A4" w14:textId="77777777" w:rsidR="00943AFD" w:rsidRDefault="00943AFD" w:rsidP="00943AFD">
      <w:pPr>
        <w:pStyle w:val="ListParagraph"/>
        <w:numPr>
          <w:ilvl w:val="0"/>
          <w:numId w:val="14"/>
        </w:numPr>
      </w:pPr>
      <w:r>
        <w:t>Identify Context Objects and Requirement Sources (Task 2)</w:t>
      </w:r>
    </w:p>
    <w:p w14:paraId="7E04F653" w14:textId="77777777" w:rsidR="00943AFD" w:rsidRDefault="00943AFD" w:rsidP="00943AFD">
      <w:pPr>
        <w:pStyle w:val="ListParagraph"/>
      </w:pPr>
      <w:r>
        <w:t>Collaboratively list relevant actors, data entities, and stakeholder sources involved in the system. Clarify their roles in the requirement-gathering process.</w:t>
      </w:r>
    </w:p>
    <w:p w14:paraId="1F6ACAAF" w14:textId="77777777" w:rsidR="00943AFD" w:rsidRDefault="00943AFD" w:rsidP="00943AFD"/>
    <w:p w14:paraId="5EEE7137" w14:textId="77777777" w:rsidR="00943AFD" w:rsidRDefault="00943AFD" w:rsidP="00943AFD">
      <w:pPr>
        <w:pStyle w:val="ListParagraph"/>
        <w:numPr>
          <w:ilvl w:val="0"/>
          <w:numId w:val="14"/>
        </w:numPr>
      </w:pPr>
      <w:r>
        <w:t>Design Requirements Elicitation Plan using the Kano Model (Task 3)</w:t>
      </w:r>
    </w:p>
    <w:p w14:paraId="7C7A3C6B" w14:textId="77777777" w:rsidR="00943AFD" w:rsidRDefault="00943AFD" w:rsidP="00943AFD">
      <w:pPr>
        <w:pStyle w:val="ListParagraph"/>
      </w:pPr>
      <w:r>
        <w:t>Develop a plan categorizing expected system features into dissatisfiers, satisfiers, and delighters, supported by justified techniques such as interviews, questionnaires, and prototyping.</w:t>
      </w:r>
    </w:p>
    <w:p w14:paraId="786CD538" w14:textId="77777777" w:rsidR="00943AFD" w:rsidRDefault="00943AFD" w:rsidP="00943AFD"/>
    <w:p w14:paraId="023CCB65" w14:textId="77777777" w:rsidR="00943AFD" w:rsidRDefault="00943AFD" w:rsidP="00943AFD">
      <w:pPr>
        <w:pStyle w:val="ListParagraph"/>
        <w:numPr>
          <w:ilvl w:val="0"/>
          <w:numId w:val="14"/>
        </w:numPr>
      </w:pPr>
      <w:r>
        <w:t>Conduct Elicitation Sessions (Task 4)</w:t>
      </w:r>
    </w:p>
    <w:p w14:paraId="71539384" w14:textId="77777777" w:rsidR="00943AFD" w:rsidRDefault="00943AFD" w:rsidP="00943AFD">
      <w:pPr>
        <w:pStyle w:val="ListParagraph"/>
      </w:pPr>
      <w:r>
        <w:t>Execute planned techniques to gather stakeholder requirements. Record and classify these findings using the Kano model and document them with evidence (e.g., screenshots, interview notes).</w:t>
      </w:r>
    </w:p>
    <w:p w14:paraId="2E4F2724" w14:textId="77777777" w:rsidR="00943AFD" w:rsidRDefault="00943AFD" w:rsidP="00943AFD"/>
    <w:p w14:paraId="2D9D681F" w14:textId="77777777" w:rsidR="00943AFD" w:rsidRDefault="00943AFD" w:rsidP="00943AFD">
      <w:pPr>
        <w:pStyle w:val="ListParagraph"/>
        <w:numPr>
          <w:ilvl w:val="0"/>
          <w:numId w:val="14"/>
        </w:numPr>
      </w:pPr>
      <w:r>
        <w:t>Draft the Software Requirements Specification (Task 5)</w:t>
      </w:r>
    </w:p>
    <w:p w14:paraId="0AB03126" w14:textId="77777777" w:rsidR="00943AFD" w:rsidRDefault="00943AFD" w:rsidP="00943AFD">
      <w:pPr>
        <w:pStyle w:val="ListParagraph"/>
      </w:pPr>
      <w:r>
        <w:t>Based on elicitation outcomes, begin documenting the system’s functional and non-functional requirements following the ISO/IEC/IEEE 29148:2018 standard, supported by diagrams and traceability tables.</w:t>
      </w:r>
    </w:p>
    <w:p w14:paraId="245A4803" w14:textId="77777777" w:rsidR="00943AFD" w:rsidRDefault="00943AFD" w:rsidP="00943AFD"/>
    <w:p w14:paraId="36896053" w14:textId="77777777" w:rsidR="00943AFD" w:rsidRDefault="00943AFD" w:rsidP="00943AFD">
      <w:pPr>
        <w:pStyle w:val="ListParagraph"/>
        <w:numPr>
          <w:ilvl w:val="0"/>
          <w:numId w:val="14"/>
        </w:numPr>
      </w:pPr>
      <w:r>
        <w:lastRenderedPageBreak/>
        <w:t>Continue Using GitHub for Version Control</w:t>
      </w:r>
    </w:p>
    <w:p w14:paraId="4F4123B2" w14:textId="77777777" w:rsidR="00943AFD" w:rsidRDefault="00943AFD" w:rsidP="00943AFD">
      <w:pPr>
        <w:pStyle w:val="ListParagraph"/>
      </w:pPr>
      <w:r>
        <w:t>Maintain discipline in documentation updates, using GitHub to co-edit and track contributions from all group members.</w:t>
      </w:r>
    </w:p>
    <w:p w14:paraId="110351D0" w14:textId="77777777" w:rsidR="00943AFD" w:rsidRDefault="00943AFD" w:rsidP="00943AFD"/>
    <w:p w14:paraId="2BF99504" w14:textId="3A912C88" w:rsidR="00CC3A92" w:rsidRDefault="00943AFD" w:rsidP="00943AFD">
      <w:pPr>
        <w:rPr>
          <w:rFonts w:eastAsiaTheme="majorEastAsia" w:cstheme="majorBidi"/>
          <w:b/>
          <w:sz w:val="32"/>
          <w:szCs w:val="40"/>
        </w:rPr>
      </w:pPr>
      <w:r>
        <w:t xml:space="preserve">By following this roadmap, we aim to produce a complete and high-quality requirements specification that meets academic expectations and lays the groundwork for a successful implementation phase. </w:t>
      </w:r>
      <w:r w:rsidR="00CC3A92">
        <w:br w:type="page"/>
      </w:r>
    </w:p>
    <w:p w14:paraId="2B234F3C" w14:textId="77777777" w:rsidR="001776DA" w:rsidRDefault="001776DA" w:rsidP="001776DA">
      <w:pPr>
        <w:pStyle w:val="Heading1"/>
      </w:pPr>
      <w:bookmarkStart w:id="35" w:name="_Toc199099666"/>
      <w:r>
        <w:lastRenderedPageBreak/>
        <w:t>Change Log Table</w:t>
      </w:r>
      <w:bookmarkEnd w:id="35"/>
    </w:p>
    <w:tbl>
      <w:tblPr>
        <w:tblStyle w:val="TableGrid"/>
        <w:tblW w:w="0" w:type="auto"/>
        <w:jc w:val="center"/>
        <w:tblLook w:val="04A0" w:firstRow="1" w:lastRow="0" w:firstColumn="1" w:lastColumn="0" w:noHBand="0" w:noVBand="1"/>
      </w:tblPr>
      <w:tblGrid>
        <w:gridCol w:w="1165"/>
        <w:gridCol w:w="1620"/>
        <w:gridCol w:w="2700"/>
        <w:gridCol w:w="3531"/>
      </w:tblGrid>
      <w:tr w:rsidR="001776DA" w14:paraId="63B2ECA6" w14:textId="77777777" w:rsidTr="00BE72E5">
        <w:trPr>
          <w:jc w:val="center"/>
        </w:trPr>
        <w:tc>
          <w:tcPr>
            <w:tcW w:w="1165" w:type="dxa"/>
            <w:vAlign w:val="center"/>
          </w:tcPr>
          <w:p w14:paraId="04A36CF8" w14:textId="77777777" w:rsidR="001776DA" w:rsidRDefault="001776DA" w:rsidP="00BE72E5">
            <w:pPr>
              <w:jc w:val="center"/>
            </w:pPr>
            <w:r>
              <w:t>Version</w:t>
            </w:r>
          </w:p>
        </w:tc>
        <w:tc>
          <w:tcPr>
            <w:tcW w:w="1620" w:type="dxa"/>
            <w:vAlign w:val="center"/>
          </w:tcPr>
          <w:p w14:paraId="0C98141A" w14:textId="77777777" w:rsidR="001776DA" w:rsidRDefault="001776DA" w:rsidP="00BE72E5">
            <w:pPr>
              <w:jc w:val="center"/>
            </w:pPr>
            <w:r>
              <w:t>Date</w:t>
            </w:r>
          </w:p>
        </w:tc>
        <w:tc>
          <w:tcPr>
            <w:tcW w:w="2700" w:type="dxa"/>
            <w:vAlign w:val="center"/>
          </w:tcPr>
          <w:p w14:paraId="4147F127" w14:textId="77777777" w:rsidR="001776DA" w:rsidRDefault="001776DA" w:rsidP="00BE72E5">
            <w:pPr>
              <w:jc w:val="center"/>
            </w:pPr>
            <w:r>
              <w:t>Author</w:t>
            </w:r>
          </w:p>
        </w:tc>
        <w:tc>
          <w:tcPr>
            <w:tcW w:w="3531" w:type="dxa"/>
            <w:vAlign w:val="center"/>
          </w:tcPr>
          <w:p w14:paraId="7FFB387C" w14:textId="77777777" w:rsidR="001776DA" w:rsidRDefault="001776DA" w:rsidP="00BE72E5">
            <w:pPr>
              <w:jc w:val="center"/>
            </w:pPr>
            <w:r>
              <w:t>Changes Made</w:t>
            </w:r>
          </w:p>
        </w:tc>
      </w:tr>
      <w:tr w:rsidR="001776DA" w14:paraId="552B595F" w14:textId="77777777" w:rsidTr="00BE72E5">
        <w:trPr>
          <w:jc w:val="center"/>
        </w:trPr>
        <w:tc>
          <w:tcPr>
            <w:tcW w:w="1165" w:type="dxa"/>
            <w:vAlign w:val="center"/>
          </w:tcPr>
          <w:p w14:paraId="622D8308" w14:textId="77777777" w:rsidR="001776DA" w:rsidRDefault="001776DA" w:rsidP="00BE72E5">
            <w:pPr>
              <w:jc w:val="center"/>
            </w:pPr>
            <w:r>
              <w:t>v1.0</w:t>
            </w:r>
          </w:p>
        </w:tc>
        <w:tc>
          <w:tcPr>
            <w:tcW w:w="1620" w:type="dxa"/>
            <w:vAlign w:val="center"/>
          </w:tcPr>
          <w:p w14:paraId="0708A4DF" w14:textId="77777777" w:rsidR="001776DA" w:rsidRDefault="001776DA" w:rsidP="00BE72E5">
            <w:pPr>
              <w:jc w:val="center"/>
            </w:pPr>
            <w:r>
              <w:t>23 May 2025</w:t>
            </w:r>
          </w:p>
        </w:tc>
        <w:tc>
          <w:tcPr>
            <w:tcW w:w="2700" w:type="dxa"/>
            <w:vAlign w:val="center"/>
          </w:tcPr>
          <w:p w14:paraId="71A9C61E" w14:textId="77777777" w:rsidR="001776DA" w:rsidRDefault="001776DA" w:rsidP="00BE72E5">
            <w:pPr>
              <w:jc w:val="center"/>
            </w:pPr>
            <w:r>
              <w:t xml:space="preserve">Teoh Xuan </w:t>
            </w:r>
            <w:proofErr w:type="spellStart"/>
            <w:r>
              <w:t>Xuan</w:t>
            </w:r>
            <w:proofErr w:type="spellEnd"/>
          </w:p>
        </w:tc>
        <w:tc>
          <w:tcPr>
            <w:tcW w:w="3531" w:type="dxa"/>
            <w:vAlign w:val="center"/>
          </w:tcPr>
          <w:p w14:paraId="19225534" w14:textId="77777777" w:rsidR="001776DA" w:rsidRDefault="001776DA" w:rsidP="00BE72E5">
            <w:pPr>
              <w:jc w:val="center"/>
            </w:pPr>
            <w:r w:rsidRPr="007D6FB2">
              <w:t>Added project cover page; created version history log table</w:t>
            </w:r>
          </w:p>
        </w:tc>
      </w:tr>
      <w:tr w:rsidR="000F0F32" w14:paraId="0EC1C868" w14:textId="77777777" w:rsidTr="00BE72E5">
        <w:trPr>
          <w:jc w:val="center"/>
        </w:trPr>
        <w:tc>
          <w:tcPr>
            <w:tcW w:w="1165" w:type="dxa"/>
            <w:vAlign w:val="center"/>
          </w:tcPr>
          <w:p w14:paraId="7B10752A" w14:textId="558126FD" w:rsidR="000F0F32" w:rsidRDefault="000F0F32" w:rsidP="000F0F32">
            <w:pPr>
              <w:jc w:val="center"/>
            </w:pPr>
            <w:r>
              <w:t>v1.1</w:t>
            </w:r>
          </w:p>
        </w:tc>
        <w:tc>
          <w:tcPr>
            <w:tcW w:w="1620" w:type="dxa"/>
            <w:vAlign w:val="center"/>
          </w:tcPr>
          <w:p w14:paraId="416BBC6D" w14:textId="56C19844" w:rsidR="000F0F32" w:rsidRDefault="000F0F32" w:rsidP="000F0F32">
            <w:pPr>
              <w:jc w:val="center"/>
            </w:pPr>
            <w:r>
              <w:t>24 May 2025</w:t>
            </w:r>
          </w:p>
        </w:tc>
        <w:tc>
          <w:tcPr>
            <w:tcW w:w="2700" w:type="dxa"/>
            <w:vAlign w:val="center"/>
          </w:tcPr>
          <w:p w14:paraId="5D28784A" w14:textId="5BFB592B" w:rsidR="000F0F32" w:rsidRDefault="000F0F32" w:rsidP="000F0F32">
            <w:pPr>
              <w:jc w:val="center"/>
            </w:pPr>
            <w:r>
              <w:t xml:space="preserve">Teoh Xuan </w:t>
            </w:r>
            <w:proofErr w:type="spellStart"/>
            <w:r>
              <w:t>Xuan</w:t>
            </w:r>
            <w:proofErr w:type="spellEnd"/>
          </w:p>
        </w:tc>
        <w:tc>
          <w:tcPr>
            <w:tcW w:w="3531" w:type="dxa"/>
            <w:vAlign w:val="center"/>
          </w:tcPr>
          <w:p w14:paraId="749B8ECA" w14:textId="5498B91C" w:rsidR="000F0F32" w:rsidRDefault="000F0F32" w:rsidP="000F0F32">
            <w:pPr>
              <w:jc w:val="center"/>
            </w:pPr>
            <w:r>
              <w:t>Update Project Title and Table of Content</w:t>
            </w:r>
          </w:p>
        </w:tc>
      </w:tr>
      <w:tr w:rsidR="000F0F32" w14:paraId="5A685631" w14:textId="77777777" w:rsidTr="00BE72E5">
        <w:trPr>
          <w:jc w:val="center"/>
        </w:trPr>
        <w:tc>
          <w:tcPr>
            <w:tcW w:w="1165" w:type="dxa"/>
            <w:vAlign w:val="center"/>
          </w:tcPr>
          <w:p w14:paraId="3B31FC59" w14:textId="6360E117" w:rsidR="000F0F32" w:rsidRDefault="00507799" w:rsidP="000F0F32">
            <w:pPr>
              <w:jc w:val="center"/>
            </w:pPr>
            <w:r>
              <w:t>v1.2</w:t>
            </w:r>
          </w:p>
        </w:tc>
        <w:tc>
          <w:tcPr>
            <w:tcW w:w="1620" w:type="dxa"/>
            <w:vAlign w:val="center"/>
          </w:tcPr>
          <w:p w14:paraId="07AAAF83" w14:textId="420CAAF6" w:rsidR="000F0F32" w:rsidRDefault="00507799" w:rsidP="000F0F32">
            <w:pPr>
              <w:jc w:val="center"/>
            </w:pPr>
            <w:r>
              <w:t>24 May 2025</w:t>
            </w:r>
          </w:p>
        </w:tc>
        <w:tc>
          <w:tcPr>
            <w:tcW w:w="2700" w:type="dxa"/>
            <w:vAlign w:val="center"/>
          </w:tcPr>
          <w:p w14:paraId="3A1BEB83" w14:textId="26F7D34F" w:rsidR="000F0F32" w:rsidRDefault="00507799" w:rsidP="000F0F32">
            <w:pPr>
              <w:jc w:val="center"/>
            </w:pPr>
            <w:r>
              <w:t xml:space="preserve">Teoh Xuan </w:t>
            </w:r>
            <w:proofErr w:type="spellStart"/>
            <w:r>
              <w:t>Xuan</w:t>
            </w:r>
            <w:proofErr w:type="spellEnd"/>
          </w:p>
        </w:tc>
        <w:tc>
          <w:tcPr>
            <w:tcW w:w="3531" w:type="dxa"/>
            <w:vAlign w:val="center"/>
          </w:tcPr>
          <w:p w14:paraId="5C26DFE6" w14:textId="5CCFCBD1" w:rsidR="000F0F32" w:rsidRDefault="00507799" w:rsidP="000F0F32">
            <w:pPr>
              <w:jc w:val="center"/>
            </w:pPr>
            <w:r>
              <w:t>Update format</w:t>
            </w:r>
          </w:p>
        </w:tc>
      </w:tr>
      <w:tr w:rsidR="00943AFD" w14:paraId="619A2651" w14:textId="77777777" w:rsidTr="00BE72E5">
        <w:trPr>
          <w:jc w:val="center"/>
        </w:trPr>
        <w:tc>
          <w:tcPr>
            <w:tcW w:w="1165" w:type="dxa"/>
            <w:vAlign w:val="center"/>
          </w:tcPr>
          <w:p w14:paraId="39793905" w14:textId="5941FAFB" w:rsidR="00943AFD" w:rsidRDefault="00943AFD" w:rsidP="00943AFD">
            <w:pPr>
              <w:jc w:val="center"/>
            </w:pPr>
            <w:r>
              <w:t>v1.3</w:t>
            </w:r>
          </w:p>
        </w:tc>
        <w:tc>
          <w:tcPr>
            <w:tcW w:w="1620" w:type="dxa"/>
            <w:vAlign w:val="center"/>
          </w:tcPr>
          <w:p w14:paraId="7A8D3D7E" w14:textId="78211829" w:rsidR="00943AFD" w:rsidRDefault="00943AFD" w:rsidP="00943AFD">
            <w:pPr>
              <w:jc w:val="center"/>
            </w:pPr>
            <w:r>
              <w:t>24 May 2025</w:t>
            </w:r>
          </w:p>
        </w:tc>
        <w:tc>
          <w:tcPr>
            <w:tcW w:w="2700" w:type="dxa"/>
            <w:vAlign w:val="center"/>
          </w:tcPr>
          <w:p w14:paraId="177D1252" w14:textId="5F0663FF" w:rsidR="00943AFD" w:rsidRDefault="00943AFD" w:rsidP="00943AFD">
            <w:pPr>
              <w:jc w:val="center"/>
            </w:pPr>
            <w:r>
              <w:t>Yang Jia En</w:t>
            </w:r>
          </w:p>
        </w:tc>
        <w:tc>
          <w:tcPr>
            <w:tcW w:w="3531" w:type="dxa"/>
            <w:vAlign w:val="center"/>
          </w:tcPr>
          <w:p w14:paraId="34349DE5" w14:textId="23863E51" w:rsidR="00943AFD" w:rsidRDefault="00943AFD" w:rsidP="00943AFD">
            <w:pPr>
              <w:jc w:val="center"/>
            </w:pPr>
            <w:r>
              <w:t>Added contents 1.0-6.0</w:t>
            </w:r>
          </w:p>
        </w:tc>
      </w:tr>
    </w:tbl>
    <w:p w14:paraId="6FBF7542" w14:textId="77777777" w:rsidR="001776DA" w:rsidRPr="008E36B5" w:rsidRDefault="001776DA" w:rsidP="001776DA"/>
    <w:p w14:paraId="55F52564" w14:textId="77777777" w:rsidR="006A3458" w:rsidRDefault="006A3458"/>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AF3"/>
    <w:multiLevelType w:val="hybridMultilevel"/>
    <w:tmpl w:val="93E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C1687"/>
    <w:multiLevelType w:val="hybridMultilevel"/>
    <w:tmpl w:val="B8E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DFE"/>
    <w:multiLevelType w:val="hybridMultilevel"/>
    <w:tmpl w:val="062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26862"/>
    <w:multiLevelType w:val="hybridMultilevel"/>
    <w:tmpl w:val="970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620A8"/>
    <w:multiLevelType w:val="hybridMultilevel"/>
    <w:tmpl w:val="E78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844DC"/>
    <w:multiLevelType w:val="hybridMultilevel"/>
    <w:tmpl w:val="DFC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21B6F"/>
    <w:multiLevelType w:val="hybridMultilevel"/>
    <w:tmpl w:val="73D0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92FF2"/>
    <w:multiLevelType w:val="hybridMultilevel"/>
    <w:tmpl w:val="04E0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71190"/>
    <w:multiLevelType w:val="hybridMultilevel"/>
    <w:tmpl w:val="F9E4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33AE5"/>
    <w:multiLevelType w:val="hybridMultilevel"/>
    <w:tmpl w:val="6256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81E61"/>
    <w:multiLevelType w:val="hybridMultilevel"/>
    <w:tmpl w:val="44B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C7BDE"/>
    <w:multiLevelType w:val="hybridMultilevel"/>
    <w:tmpl w:val="78BC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F70CA"/>
    <w:multiLevelType w:val="hybridMultilevel"/>
    <w:tmpl w:val="731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20CAE"/>
    <w:multiLevelType w:val="hybridMultilevel"/>
    <w:tmpl w:val="4A5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000654">
    <w:abstractNumId w:val="11"/>
  </w:num>
  <w:num w:numId="2" w16cid:durableId="1179273932">
    <w:abstractNumId w:val="5"/>
  </w:num>
  <w:num w:numId="3" w16cid:durableId="1544056678">
    <w:abstractNumId w:val="10"/>
  </w:num>
  <w:num w:numId="4" w16cid:durableId="1015350419">
    <w:abstractNumId w:val="4"/>
  </w:num>
  <w:num w:numId="5" w16cid:durableId="1197886433">
    <w:abstractNumId w:val="9"/>
  </w:num>
  <w:num w:numId="6" w16cid:durableId="1847401773">
    <w:abstractNumId w:val="0"/>
  </w:num>
  <w:num w:numId="7" w16cid:durableId="1000542649">
    <w:abstractNumId w:val="2"/>
  </w:num>
  <w:num w:numId="8" w16cid:durableId="1389307047">
    <w:abstractNumId w:val="12"/>
  </w:num>
  <w:num w:numId="9" w16cid:durableId="1471284254">
    <w:abstractNumId w:val="7"/>
  </w:num>
  <w:num w:numId="10" w16cid:durableId="1531917286">
    <w:abstractNumId w:val="8"/>
  </w:num>
  <w:num w:numId="11" w16cid:durableId="1292247745">
    <w:abstractNumId w:val="13"/>
  </w:num>
  <w:num w:numId="12" w16cid:durableId="97331238">
    <w:abstractNumId w:val="1"/>
  </w:num>
  <w:num w:numId="13" w16cid:durableId="1155680608">
    <w:abstractNumId w:val="3"/>
  </w:num>
  <w:num w:numId="14" w16cid:durableId="56324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90"/>
    <w:rsid w:val="00041FB5"/>
    <w:rsid w:val="000F0F32"/>
    <w:rsid w:val="001776DA"/>
    <w:rsid w:val="001B6412"/>
    <w:rsid w:val="001B7A5C"/>
    <w:rsid w:val="001C6989"/>
    <w:rsid w:val="001F3C68"/>
    <w:rsid w:val="002A24FD"/>
    <w:rsid w:val="00343C94"/>
    <w:rsid w:val="004469C2"/>
    <w:rsid w:val="00507799"/>
    <w:rsid w:val="00575C1C"/>
    <w:rsid w:val="00580A6E"/>
    <w:rsid w:val="00592F07"/>
    <w:rsid w:val="005F3AA2"/>
    <w:rsid w:val="00646623"/>
    <w:rsid w:val="00692616"/>
    <w:rsid w:val="006A3458"/>
    <w:rsid w:val="007260FA"/>
    <w:rsid w:val="007526B7"/>
    <w:rsid w:val="007E6B37"/>
    <w:rsid w:val="00886D4C"/>
    <w:rsid w:val="00943AFD"/>
    <w:rsid w:val="00A1578F"/>
    <w:rsid w:val="00A72E90"/>
    <w:rsid w:val="00AD65DC"/>
    <w:rsid w:val="00AE4974"/>
    <w:rsid w:val="00B865FF"/>
    <w:rsid w:val="00CC3A92"/>
    <w:rsid w:val="00CD41E7"/>
    <w:rsid w:val="00E06E9A"/>
    <w:rsid w:val="00E75C08"/>
    <w:rsid w:val="00E76D2D"/>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6BF43"/>
  <w15:chartTrackingRefBased/>
  <w15:docId w15:val="{BD818000-F439-404E-907F-C4E791AF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6DA"/>
    <w:rPr>
      <w:rFonts w:ascii="Times New Roman" w:hAnsi="Times New Roman"/>
    </w:rPr>
  </w:style>
  <w:style w:type="paragraph" w:styleId="Heading1">
    <w:name w:val="heading 1"/>
    <w:basedOn w:val="Normal"/>
    <w:next w:val="Normal"/>
    <w:link w:val="Heading1Char"/>
    <w:uiPriority w:val="9"/>
    <w:qFormat/>
    <w:rsid w:val="001776DA"/>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06E9A"/>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72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6D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06E9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A72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90"/>
    <w:rPr>
      <w:rFonts w:eastAsiaTheme="majorEastAsia" w:cstheme="majorBidi"/>
      <w:color w:val="272727" w:themeColor="text1" w:themeTint="D8"/>
    </w:rPr>
  </w:style>
  <w:style w:type="paragraph" w:styleId="Title">
    <w:name w:val="Title"/>
    <w:basedOn w:val="Normal"/>
    <w:next w:val="Normal"/>
    <w:link w:val="TitleChar"/>
    <w:uiPriority w:val="10"/>
    <w:qFormat/>
    <w:rsid w:val="00A72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AA2"/>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5F3AA2"/>
    <w:rPr>
      <w:rFonts w:ascii="Times New Roman" w:hAnsi="Times New Roman"/>
      <w:i/>
      <w:iCs/>
      <w:color w:val="404040" w:themeColor="text1" w:themeTint="BF"/>
      <w:sz w:val="22"/>
    </w:rPr>
  </w:style>
  <w:style w:type="paragraph" w:styleId="ListParagraph">
    <w:name w:val="List Paragraph"/>
    <w:basedOn w:val="Normal"/>
    <w:uiPriority w:val="34"/>
    <w:qFormat/>
    <w:rsid w:val="00A72E90"/>
    <w:pPr>
      <w:ind w:left="720"/>
      <w:contextualSpacing/>
    </w:pPr>
  </w:style>
  <w:style w:type="character" w:styleId="IntenseEmphasis">
    <w:name w:val="Intense Emphasis"/>
    <w:basedOn w:val="DefaultParagraphFont"/>
    <w:uiPriority w:val="21"/>
    <w:qFormat/>
    <w:rsid w:val="00A72E90"/>
    <w:rPr>
      <w:i/>
      <w:iCs/>
      <w:color w:val="2F5496" w:themeColor="accent1" w:themeShade="BF"/>
    </w:rPr>
  </w:style>
  <w:style w:type="paragraph" w:styleId="IntenseQuote">
    <w:name w:val="Intense Quote"/>
    <w:basedOn w:val="Normal"/>
    <w:next w:val="Normal"/>
    <w:link w:val="IntenseQuoteChar"/>
    <w:uiPriority w:val="30"/>
    <w:qFormat/>
    <w:rsid w:val="00A72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E90"/>
    <w:rPr>
      <w:i/>
      <w:iCs/>
      <w:color w:val="2F5496" w:themeColor="accent1" w:themeShade="BF"/>
    </w:rPr>
  </w:style>
  <w:style w:type="character" w:styleId="IntenseReference">
    <w:name w:val="Intense Reference"/>
    <w:basedOn w:val="DefaultParagraphFont"/>
    <w:uiPriority w:val="32"/>
    <w:qFormat/>
    <w:rsid w:val="00A72E90"/>
    <w:rPr>
      <w:b/>
      <w:bCs/>
      <w:smallCaps/>
      <w:color w:val="2F5496" w:themeColor="accent1" w:themeShade="BF"/>
      <w:spacing w:val="5"/>
    </w:rPr>
  </w:style>
  <w:style w:type="paragraph" w:styleId="Revision">
    <w:name w:val="Revision"/>
    <w:hidden/>
    <w:uiPriority w:val="99"/>
    <w:semiHidden/>
    <w:rsid w:val="001776DA"/>
    <w:pPr>
      <w:spacing w:after="0" w:line="240" w:lineRule="auto"/>
    </w:pPr>
  </w:style>
  <w:style w:type="table" w:styleId="TableGrid">
    <w:name w:val="Table Grid"/>
    <w:basedOn w:val="TableNormal"/>
    <w:uiPriority w:val="39"/>
    <w:rsid w:val="00177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5C1C"/>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575C1C"/>
    <w:pPr>
      <w:spacing w:after="100"/>
    </w:pPr>
  </w:style>
  <w:style w:type="character" w:styleId="Hyperlink">
    <w:name w:val="Hyperlink"/>
    <w:basedOn w:val="DefaultParagraphFont"/>
    <w:uiPriority w:val="99"/>
    <w:unhideWhenUsed/>
    <w:rsid w:val="00575C1C"/>
    <w:rPr>
      <w:color w:val="0563C1" w:themeColor="hyperlink"/>
      <w:u w:val="single"/>
    </w:rPr>
  </w:style>
  <w:style w:type="paragraph" w:styleId="TOC2">
    <w:name w:val="toc 2"/>
    <w:basedOn w:val="Normal"/>
    <w:next w:val="Normal"/>
    <w:autoRedefine/>
    <w:uiPriority w:val="39"/>
    <w:unhideWhenUsed/>
    <w:rsid w:val="00CC3A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30408">
      <w:bodyDiv w:val="1"/>
      <w:marLeft w:val="0"/>
      <w:marRight w:val="0"/>
      <w:marTop w:val="0"/>
      <w:marBottom w:val="0"/>
      <w:divBdr>
        <w:top w:val="none" w:sz="0" w:space="0" w:color="auto"/>
        <w:left w:val="none" w:sz="0" w:space="0" w:color="auto"/>
        <w:bottom w:val="none" w:sz="0" w:space="0" w:color="auto"/>
        <w:right w:val="none" w:sz="0" w:space="0" w:color="auto"/>
      </w:divBdr>
    </w:div>
    <w:div w:id="130681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43B9-B78C-48CA-A891-41CFBEA0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1810</Words>
  <Characters>12494</Characters>
  <Application>Microsoft Office Word</Application>
  <DocSecurity>0</DocSecurity>
  <Lines>734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7</cp:revision>
  <dcterms:created xsi:type="dcterms:W3CDTF">2025-05-24T12:23:00Z</dcterms:created>
  <dcterms:modified xsi:type="dcterms:W3CDTF">2025-05-25T13:07:00Z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a3d3630c-323a-4cb6-9a57-51d0fb88df9f</vt:lpwstr>
  </property>
</Properties>
</file>