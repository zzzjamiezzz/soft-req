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42E3" w14:textId="77777777" w:rsidR="001776DA" w:rsidRDefault="001776DA" w:rsidP="001776DA">
      <w:pPr>
        <w:jc w:val="center"/>
      </w:pPr>
    </w:p>
    <w:p w14:paraId="235AB29E" w14:textId="77777777" w:rsidR="001776DA" w:rsidRDefault="001776DA" w:rsidP="001776DA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1F024E8E" wp14:editId="368C4E84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31B0F" w14:textId="77777777" w:rsidR="001776DA" w:rsidRDefault="001776DA" w:rsidP="001776DA">
      <w:pPr>
        <w:jc w:val="center"/>
        <w:rPr>
          <w:rFonts w:cs="Times New Roman"/>
          <w:b/>
          <w:bCs/>
          <w:sz w:val="36"/>
          <w:szCs w:val="36"/>
        </w:rPr>
      </w:pPr>
    </w:p>
    <w:p w14:paraId="6BDF6010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73753F58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740C04C8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0C206991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527E8B5C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5BB51E4A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E57DCDE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</w:p>
    <w:p w14:paraId="1BC0FE47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PROJECT TITLE: University Communication and</w:t>
      </w:r>
    </w:p>
    <w:p w14:paraId="55E7A429" w14:textId="77777777" w:rsidR="00E06E9A" w:rsidRPr="0089655B" w:rsidRDefault="00E06E9A" w:rsidP="00E06E9A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 Management System and SMS Gateway Integration</w:t>
      </w:r>
    </w:p>
    <w:p w14:paraId="3291A5D7" w14:textId="77777777" w:rsidR="00E06E9A" w:rsidRPr="0089655B" w:rsidRDefault="00E06E9A" w:rsidP="00E06E9A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6E9A" w14:paraId="179FDCFB" w14:textId="77777777" w:rsidTr="005468DA">
        <w:trPr>
          <w:trHeight w:val="395"/>
        </w:trPr>
        <w:tc>
          <w:tcPr>
            <w:tcW w:w="4508" w:type="dxa"/>
          </w:tcPr>
          <w:p w14:paraId="189406FE" w14:textId="77777777" w:rsidR="00E06E9A" w:rsidRPr="00E97CF2" w:rsidRDefault="00E06E9A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01DD089B" w14:textId="77777777" w:rsidR="00E06E9A" w:rsidRPr="00E97CF2" w:rsidRDefault="00E06E9A" w:rsidP="005468DA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E06E9A" w14:paraId="0C0CFC4B" w14:textId="77777777" w:rsidTr="005468DA">
        <w:trPr>
          <w:trHeight w:val="341"/>
        </w:trPr>
        <w:tc>
          <w:tcPr>
            <w:tcW w:w="4508" w:type="dxa"/>
          </w:tcPr>
          <w:p w14:paraId="6AED4547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2B879933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E06E9A" w14:paraId="30398DFC" w14:textId="77777777" w:rsidTr="005468DA">
        <w:trPr>
          <w:trHeight w:val="359"/>
        </w:trPr>
        <w:tc>
          <w:tcPr>
            <w:tcW w:w="4508" w:type="dxa"/>
          </w:tcPr>
          <w:p w14:paraId="693776A7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0FCFC15C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E06E9A" w14:paraId="5BB51CDA" w14:textId="77777777" w:rsidTr="005468DA">
        <w:trPr>
          <w:trHeight w:val="341"/>
        </w:trPr>
        <w:tc>
          <w:tcPr>
            <w:tcW w:w="4508" w:type="dxa"/>
          </w:tcPr>
          <w:p w14:paraId="2B08D2CA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C8B6BD9" w14:textId="77777777" w:rsidR="00E06E9A" w:rsidRPr="00E97CF2" w:rsidRDefault="00E06E9A" w:rsidP="005468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4E20B9CD" w14:textId="77777777" w:rsidR="00E06E9A" w:rsidRDefault="00E06E9A" w:rsidP="00E06E9A">
      <w:pPr>
        <w:rPr>
          <w:rFonts w:cs="Times New Roman"/>
          <w:b/>
          <w:bCs/>
          <w:sz w:val="36"/>
          <w:szCs w:val="36"/>
        </w:rPr>
      </w:pPr>
    </w:p>
    <w:p w14:paraId="5884C8CF" w14:textId="77777777" w:rsidR="00E06E9A" w:rsidRPr="0089655B" w:rsidRDefault="00E06E9A" w:rsidP="00E06E9A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79189725" w14:textId="77777777" w:rsidR="00E06E9A" w:rsidRPr="0089655B" w:rsidRDefault="00E06E9A" w:rsidP="00E06E9A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2C755CEC" w14:textId="77777777" w:rsidR="001776DA" w:rsidRDefault="001776DA" w:rsidP="001776DA">
      <w:pPr>
        <w:rPr>
          <w:rFonts w:cs="Times New Roman"/>
          <w:b/>
          <w:bCs/>
          <w:sz w:val="36"/>
          <w:szCs w:val="36"/>
        </w:rPr>
      </w:pPr>
    </w:p>
    <w:p w14:paraId="2D7A9543" w14:textId="77777777" w:rsidR="001776DA" w:rsidRDefault="001776DA" w:rsidP="001776DA">
      <w:pPr>
        <w:pStyle w:val="Heading1"/>
        <w:rPr>
          <w:rFonts w:cs="Times New Roman"/>
        </w:rPr>
      </w:pPr>
      <w:bookmarkStart w:id="0" w:name="_Toc198981735"/>
      <w:r w:rsidRPr="00796DE4">
        <w:rPr>
          <w:rFonts w:cs="Times New Roman"/>
        </w:rPr>
        <w:lastRenderedPageBreak/>
        <w:t>Table of Content</w:t>
      </w:r>
      <w:r>
        <w:rPr>
          <w:rFonts w:cs="Times New Roman"/>
        </w:rPr>
        <w:t>s</w:t>
      </w:r>
      <w:bookmarkEnd w:id="0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-12795622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AB58F" w14:textId="487AAFE4" w:rsidR="00575C1C" w:rsidRDefault="00575C1C">
          <w:pPr>
            <w:pStyle w:val="TOCHeading"/>
          </w:pPr>
        </w:p>
        <w:p w14:paraId="20F29F90" w14:textId="524DE79C" w:rsidR="00CC3A92" w:rsidRDefault="00575C1C">
          <w:pPr>
            <w:pStyle w:val="TOC1"/>
            <w:tabs>
              <w:tab w:val="right" w:leader="dot" w:pos="9016"/>
            </w:tabs>
            <w:rPr>
              <w:ins w:id="1" w:author="Teoh Xuan Xuan" w:date="2025-05-24T12:21:00Z" w16du:dateUtc="2025-05-24T04:21:00Z"/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Teoh Xuan Xuan" w:date="2025-05-24T12:21:00Z" w16du:dateUtc="2025-05-24T04:21:00Z">
            <w:r w:rsidR="00CC3A92" w:rsidRPr="00B53E5B">
              <w:rPr>
                <w:rStyle w:val="Hyperlink"/>
                <w:noProof/>
              </w:rPr>
              <w:fldChar w:fldCharType="begin"/>
            </w:r>
            <w:r w:rsidR="00CC3A92" w:rsidRPr="00B53E5B">
              <w:rPr>
                <w:rStyle w:val="Hyperlink"/>
                <w:noProof/>
              </w:rPr>
              <w:instrText xml:space="preserve"> </w:instrText>
            </w:r>
            <w:r w:rsidR="00CC3A92">
              <w:rPr>
                <w:noProof/>
              </w:rPr>
              <w:instrText>HYPERLINK \l "_Toc198981735"</w:instrText>
            </w:r>
            <w:r w:rsidR="00CC3A92" w:rsidRPr="00B53E5B">
              <w:rPr>
                <w:rStyle w:val="Hyperlink"/>
                <w:noProof/>
              </w:rPr>
              <w:instrText xml:space="preserve"> </w:instrText>
            </w:r>
            <w:r w:rsidR="00CC3A92" w:rsidRPr="00B53E5B">
              <w:rPr>
                <w:rStyle w:val="Hyperlink"/>
                <w:noProof/>
              </w:rPr>
            </w:r>
            <w:r w:rsidR="00CC3A92" w:rsidRPr="00B53E5B">
              <w:rPr>
                <w:rStyle w:val="Hyperlink"/>
                <w:noProof/>
              </w:rPr>
              <w:fldChar w:fldCharType="separate"/>
            </w:r>
            <w:r w:rsidR="00CC3A92" w:rsidRPr="00B53E5B">
              <w:rPr>
                <w:rStyle w:val="Hyperlink"/>
                <w:rFonts w:cs="Times New Roman"/>
                <w:noProof/>
              </w:rPr>
              <w:t>Table of Contents</w:t>
            </w:r>
            <w:r w:rsidR="00CC3A92">
              <w:rPr>
                <w:noProof/>
                <w:webHidden/>
              </w:rPr>
              <w:tab/>
            </w:r>
            <w:r w:rsidR="00CC3A92">
              <w:rPr>
                <w:noProof/>
                <w:webHidden/>
              </w:rPr>
              <w:fldChar w:fldCharType="begin"/>
            </w:r>
            <w:r w:rsidR="00CC3A92">
              <w:rPr>
                <w:noProof/>
                <w:webHidden/>
              </w:rPr>
              <w:instrText xml:space="preserve"> PAGEREF _Toc198981735 \h </w:instrText>
            </w:r>
            <w:r w:rsidR="00CC3A92">
              <w:rPr>
                <w:noProof/>
                <w:webHidden/>
              </w:rPr>
            </w:r>
          </w:ins>
          <w:r w:rsidR="00CC3A92">
            <w:rPr>
              <w:noProof/>
              <w:webHidden/>
            </w:rPr>
            <w:fldChar w:fldCharType="separate"/>
          </w:r>
          <w:ins w:id="3" w:author="Teoh Xuan Xuan" w:date="2025-05-24T12:21:00Z" w16du:dateUtc="2025-05-24T04:21:00Z">
            <w:r w:rsidR="00CC3A92">
              <w:rPr>
                <w:noProof/>
                <w:webHidden/>
              </w:rPr>
              <w:t>2</w:t>
            </w:r>
            <w:r w:rsidR="00CC3A92">
              <w:rPr>
                <w:noProof/>
                <w:webHidden/>
              </w:rPr>
              <w:fldChar w:fldCharType="end"/>
            </w:r>
            <w:r w:rsidR="00CC3A92" w:rsidRPr="00B53E5B">
              <w:rPr>
                <w:rStyle w:val="Hyperlink"/>
                <w:noProof/>
              </w:rPr>
              <w:fldChar w:fldCharType="end"/>
            </w:r>
          </w:ins>
        </w:p>
        <w:p w14:paraId="16E01355" w14:textId="1BE51E2A" w:rsidR="00CC3A92" w:rsidRDefault="00CC3A92">
          <w:pPr>
            <w:pStyle w:val="TOC1"/>
            <w:tabs>
              <w:tab w:val="right" w:leader="dot" w:pos="9016"/>
            </w:tabs>
            <w:rPr>
              <w:ins w:id="4" w:author="Teoh Xuan Xuan" w:date="2025-05-24T12:21:00Z" w16du:dateUtc="2025-05-24T04:21:00Z"/>
              <w:rFonts w:asciiTheme="minorHAnsi" w:hAnsiTheme="minorHAnsi"/>
              <w:noProof/>
            </w:rPr>
          </w:pPr>
          <w:ins w:id="5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"_Toc198981736"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1.0 Group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" w:author="Teoh Xuan Xuan" w:date="2025-05-24T12:21:00Z" w16du:dateUtc="2025-05-24T04:2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2D526A50" w14:textId="247963A2" w:rsidR="00CC3A92" w:rsidRDefault="00CC3A92">
          <w:pPr>
            <w:pStyle w:val="TOC2"/>
            <w:tabs>
              <w:tab w:val="right" w:leader="dot" w:pos="9016"/>
            </w:tabs>
            <w:rPr>
              <w:ins w:id="7" w:author="Teoh Xuan Xuan" w:date="2025-05-24T12:21:00Z" w16du:dateUtc="2025-05-24T04:21:00Z"/>
              <w:noProof/>
            </w:rPr>
          </w:pPr>
          <w:ins w:id="8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"_Toc198981737"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 1.1 Group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Teoh Xuan Xuan" w:date="2025-05-24T12:21:00Z" w16du:dateUtc="2025-05-24T04:2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4DC54F03" w14:textId="5408667F" w:rsidR="00CC3A92" w:rsidRDefault="00CC3A92">
          <w:pPr>
            <w:pStyle w:val="TOC2"/>
            <w:tabs>
              <w:tab w:val="right" w:leader="dot" w:pos="9016"/>
            </w:tabs>
            <w:rPr>
              <w:ins w:id="10" w:author="Teoh Xuan Xuan" w:date="2025-05-24T12:21:00Z" w16du:dateUtc="2025-05-24T04:21:00Z"/>
              <w:noProof/>
            </w:rPr>
          </w:pPr>
          <w:ins w:id="11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"_Toc198981738"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 1.2 Group Name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Teoh Xuan Xuan" w:date="2025-05-24T12:21:00Z" w16du:dateUtc="2025-05-24T04:2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2574F8AA" w14:textId="25CEDA68" w:rsidR="00CC3A92" w:rsidRDefault="00CC3A92">
          <w:pPr>
            <w:pStyle w:val="TOC2"/>
            <w:tabs>
              <w:tab w:val="right" w:leader="dot" w:pos="9016"/>
            </w:tabs>
            <w:rPr>
              <w:ins w:id="13" w:author="Teoh Xuan Xuan" w:date="2025-05-24T12:21:00Z" w16du:dateUtc="2025-05-24T04:21:00Z"/>
              <w:noProof/>
            </w:rPr>
          </w:pPr>
          <w:ins w:id="14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"_Toc198981739"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 1.3 Communication Platform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Teoh Xuan Xuan" w:date="2025-05-24T12:21:00Z" w16du:dateUtc="2025-05-24T04:21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13744BAE" w14:textId="42EFB9D5" w:rsidR="00CC3A92" w:rsidRDefault="00CC3A92">
          <w:pPr>
            <w:pStyle w:val="TOC1"/>
            <w:tabs>
              <w:tab w:val="right" w:leader="dot" w:pos="9016"/>
            </w:tabs>
            <w:rPr>
              <w:ins w:id="16" w:author="Teoh Xuan Xuan" w:date="2025-05-24T12:21:00Z" w16du:dateUtc="2025-05-24T04:21:00Z"/>
              <w:rFonts w:asciiTheme="minorHAnsi" w:hAnsiTheme="minorHAnsi"/>
              <w:noProof/>
            </w:rPr>
          </w:pPr>
          <w:ins w:id="17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"_Toc198981740"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Teoh Xuan Xuan" w:date="2025-05-24T12:21:00Z" w16du:dateUtc="2025-05-24T04:2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6F881558" w14:textId="108D426D" w:rsidR="00CC3A92" w:rsidRDefault="00CC3A92">
          <w:pPr>
            <w:pStyle w:val="TOC2"/>
            <w:tabs>
              <w:tab w:val="right" w:leader="dot" w:pos="9016"/>
            </w:tabs>
            <w:rPr>
              <w:ins w:id="19" w:author="Teoh Xuan Xuan" w:date="2025-05-24T12:21:00Z" w16du:dateUtc="2025-05-24T04:21:00Z"/>
              <w:noProof/>
            </w:rPr>
          </w:pPr>
          <w:ins w:id="20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"_Toc198981741"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 2.1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Teoh Xuan Xuan" w:date="2025-05-24T12:21:00Z" w16du:dateUtc="2025-05-24T04:2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52A7C794" w14:textId="697E630D" w:rsidR="00CC3A92" w:rsidRDefault="00CC3A92">
          <w:pPr>
            <w:pStyle w:val="TOC2"/>
            <w:tabs>
              <w:tab w:val="right" w:leader="dot" w:pos="9016"/>
            </w:tabs>
            <w:rPr>
              <w:ins w:id="22" w:author="Teoh Xuan Xuan" w:date="2025-05-24T12:21:00Z" w16du:dateUtc="2025-05-24T04:21:00Z"/>
              <w:noProof/>
            </w:rPr>
          </w:pPr>
          <w:ins w:id="23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"_Toc198981742"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Teoh Xuan Xuan" w:date="2025-05-24T12:21:00Z" w16du:dateUtc="2025-05-24T04:2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09A0674A" w14:textId="5417D63B" w:rsidR="00CC3A92" w:rsidRDefault="00CC3A92">
          <w:pPr>
            <w:pStyle w:val="TOC2"/>
            <w:tabs>
              <w:tab w:val="right" w:leader="dot" w:pos="9016"/>
            </w:tabs>
            <w:rPr>
              <w:ins w:id="25" w:author="Teoh Xuan Xuan" w:date="2025-05-24T12:21:00Z" w16du:dateUtc="2025-05-24T04:21:00Z"/>
              <w:noProof/>
            </w:rPr>
          </w:pPr>
          <w:ins w:id="26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"_Toc198981743"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 2.3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Teoh Xuan Xuan" w:date="2025-05-24T12:21:00Z" w16du:dateUtc="2025-05-24T04:2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69A73249" w14:textId="6C594632" w:rsidR="00CC3A92" w:rsidRDefault="00CC3A92">
          <w:pPr>
            <w:pStyle w:val="TOC1"/>
            <w:tabs>
              <w:tab w:val="right" w:leader="dot" w:pos="9016"/>
            </w:tabs>
            <w:rPr>
              <w:ins w:id="28" w:author="Teoh Xuan Xuan" w:date="2025-05-24T12:21:00Z" w16du:dateUtc="2025-05-24T04:21:00Z"/>
              <w:rFonts w:asciiTheme="minorHAnsi" w:hAnsiTheme="minorHAnsi"/>
              <w:noProof/>
            </w:rPr>
          </w:pPr>
          <w:ins w:id="29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"_Toc198981744"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3.0 Initial Brainstorming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Teoh Xuan Xuan" w:date="2025-05-24T12:21:00Z" w16du:dateUtc="2025-05-24T04:2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4E410165" w14:textId="3BF9E64A" w:rsidR="00CC3A92" w:rsidRDefault="00CC3A92">
          <w:pPr>
            <w:pStyle w:val="TOC2"/>
            <w:tabs>
              <w:tab w:val="right" w:leader="dot" w:pos="9016"/>
            </w:tabs>
            <w:rPr>
              <w:ins w:id="31" w:author="Teoh Xuan Xuan" w:date="2025-05-24T12:21:00Z" w16du:dateUtc="2025-05-24T04:21:00Z"/>
              <w:noProof/>
            </w:rPr>
          </w:pPr>
          <w:ins w:id="32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"_Toc198981745"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 3.1 Early Feature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Teoh Xuan Xuan" w:date="2025-05-24T12:21:00Z" w16du:dateUtc="2025-05-24T04:2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2EDF6898" w14:textId="539790D8" w:rsidR="00CC3A92" w:rsidRDefault="00CC3A92">
          <w:pPr>
            <w:pStyle w:val="TOC2"/>
            <w:tabs>
              <w:tab w:val="right" w:leader="dot" w:pos="9016"/>
            </w:tabs>
            <w:rPr>
              <w:ins w:id="34" w:author="Teoh Xuan Xuan" w:date="2025-05-24T12:21:00Z" w16du:dateUtc="2025-05-24T04:21:00Z"/>
              <w:noProof/>
            </w:rPr>
          </w:pPr>
          <w:ins w:id="35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"_Toc198981746"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 3.2 Concerns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Teoh Xuan Xuan" w:date="2025-05-24T12:21:00Z" w16du:dateUtc="2025-05-24T04:2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4BBC4E15" w14:textId="64BE3F87" w:rsidR="00CC3A92" w:rsidRDefault="00CC3A92">
          <w:pPr>
            <w:pStyle w:val="TOC1"/>
            <w:tabs>
              <w:tab w:val="right" w:leader="dot" w:pos="9016"/>
            </w:tabs>
            <w:rPr>
              <w:ins w:id="37" w:author="Teoh Xuan Xuan" w:date="2025-05-24T12:21:00Z" w16du:dateUtc="2025-05-24T04:21:00Z"/>
              <w:rFonts w:asciiTheme="minorHAnsi" w:hAnsiTheme="minorHAnsi"/>
              <w:noProof/>
            </w:rPr>
          </w:pPr>
          <w:ins w:id="38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"_Toc198981747"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4.0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Teoh Xuan Xuan" w:date="2025-05-24T12:21:00Z" w16du:dateUtc="2025-05-24T04:2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120C64AE" w14:textId="151159ED" w:rsidR="00CC3A92" w:rsidRDefault="00CC3A92">
          <w:pPr>
            <w:pStyle w:val="TOC2"/>
            <w:tabs>
              <w:tab w:val="right" w:leader="dot" w:pos="9016"/>
            </w:tabs>
            <w:rPr>
              <w:ins w:id="40" w:author="Teoh Xuan Xuan" w:date="2025-05-24T12:21:00Z" w16du:dateUtc="2025-05-24T04:21:00Z"/>
              <w:noProof/>
            </w:rPr>
          </w:pPr>
          <w:ins w:id="41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"_Toc198981748"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 4.1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Teoh Xuan Xuan" w:date="2025-05-24T12:21:00Z" w16du:dateUtc="2025-05-24T04:2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007F3404" w14:textId="08797C8E" w:rsidR="00CC3A92" w:rsidRDefault="00CC3A92">
          <w:pPr>
            <w:pStyle w:val="TOC2"/>
            <w:tabs>
              <w:tab w:val="right" w:leader="dot" w:pos="9016"/>
            </w:tabs>
            <w:rPr>
              <w:ins w:id="43" w:author="Teoh Xuan Xuan" w:date="2025-05-24T12:21:00Z" w16du:dateUtc="2025-05-24T04:21:00Z"/>
              <w:noProof/>
            </w:rPr>
          </w:pPr>
          <w:ins w:id="44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"_Toc198981749"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 4.2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Teoh Xuan Xuan" w:date="2025-05-24T12:21:00Z" w16du:dateUtc="2025-05-24T04:2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2AFB37E6" w14:textId="41D169A2" w:rsidR="00CC3A92" w:rsidRDefault="00CC3A92">
          <w:pPr>
            <w:pStyle w:val="TOC1"/>
            <w:tabs>
              <w:tab w:val="right" w:leader="dot" w:pos="9016"/>
            </w:tabs>
            <w:rPr>
              <w:ins w:id="46" w:author="Teoh Xuan Xuan" w:date="2025-05-24T12:21:00Z" w16du:dateUtc="2025-05-24T04:21:00Z"/>
              <w:rFonts w:asciiTheme="minorHAnsi" w:hAnsiTheme="minorHAnsi"/>
              <w:noProof/>
            </w:rPr>
          </w:pPr>
          <w:ins w:id="47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"_Toc198981750"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5.0 Documentation and Collaboration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Teoh Xuan Xuan" w:date="2025-05-24T12:21:00Z" w16du:dateUtc="2025-05-24T04:2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029C401C" w14:textId="4A27EAD2" w:rsidR="00CC3A92" w:rsidRDefault="00CC3A92">
          <w:pPr>
            <w:pStyle w:val="TOC2"/>
            <w:tabs>
              <w:tab w:val="right" w:leader="dot" w:pos="9016"/>
            </w:tabs>
            <w:rPr>
              <w:ins w:id="49" w:author="Teoh Xuan Xuan" w:date="2025-05-24T12:21:00Z" w16du:dateUtc="2025-05-24T04:21:00Z"/>
              <w:noProof/>
            </w:rPr>
          </w:pPr>
          <w:ins w:id="50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"_Toc198981751"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 5.1 Microsoft Teams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Teoh Xuan Xuan" w:date="2025-05-24T12:21:00Z" w16du:dateUtc="2025-05-24T04:2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3F543113" w14:textId="414FEFAA" w:rsidR="00CC3A92" w:rsidRDefault="00CC3A92">
          <w:pPr>
            <w:pStyle w:val="TOC2"/>
            <w:tabs>
              <w:tab w:val="right" w:leader="dot" w:pos="9016"/>
            </w:tabs>
            <w:rPr>
              <w:ins w:id="52" w:author="Teoh Xuan Xuan" w:date="2025-05-24T12:21:00Z" w16du:dateUtc="2025-05-24T04:21:00Z"/>
              <w:noProof/>
            </w:rPr>
          </w:pPr>
          <w:ins w:id="53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"_Toc198981752"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 5.2 GitHub Repository and Shared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Teoh Xuan Xuan" w:date="2025-05-24T12:21:00Z" w16du:dateUtc="2025-05-24T04:2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1BEB7F42" w14:textId="6F8B71C3" w:rsidR="00CC3A92" w:rsidRDefault="00CC3A92">
          <w:pPr>
            <w:pStyle w:val="TOC1"/>
            <w:tabs>
              <w:tab w:val="right" w:leader="dot" w:pos="9016"/>
            </w:tabs>
            <w:rPr>
              <w:ins w:id="55" w:author="Teoh Xuan Xuan" w:date="2025-05-24T12:21:00Z" w16du:dateUtc="2025-05-24T04:21:00Z"/>
              <w:rFonts w:asciiTheme="minorHAnsi" w:hAnsiTheme="minorHAnsi"/>
              <w:noProof/>
            </w:rPr>
          </w:pPr>
          <w:ins w:id="56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"_Toc198981753"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6.0 Summary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Teoh Xuan Xuan" w:date="2025-05-24T12:21:00Z" w16du:dateUtc="2025-05-24T04:2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347DD581" w14:textId="39DE5E2A" w:rsidR="00CC3A92" w:rsidRDefault="00CC3A92">
          <w:pPr>
            <w:pStyle w:val="TOC1"/>
            <w:tabs>
              <w:tab w:val="right" w:leader="dot" w:pos="9016"/>
            </w:tabs>
            <w:rPr>
              <w:ins w:id="58" w:author="Teoh Xuan Xuan" w:date="2025-05-24T12:21:00Z" w16du:dateUtc="2025-05-24T04:21:00Z"/>
              <w:rFonts w:asciiTheme="minorHAnsi" w:hAnsiTheme="minorHAnsi"/>
              <w:noProof/>
            </w:rPr>
          </w:pPr>
          <w:ins w:id="59" w:author="Teoh Xuan Xuan" w:date="2025-05-24T12:21:00Z" w16du:dateUtc="2025-05-24T04:21:00Z">
            <w:r w:rsidRPr="00B53E5B">
              <w:rPr>
                <w:rStyle w:val="Hyperlink"/>
                <w:noProof/>
              </w:rPr>
              <w:fldChar w:fldCharType="begin"/>
            </w:r>
            <w:r w:rsidRPr="00B53E5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"_Toc198981754"</w:instrText>
            </w:r>
            <w:r w:rsidRPr="00B53E5B">
              <w:rPr>
                <w:rStyle w:val="Hyperlink"/>
                <w:noProof/>
              </w:rPr>
              <w:instrText xml:space="preserve"> </w:instrText>
            </w:r>
            <w:r w:rsidRPr="00B53E5B">
              <w:rPr>
                <w:rStyle w:val="Hyperlink"/>
                <w:noProof/>
              </w:rPr>
            </w:r>
            <w:r w:rsidRPr="00B53E5B">
              <w:rPr>
                <w:rStyle w:val="Hyperlink"/>
                <w:noProof/>
              </w:rPr>
              <w:fldChar w:fldCharType="separate"/>
            </w:r>
            <w:r w:rsidRPr="00B53E5B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Teoh Xuan Xuan" w:date="2025-05-24T12:21:00Z" w16du:dateUtc="2025-05-24T04:2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53E5B">
              <w:rPr>
                <w:rStyle w:val="Hyperlink"/>
                <w:noProof/>
              </w:rPr>
              <w:fldChar w:fldCharType="end"/>
            </w:r>
          </w:ins>
        </w:p>
        <w:p w14:paraId="43C7F96A" w14:textId="5A747720" w:rsidR="00575C1C" w:rsidDel="00CC3A92" w:rsidRDefault="00575C1C">
          <w:pPr>
            <w:pStyle w:val="TOC1"/>
            <w:tabs>
              <w:tab w:val="right" w:leader="dot" w:pos="9016"/>
            </w:tabs>
            <w:rPr>
              <w:del w:id="61" w:author="Teoh Xuan Xuan" w:date="2025-05-24T12:21:00Z" w16du:dateUtc="2025-05-24T04:21:00Z"/>
              <w:noProof/>
            </w:rPr>
          </w:pPr>
          <w:del w:id="62" w:author="Teoh Xuan Xuan" w:date="2025-05-24T12:21:00Z" w16du:dateUtc="2025-05-24T04:21:00Z">
            <w:r w:rsidRPr="00CC3A92" w:rsidDel="00CC3A92">
              <w:rPr>
                <w:rFonts w:cs="Times New Roman"/>
                <w:noProof/>
                <w:rPrChange w:id="63" w:author="Teoh Xuan Xuan" w:date="2025-05-24T12:21:00Z" w16du:dateUtc="2025-05-24T04:21:00Z">
                  <w:rPr>
                    <w:rStyle w:val="Hyperlink"/>
                    <w:rFonts w:cs="Times New Roman"/>
                    <w:noProof/>
                  </w:rPr>
                </w:rPrChange>
              </w:rPr>
              <w:delText>Table of Contents</w:delText>
            </w:r>
            <w:r w:rsidDel="00CC3A92">
              <w:rPr>
                <w:noProof/>
                <w:webHidden/>
              </w:rPr>
              <w:tab/>
              <w:delText>2</w:delText>
            </w:r>
          </w:del>
        </w:p>
        <w:p w14:paraId="69B8402E" w14:textId="19B7E30F" w:rsidR="00575C1C" w:rsidDel="00CC3A92" w:rsidRDefault="00575C1C">
          <w:pPr>
            <w:pStyle w:val="TOC1"/>
            <w:tabs>
              <w:tab w:val="right" w:leader="dot" w:pos="9016"/>
            </w:tabs>
            <w:rPr>
              <w:del w:id="64" w:author="Teoh Xuan Xuan" w:date="2025-05-24T12:21:00Z" w16du:dateUtc="2025-05-24T04:21:00Z"/>
              <w:noProof/>
            </w:rPr>
          </w:pPr>
          <w:del w:id="65" w:author="Teoh Xuan Xuan" w:date="2025-05-24T12:21:00Z" w16du:dateUtc="2025-05-24T04:21:00Z">
            <w:r w:rsidRPr="00CC3A92" w:rsidDel="00CC3A92">
              <w:rPr>
                <w:noProof/>
                <w:rPrChange w:id="66" w:author="Teoh Xuan Xuan" w:date="2025-05-24T12:21:00Z" w16du:dateUtc="2025-05-24T04:21:00Z">
                  <w:rPr>
                    <w:rStyle w:val="Hyperlink"/>
                    <w:noProof/>
                  </w:rPr>
                </w:rPrChange>
              </w:rPr>
              <w:delText>1.0 Introduction</w:delText>
            </w:r>
            <w:r w:rsidDel="00CC3A92">
              <w:rPr>
                <w:noProof/>
                <w:webHidden/>
              </w:rPr>
              <w:tab/>
              <w:delText>3</w:delText>
            </w:r>
          </w:del>
        </w:p>
        <w:p w14:paraId="5C831B65" w14:textId="2F2CD139" w:rsidR="00575C1C" w:rsidDel="00CC3A92" w:rsidRDefault="00575C1C">
          <w:pPr>
            <w:pStyle w:val="TOC1"/>
            <w:tabs>
              <w:tab w:val="right" w:leader="dot" w:pos="9016"/>
            </w:tabs>
            <w:rPr>
              <w:del w:id="67" w:author="Teoh Xuan Xuan" w:date="2025-05-24T12:21:00Z" w16du:dateUtc="2025-05-24T04:21:00Z"/>
              <w:noProof/>
            </w:rPr>
          </w:pPr>
          <w:del w:id="68" w:author="Teoh Xuan Xuan" w:date="2025-05-24T12:21:00Z" w16du:dateUtc="2025-05-24T04:21:00Z">
            <w:r w:rsidRPr="00CC3A92" w:rsidDel="00CC3A92">
              <w:rPr>
                <w:noProof/>
                <w:rPrChange w:id="69" w:author="Teoh Xuan Xuan" w:date="2025-05-24T12:21:00Z" w16du:dateUtc="2025-05-24T04:21:00Z">
                  <w:rPr>
                    <w:rStyle w:val="Hyperlink"/>
                    <w:noProof/>
                  </w:rPr>
                </w:rPrChange>
              </w:rPr>
              <w:delText>2.0 Context Objects List</w:delText>
            </w:r>
            <w:r w:rsidDel="00CC3A92">
              <w:rPr>
                <w:noProof/>
                <w:webHidden/>
              </w:rPr>
              <w:tab/>
              <w:delText>4</w:delText>
            </w:r>
          </w:del>
        </w:p>
        <w:p w14:paraId="2CBEE71B" w14:textId="13AB4846" w:rsidR="00575C1C" w:rsidDel="00CC3A92" w:rsidRDefault="00575C1C">
          <w:pPr>
            <w:pStyle w:val="TOC1"/>
            <w:tabs>
              <w:tab w:val="right" w:leader="dot" w:pos="9016"/>
            </w:tabs>
            <w:rPr>
              <w:del w:id="70" w:author="Teoh Xuan Xuan" w:date="2025-05-24T12:21:00Z" w16du:dateUtc="2025-05-24T04:21:00Z"/>
              <w:noProof/>
            </w:rPr>
          </w:pPr>
          <w:del w:id="71" w:author="Teoh Xuan Xuan" w:date="2025-05-24T12:21:00Z" w16du:dateUtc="2025-05-24T04:21:00Z">
            <w:r w:rsidRPr="00CC3A92" w:rsidDel="00CC3A92">
              <w:rPr>
                <w:noProof/>
                <w:rPrChange w:id="72" w:author="Teoh Xuan Xuan" w:date="2025-05-24T12:21:00Z" w16du:dateUtc="2025-05-24T04:21:00Z">
                  <w:rPr>
                    <w:rStyle w:val="Hyperlink"/>
                    <w:noProof/>
                  </w:rPr>
                </w:rPrChange>
              </w:rPr>
              <w:delText>3.0 Context Object Table</w:delText>
            </w:r>
            <w:r w:rsidDel="00CC3A92">
              <w:rPr>
                <w:noProof/>
                <w:webHidden/>
              </w:rPr>
              <w:tab/>
              <w:delText>5</w:delText>
            </w:r>
          </w:del>
        </w:p>
        <w:p w14:paraId="32B4C27D" w14:textId="784D7D6D" w:rsidR="00575C1C" w:rsidDel="00CC3A92" w:rsidRDefault="00575C1C">
          <w:pPr>
            <w:pStyle w:val="TOC1"/>
            <w:tabs>
              <w:tab w:val="right" w:leader="dot" w:pos="9016"/>
            </w:tabs>
            <w:rPr>
              <w:del w:id="73" w:author="Teoh Xuan Xuan" w:date="2025-05-24T12:21:00Z" w16du:dateUtc="2025-05-24T04:21:00Z"/>
              <w:noProof/>
            </w:rPr>
          </w:pPr>
          <w:del w:id="74" w:author="Teoh Xuan Xuan" w:date="2025-05-24T12:21:00Z" w16du:dateUtc="2025-05-24T04:21:00Z">
            <w:r w:rsidRPr="00CC3A92" w:rsidDel="00CC3A92">
              <w:rPr>
                <w:noProof/>
                <w:rPrChange w:id="75" w:author="Teoh Xuan Xuan" w:date="2025-05-24T12:21:00Z" w16du:dateUtc="2025-05-24T04:21:00Z">
                  <w:rPr>
                    <w:rStyle w:val="Hyperlink"/>
                    <w:noProof/>
                  </w:rPr>
                </w:rPrChange>
              </w:rPr>
              <w:delText>4.0 Consistency Check Notes</w:delText>
            </w:r>
            <w:r w:rsidDel="00CC3A92">
              <w:rPr>
                <w:noProof/>
                <w:webHidden/>
              </w:rPr>
              <w:tab/>
              <w:delText>6</w:delText>
            </w:r>
          </w:del>
        </w:p>
        <w:p w14:paraId="5B95FA6B" w14:textId="2CBB4E8D" w:rsidR="00575C1C" w:rsidDel="00CC3A92" w:rsidRDefault="00575C1C">
          <w:pPr>
            <w:pStyle w:val="TOC1"/>
            <w:tabs>
              <w:tab w:val="right" w:leader="dot" w:pos="9016"/>
            </w:tabs>
            <w:rPr>
              <w:del w:id="76" w:author="Teoh Xuan Xuan" w:date="2025-05-24T12:21:00Z" w16du:dateUtc="2025-05-24T04:21:00Z"/>
              <w:noProof/>
            </w:rPr>
          </w:pPr>
          <w:del w:id="77" w:author="Teoh Xuan Xuan" w:date="2025-05-24T12:21:00Z" w16du:dateUtc="2025-05-24T04:21:00Z">
            <w:r w:rsidRPr="00CC3A92" w:rsidDel="00CC3A92">
              <w:rPr>
                <w:noProof/>
                <w:rPrChange w:id="78" w:author="Teoh Xuan Xuan" w:date="2025-05-24T12:21:00Z" w16du:dateUtc="2025-05-24T04:21:00Z">
                  <w:rPr>
                    <w:rStyle w:val="Hyperlink"/>
                    <w:noProof/>
                  </w:rPr>
                </w:rPrChange>
              </w:rPr>
              <w:delText>5.0 Summary</w:delText>
            </w:r>
            <w:r w:rsidDel="00CC3A92">
              <w:rPr>
                <w:noProof/>
                <w:webHidden/>
              </w:rPr>
              <w:tab/>
              <w:delText>7</w:delText>
            </w:r>
          </w:del>
        </w:p>
        <w:p w14:paraId="23B4BFE0" w14:textId="0D3E0351" w:rsidR="00575C1C" w:rsidDel="00CC3A92" w:rsidRDefault="00575C1C">
          <w:pPr>
            <w:pStyle w:val="TOC1"/>
            <w:tabs>
              <w:tab w:val="right" w:leader="dot" w:pos="9016"/>
            </w:tabs>
            <w:rPr>
              <w:del w:id="79" w:author="Teoh Xuan Xuan" w:date="2025-05-24T12:21:00Z" w16du:dateUtc="2025-05-24T04:21:00Z"/>
              <w:noProof/>
            </w:rPr>
          </w:pPr>
          <w:del w:id="80" w:author="Teoh Xuan Xuan" w:date="2025-05-24T12:21:00Z" w16du:dateUtc="2025-05-24T04:21:00Z">
            <w:r w:rsidRPr="00CC3A92" w:rsidDel="00CC3A92">
              <w:rPr>
                <w:noProof/>
                <w:rPrChange w:id="81" w:author="Teoh Xuan Xuan" w:date="2025-05-24T12:21:00Z" w16du:dateUtc="2025-05-24T04:21:00Z">
                  <w:rPr>
                    <w:rStyle w:val="Hyperlink"/>
                    <w:noProof/>
                  </w:rPr>
                </w:rPrChange>
              </w:rPr>
              <w:delText>Change Log Table</w:delText>
            </w:r>
            <w:r w:rsidDel="00CC3A92">
              <w:rPr>
                <w:noProof/>
                <w:webHidden/>
              </w:rPr>
              <w:tab/>
              <w:delText>8</w:delText>
            </w:r>
          </w:del>
        </w:p>
        <w:p w14:paraId="33E3F53C" w14:textId="6DCE39F5" w:rsidR="00575C1C" w:rsidRDefault="00575C1C">
          <w:r>
            <w:rPr>
              <w:b/>
              <w:bCs/>
              <w:noProof/>
            </w:rPr>
            <w:fldChar w:fldCharType="end"/>
          </w:r>
        </w:p>
      </w:sdtContent>
    </w:sdt>
    <w:p w14:paraId="52BD08C6" w14:textId="77777777" w:rsidR="001776DA" w:rsidRDefault="001776DA" w:rsidP="001776D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8FBDD8A" w14:textId="77777777" w:rsidR="00CC3A92" w:rsidRPr="00417BEF" w:rsidRDefault="00CC3A92" w:rsidP="00CC3A92">
      <w:pPr>
        <w:pStyle w:val="Heading1"/>
        <w:rPr>
          <w:ins w:id="82" w:author="Teoh Xuan Xuan" w:date="2025-05-24T12:21:00Z" w16du:dateUtc="2025-05-24T04:21:00Z"/>
        </w:rPr>
      </w:pPr>
      <w:bookmarkStart w:id="83" w:name="_Toc198979371"/>
      <w:bookmarkStart w:id="84" w:name="_Toc198981736"/>
      <w:ins w:id="85" w:author="Teoh Xuan Xuan" w:date="2025-05-24T12:21:00Z" w16du:dateUtc="2025-05-24T04:21:00Z">
        <w:r>
          <w:lastRenderedPageBreak/>
          <w:t xml:space="preserve">1.0 </w:t>
        </w:r>
        <w:r w:rsidRPr="00417BEF">
          <w:t>Group Information</w:t>
        </w:r>
        <w:bookmarkEnd w:id="83"/>
        <w:bookmarkEnd w:id="84"/>
      </w:ins>
    </w:p>
    <w:p w14:paraId="016EE282" w14:textId="77777777" w:rsidR="00CC3A92" w:rsidRPr="00417BEF" w:rsidRDefault="00CC3A92" w:rsidP="00CC3A92">
      <w:pPr>
        <w:pStyle w:val="Heading2"/>
        <w:rPr>
          <w:ins w:id="86" w:author="Teoh Xuan Xuan" w:date="2025-05-24T12:21:00Z" w16du:dateUtc="2025-05-24T04:21:00Z"/>
        </w:rPr>
      </w:pPr>
      <w:ins w:id="87" w:author="Teoh Xuan Xuan" w:date="2025-05-24T12:21:00Z" w16du:dateUtc="2025-05-24T04:21:00Z">
        <w:r w:rsidRPr="00417BEF">
          <w:t xml:space="preserve"> </w:t>
        </w:r>
        <w:bookmarkStart w:id="88" w:name="_Toc198979372"/>
        <w:bookmarkStart w:id="89" w:name="_Toc198981737"/>
        <w:r w:rsidRPr="00417BEF">
          <w:t> 1.1 Group Members and Roles</w:t>
        </w:r>
        <w:bookmarkEnd w:id="88"/>
        <w:bookmarkEnd w:id="89"/>
      </w:ins>
    </w:p>
    <w:p w14:paraId="15F453DF" w14:textId="77777777" w:rsidR="00CC3A92" w:rsidRPr="00417BEF" w:rsidRDefault="00CC3A92" w:rsidP="00CC3A92">
      <w:pPr>
        <w:pStyle w:val="Heading2"/>
        <w:rPr>
          <w:ins w:id="90" w:author="Teoh Xuan Xuan" w:date="2025-05-24T12:21:00Z" w16du:dateUtc="2025-05-24T04:21:00Z"/>
        </w:rPr>
      </w:pPr>
      <w:ins w:id="91" w:author="Teoh Xuan Xuan" w:date="2025-05-24T12:21:00Z" w16du:dateUtc="2025-05-24T04:21:00Z">
        <w:r w:rsidRPr="00417BEF">
          <w:t xml:space="preserve"> </w:t>
        </w:r>
        <w:bookmarkStart w:id="92" w:name="_Toc198979373"/>
        <w:bookmarkStart w:id="93" w:name="_Toc198981738"/>
        <w:r w:rsidRPr="00417BEF">
          <w:t> 1.2 Group Name (Optional)</w:t>
        </w:r>
        <w:bookmarkEnd w:id="92"/>
        <w:bookmarkEnd w:id="93"/>
      </w:ins>
    </w:p>
    <w:p w14:paraId="59423FCB" w14:textId="77777777" w:rsidR="00CC3A92" w:rsidRPr="00417BEF" w:rsidRDefault="00CC3A92" w:rsidP="00CC3A92">
      <w:pPr>
        <w:pStyle w:val="Heading2"/>
        <w:rPr>
          <w:ins w:id="94" w:author="Teoh Xuan Xuan" w:date="2025-05-24T12:21:00Z" w16du:dateUtc="2025-05-24T04:21:00Z"/>
        </w:rPr>
      </w:pPr>
      <w:ins w:id="95" w:author="Teoh Xuan Xuan" w:date="2025-05-24T12:21:00Z" w16du:dateUtc="2025-05-24T04:21:00Z">
        <w:r w:rsidRPr="00417BEF">
          <w:t xml:space="preserve"> </w:t>
        </w:r>
        <w:bookmarkStart w:id="96" w:name="_Toc198979374"/>
        <w:bookmarkStart w:id="97" w:name="_Toc198981739"/>
        <w:r w:rsidRPr="00417BEF">
          <w:t> 1.3 Communication Platform Setup</w:t>
        </w:r>
        <w:bookmarkEnd w:id="96"/>
        <w:bookmarkEnd w:id="97"/>
      </w:ins>
    </w:p>
    <w:p w14:paraId="5D963369" w14:textId="77777777" w:rsidR="00CC3A92" w:rsidRPr="00417BEF" w:rsidRDefault="00CC3A92" w:rsidP="00CC3A92">
      <w:pPr>
        <w:rPr>
          <w:ins w:id="98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663F3170" w14:textId="77777777" w:rsidR="00CC3A92" w:rsidRPr="00417BEF" w:rsidRDefault="00CC3A92" w:rsidP="00CC3A92">
      <w:pPr>
        <w:rPr>
          <w:ins w:id="99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21587DEA" w14:textId="77777777" w:rsidR="00CC3A92" w:rsidRDefault="00CC3A92" w:rsidP="00CC3A92">
      <w:pPr>
        <w:rPr>
          <w:ins w:id="100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  <w:ins w:id="101" w:author="Teoh Xuan Xuan" w:date="2025-05-24T12:21:00Z" w16du:dateUtc="2025-05-24T04:21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5AE346E2" w14:textId="77777777" w:rsidR="00CC3A92" w:rsidRPr="00417BEF" w:rsidRDefault="00CC3A92" w:rsidP="00CC3A92">
      <w:pPr>
        <w:pStyle w:val="Heading1"/>
        <w:rPr>
          <w:ins w:id="102" w:author="Teoh Xuan Xuan" w:date="2025-05-24T12:21:00Z" w16du:dateUtc="2025-05-24T04:21:00Z"/>
        </w:rPr>
      </w:pPr>
      <w:bookmarkStart w:id="103" w:name="_Toc198979375"/>
      <w:bookmarkStart w:id="104" w:name="_Toc198981740"/>
      <w:ins w:id="105" w:author="Teoh Xuan Xuan" w:date="2025-05-24T12:21:00Z" w16du:dateUtc="2025-05-24T04:21:00Z">
        <w:r>
          <w:lastRenderedPageBreak/>
          <w:t xml:space="preserve">2.0 </w:t>
        </w:r>
        <w:r w:rsidRPr="00417BEF">
          <w:t>Project Overview</w:t>
        </w:r>
        <w:bookmarkEnd w:id="103"/>
        <w:bookmarkEnd w:id="104"/>
      </w:ins>
    </w:p>
    <w:p w14:paraId="5C2333E0" w14:textId="77777777" w:rsidR="00CC3A92" w:rsidRPr="00417BEF" w:rsidRDefault="00CC3A92" w:rsidP="00CC3A92">
      <w:pPr>
        <w:pStyle w:val="Heading2"/>
        <w:rPr>
          <w:ins w:id="106" w:author="Teoh Xuan Xuan" w:date="2025-05-24T12:21:00Z" w16du:dateUtc="2025-05-24T04:21:00Z"/>
        </w:rPr>
      </w:pPr>
      <w:ins w:id="107" w:author="Teoh Xuan Xuan" w:date="2025-05-24T12:21:00Z" w16du:dateUtc="2025-05-24T04:21:00Z">
        <w:r w:rsidRPr="00417BEF">
          <w:t xml:space="preserve"> </w:t>
        </w:r>
        <w:bookmarkStart w:id="108" w:name="_Toc198979376"/>
        <w:bookmarkStart w:id="109" w:name="_Toc198981741"/>
        <w:r w:rsidRPr="00417BEF">
          <w:t> 2.1 Project Vision</w:t>
        </w:r>
        <w:bookmarkEnd w:id="108"/>
        <w:bookmarkEnd w:id="109"/>
      </w:ins>
    </w:p>
    <w:p w14:paraId="4D8A082B" w14:textId="77777777" w:rsidR="00CC3A92" w:rsidRPr="00417BEF" w:rsidRDefault="00CC3A92" w:rsidP="00CC3A92">
      <w:pPr>
        <w:pStyle w:val="Heading2"/>
        <w:rPr>
          <w:ins w:id="110" w:author="Teoh Xuan Xuan" w:date="2025-05-24T12:21:00Z" w16du:dateUtc="2025-05-24T04:21:00Z"/>
        </w:rPr>
      </w:pPr>
      <w:ins w:id="111" w:author="Teoh Xuan Xuan" w:date="2025-05-24T12:21:00Z" w16du:dateUtc="2025-05-24T04:21:00Z">
        <w:r w:rsidRPr="00417BEF">
          <w:t xml:space="preserve"> </w:t>
        </w:r>
        <w:bookmarkStart w:id="112" w:name="_Toc198979377"/>
        <w:bookmarkStart w:id="113" w:name="_Toc198981742"/>
        <w:r w:rsidRPr="00417BEF">
          <w:t> 2.2 Project Scope</w:t>
        </w:r>
        <w:bookmarkEnd w:id="112"/>
        <w:bookmarkEnd w:id="113"/>
      </w:ins>
    </w:p>
    <w:p w14:paraId="436833C3" w14:textId="77777777" w:rsidR="00CC3A92" w:rsidRDefault="00CC3A92" w:rsidP="00CC3A92">
      <w:pPr>
        <w:pStyle w:val="Heading2"/>
        <w:rPr>
          <w:ins w:id="114" w:author="Teoh Xuan Xuan" w:date="2025-05-24T12:21:00Z" w16du:dateUtc="2025-05-24T04:21:00Z"/>
        </w:rPr>
      </w:pPr>
      <w:ins w:id="115" w:author="Teoh Xuan Xuan" w:date="2025-05-24T12:21:00Z" w16du:dateUtc="2025-05-24T04:21:00Z">
        <w:r w:rsidRPr="00417BEF">
          <w:t xml:space="preserve"> </w:t>
        </w:r>
        <w:bookmarkStart w:id="116" w:name="_Toc198979378"/>
        <w:bookmarkStart w:id="117" w:name="_Toc198981743"/>
        <w:r w:rsidRPr="00417BEF">
          <w:t> 2.3 Project Goals</w:t>
        </w:r>
        <w:bookmarkEnd w:id="116"/>
        <w:bookmarkEnd w:id="117"/>
      </w:ins>
    </w:p>
    <w:p w14:paraId="0F968706" w14:textId="77777777" w:rsidR="00CC3A92" w:rsidRPr="0089655B" w:rsidRDefault="00CC3A92" w:rsidP="00CC3A92">
      <w:pPr>
        <w:rPr>
          <w:ins w:id="118" w:author="Teoh Xuan Xuan" w:date="2025-05-24T12:21:00Z" w16du:dateUtc="2025-05-24T04:21:00Z"/>
        </w:rPr>
      </w:pPr>
    </w:p>
    <w:p w14:paraId="1CC6BA16" w14:textId="77777777" w:rsidR="00CC3A92" w:rsidRPr="00417BEF" w:rsidRDefault="00CC3A92" w:rsidP="00CC3A92">
      <w:pPr>
        <w:rPr>
          <w:ins w:id="119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0EDDADB8" w14:textId="77777777" w:rsidR="00CC3A92" w:rsidRPr="00417BEF" w:rsidRDefault="00CC3A92" w:rsidP="00CC3A92">
      <w:pPr>
        <w:rPr>
          <w:ins w:id="120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695E2982" w14:textId="77777777" w:rsidR="00CC3A92" w:rsidRDefault="00CC3A92" w:rsidP="00CC3A92">
      <w:pPr>
        <w:rPr>
          <w:ins w:id="121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  <w:ins w:id="122" w:author="Teoh Xuan Xuan" w:date="2025-05-24T12:21:00Z" w16du:dateUtc="2025-05-24T04:21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5C6B4CDF" w14:textId="77777777" w:rsidR="00CC3A92" w:rsidRPr="00417BEF" w:rsidRDefault="00CC3A92" w:rsidP="00CC3A92">
      <w:pPr>
        <w:pStyle w:val="Heading1"/>
        <w:rPr>
          <w:ins w:id="123" w:author="Teoh Xuan Xuan" w:date="2025-05-24T12:21:00Z" w16du:dateUtc="2025-05-24T04:21:00Z"/>
        </w:rPr>
      </w:pPr>
      <w:bookmarkStart w:id="124" w:name="_Toc198979379"/>
      <w:bookmarkStart w:id="125" w:name="_Toc198981744"/>
      <w:ins w:id="126" w:author="Teoh Xuan Xuan" w:date="2025-05-24T12:21:00Z" w16du:dateUtc="2025-05-24T04:21:00Z">
        <w:r>
          <w:lastRenderedPageBreak/>
          <w:t xml:space="preserve">3.0 </w:t>
        </w:r>
        <w:r w:rsidRPr="00417BEF">
          <w:t>Initial Brainstorming Notes</w:t>
        </w:r>
        <w:bookmarkEnd w:id="124"/>
        <w:bookmarkEnd w:id="125"/>
      </w:ins>
    </w:p>
    <w:p w14:paraId="1B70EF64" w14:textId="77777777" w:rsidR="00CC3A92" w:rsidRPr="00417BEF" w:rsidRDefault="00CC3A92" w:rsidP="00CC3A92">
      <w:pPr>
        <w:pStyle w:val="Heading2"/>
        <w:rPr>
          <w:ins w:id="127" w:author="Teoh Xuan Xuan" w:date="2025-05-24T12:21:00Z" w16du:dateUtc="2025-05-24T04:21:00Z"/>
        </w:rPr>
      </w:pPr>
      <w:ins w:id="128" w:author="Teoh Xuan Xuan" w:date="2025-05-24T12:21:00Z" w16du:dateUtc="2025-05-24T04:21:00Z">
        <w:r w:rsidRPr="00417BEF">
          <w:t xml:space="preserve"> </w:t>
        </w:r>
        <w:bookmarkStart w:id="129" w:name="_Toc198979380"/>
        <w:bookmarkStart w:id="130" w:name="_Toc198981745"/>
        <w:r w:rsidRPr="00417BEF">
          <w:t> 3.1 Early Feature Ideas</w:t>
        </w:r>
        <w:bookmarkEnd w:id="129"/>
        <w:bookmarkEnd w:id="130"/>
      </w:ins>
    </w:p>
    <w:p w14:paraId="569C83C7" w14:textId="77777777" w:rsidR="00CC3A92" w:rsidRPr="00417BEF" w:rsidRDefault="00CC3A92" w:rsidP="00CC3A92">
      <w:pPr>
        <w:pStyle w:val="Heading2"/>
        <w:rPr>
          <w:ins w:id="131" w:author="Teoh Xuan Xuan" w:date="2025-05-24T12:21:00Z" w16du:dateUtc="2025-05-24T04:21:00Z"/>
        </w:rPr>
      </w:pPr>
      <w:ins w:id="132" w:author="Teoh Xuan Xuan" w:date="2025-05-24T12:21:00Z" w16du:dateUtc="2025-05-24T04:21:00Z">
        <w:r w:rsidRPr="00417BEF">
          <w:t xml:space="preserve"> </w:t>
        </w:r>
        <w:bookmarkStart w:id="133" w:name="_Toc198979381"/>
        <w:bookmarkStart w:id="134" w:name="_Toc198981746"/>
        <w:r w:rsidRPr="00417BEF">
          <w:t> 3.2 Concerns and Questions</w:t>
        </w:r>
        <w:bookmarkEnd w:id="133"/>
        <w:bookmarkEnd w:id="134"/>
      </w:ins>
    </w:p>
    <w:p w14:paraId="4D7848D3" w14:textId="77777777" w:rsidR="00CC3A92" w:rsidRPr="00417BEF" w:rsidRDefault="00CC3A92" w:rsidP="00CC3A92">
      <w:pPr>
        <w:rPr>
          <w:ins w:id="135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1A8EB732" w14:textId="77777777" w:rsidR="00CC3A92" w:rsidRPr="00417BEF" w:rsidRDefault="00CC3A92" w:rsidP="00CC3A92">
      <w:pPr>
        <w:rPr>
          <w:ins w:id="136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7016CC42" w14:textId="77777777" w:rsidR="00CC3A92" w:rsidRDefault="00CC3A92" w:rsidP="00CC3A92">
      <w:pPr>
        <w:rPr>
          <w:ins w:id="137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  <w:ins w:id="138" w:author="Teoh Xuan Xuan" w:date="2025-05-24T12:21:00Z" w16du:dateUtc="2025-05-24T04:21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35A6EAAD" w14:textId="77777777" w:rsidR="00CC3A92" w:rsidRPr="0089655B" w:rsidRDefault="00CC3A92" w:rsidP="00CC3A92">
      <w:pPr>
        <w:pStyle w:val="Heading1"/>
        <w:rPr>
          <w:ins w:id="139" w:author="Teoh Xuan Xuan" w:date="2025-05-24T12:21:00Z" w16du:dateUtc="2025-05-24T04:21:00Z"/>
        </w:rPr>
      </w:pPr>
      <w:bookmarkStart w:id="140" w:name="_Toc198979382"/>
      <w:bookmarkStart w:id="141" w:name="_Toc198981747"/>
      <w:ins w:id="142" w:author="Teoh Xuan Xuan" w:date="2025-05-24T12:21:00Z" w16du:dateUtc="2025-05-24T04:21:00Z">
        <w:r w:rsidRPr="0089655B">
          <w:lastRenderedPageBreak/>
          <w:t xml:space="preserve">4.0 </w:t>
        </w:r>
        <w:r w:rsidRPr="0089655B">
          <w:rPr>
            <w:rStyle w:val="Heading1Char"/>
            <w:b/>
          </w:rPr>
          <w:t>Assumptions and Constrai</w:t>
        </w:r>
        <w:r w:rsidRPr="0089655B">
          <w:t>nts</w:t>
        </w:r>
        <w:bookmarkEnd w:id="140"/>
        <w:bookmarkEnd w:id="141"/>
      </w:ins>
    </w:p>
    <w:p w14:paraId="5F85BB7F" w14:textId="77777777" w:rsidR="00CC3A92" w:rsidRPr="00417BEF" w:rsidRDefault="00CC3A92" w:rsidP="00CC3A92">
      <w:pPr>
        <w:pStyle w:val="Heading2"/>
        <w:rPr>
          <w:ins w:id="143" w:author="Teoh Xuan Xuan" w:date="2025-05-24T12:21:00Z" w16du:dateUtc="2025-05-24T04:21:00Z"/>
        </w:rPr>
      </w:pPr>
      <w:ins w:id="144" w:author="Teoh Xuan Xuan" w:date="2025-05-24T12:21:00Z" w16du:dateUtc="2025-05-24T04:21:00Z">
        <w:r w:rsidRPr="00417BEF">
          <w:t xml:space="preserve"> </w:t>
        </w:r>
        <w:bookmarkStart w:id="145" w:name="_Toc198979383"/>
        <w:bookmarkStart w:id="146" w:name="_Toc198981748"/>
        <w:r w:rsidRPr="00417BEF">
          <w:t> 4.1 Assumptions</w:t>
        </w:r>
        <w:bookmarkEnd w:id="145"/>
        <w:bookmarkEnd w:id="146"/>
      </w:ins>
    </w:p>
    <w:p w14:paraId="2876F05F" w14:textId="77777777" w:rsidR="00CC3A92" w:rsidRPr="00417BEF" w:rsidRDefault="00CC3A92" w:rsidP="00CC3A92">
      <w:pPr>
        <w:pStyle w:val="Heading2"/>
        <w:rPr>
          <w:ins w:id="147" w:author="Teoh Xuan Xuan" w:date="2025-05-24T12:21:00Z" w16du:dateUtc="2025-05-24T04:21:00Z"/>
        </w:rPr>
      </w:pPr>
      <w:ins w:id="148" w:author="Teoh Xuan Xuan" w:date="2025-05-24T12:21:00Z" w16du:dateUtc="2025-05-24T04:21:00Z">
        <w:r w:rsidRPr="00417BEF">
          <w:t xml:space="preserve"> </w:t>
        </w:r>
        <w:bookmarkStart w:id="149" w:name="_Toc198979384"/>
        <w:bookmarkStart w:id="150" w:name="_Toc198981749"/>
        <w:r w:rsidRPr="00417BEF">
          <w:t> 4.2 Constraints</w:t>
        </w:r>
        <w:bookmarkEnd w:id="149"/>
        <w:bookmarkEnd w:id="150"/>
      </w:ins>
    </w:p>
    <w:p w14:paraId="75F0424D" w14:textId="77777777" w:rsidR="00CC3A92" w:rsidRPr="00417BEF" w:rsidRDefault="00CC3A92" w:rsidP="00CC3A92">
      <w:pPr>
        <w:rPr>
          <w:ins w:id="151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1D2C835A" w14:textId="77777777" w:rsidR="00CC3A92" w:rsidRPr="00417BEF" w:rsidRDefault="00CC3A92" w:rsidP="00CC3A92">
      <w:pPr>
        <w:rPr>
          <w:ins w:id="152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4FB7E571" w14:textId="77777777" w:rsidR="00CC3A92" w:rsidRDefault="00CC3A92" w:rsidP="00CC3A92">
      <w:pPr>
        <w:rPr>
          <w:ins w:id="153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  <w:ins w:id="154" w:author="Teoh Xuan Xuan" w:date="2025-05-24T12:21:00Z" w16du:dateUtc="2025-05-24T04:21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5CEA0068" w14:textId="77777777" w:rsidR="00CC3A92" w:rsidRPr="00417BEF" w:rsidRDefault="00CC3A92" w:rsidP="00CC3A92">
      <w:pPr>
        <w:pStyle w:val="Heading1"/>
        <w:rPr>
          <w:ins w:id="155" w:author="Teoh Xuan Xuan" w:date="2025-05-24T12:21:00Z" w16du:dateUtc="2025-05-24T04:21:00Z"/>
        </w:rPr>
      </w:pPr>
      <w:bookmarkStart w:id="156" w:name="_Toc198979385"/>
      <w:bookmarkStart w:id="157" w:name="_Toc198981750"/>
      <w:ins w:id="158" w:author="Teoh Xuan Xuan" w:date="2025-05-24T12:21:00Z" w16du:dateUtc="2025-05-24T04:21:00Z">
        <w:r>
          <w:lastRenderedPageBreak/>
          <w:t xml:space="preserve">5.0 </w:t>
        </w:r>
        <w:r w:rsidRPr="00417BEF">
          <w:t>Documentation and Collaboration Setup</w:t>
        </w:r>
        <w:bookmarkEnd w:id="156"/>
        <w:bookmarkEnd w:id="157"/>
      </w:ins>
    </w:p>
    <w:p w14:paraId="181E8640" w14:textId="77777777" w:rsidR="00CC3A92" w:rsidRPr="00417BEF" w:rsidRDefault="00CC3A92" w:rsidP="00CC3A92">
      <w:pPr>
        <w:pStyle w:val="Heading2"/>
        <w:rPr>
          <w:ins w:id="159" w:author="Teoh Xuan Xuan" w:date="2025-05-24T12:21:00Z" w16du:dateUtc="2025-05-24T04:21:00Z"/>
        </w:rPr>
      </w:pPr>
      <w:ins w:id="160" w:author="Teoh Xuan Xuan" w:date="2025-05-24T12:21:00Z" w16du:dateUtc="2025-05-24T04:21:00Z">
        <w:r w:rsidRPr="00417BEF">
          <w:t xml:space="preserve"> </w:t>
        </w:r>
        <w:bookmarkStart w:id="161" w:name="_Toc198979386"/>
        <w:bookmarkStart w:id="162" w:name="_Toc198981751"/>
        <w:r w:rsidRPr="00417BEF">
          <w:t> 5.1 Microsoft Teams Usage</w:t>
        </w:r>
        <w:bookmarkEnd w:id="161"/>
        <w:bookmarkEnd w:id="162"/>
      </w:ins>
    </w:p>
    <w:p w14:paraId="66111160" w14:textId="77777777" w:rsidR="00CC3A92" w:rsidRPr="00417BEF" w:rsidRDefault="00CC3A92" w:rsidP="00CC3A92">
      <w:pPr>
        <w:pStyle w:val="Heading2"/>
        <w:rPr>
          <w:ins w:id="163" w:author="Teoh Xuan Xuan" w:date="2025-05-24T12:21:00Z" w16du:dateUtc="2025-05-24T04:21:00Z"/>
        </w:rPr>
      </w:pPr>
      <w:ins w:id="164" w:author="Teoh Xuan Xuan" w:date="2025-05-24T12:21:00Z" w16du:dateUtc="2025-05-24T04:21:00Z">
        <w:r w:rsidRPr="00417BEF">
          <w:t xml:space="preserve"> </w:t>
        </w:r>
        <w:bookmarkStart w:id="165" w:name="_Toc198979387"/>
        <w:bookmarkStart w:id="166" w:name="_Toc198981752"/>
        <w:r w:rsidRPr="00417BEF">
          <w:t> 5.2 GitHub Repository and Shared Files</w:t>
        </w:r>
        <w:bookmarkEnd w:id="165"/>
        <w:bookmarkEnd w:id="166"/>
      </w:ins>
    </w:p>
    <w:p w14:paraId="37D47EB2" w14:textId="77777777" w:rsidR="00CC3A92" w:rsidRPr="00417BEF" w:rsidRDefault="00CC3A92" w:rsidP="00CC3A92">
      <w:pPr>
        <w:rPr>
          <w:ins w:id="167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6E0D3EF0" w14:textId="77777777" w:rsidR="00CC3A92" w:rsidRPr="00417BEF" w:rsidRDefault="00CC3A92" w:rsidP="00CC3A92">
      <w:pPr>
        <w:rPr>
          <w:ins w:id="168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</w:p>
    <w:p w14:paraId="0D3479F2" w14:textId="77777777" w:rsidR="00CC3A92" w:rsidRDefault="00CC3A92" w:rsidP="00CC3A92">
      <w:pPr>
        <w:rPr>
          <w:ins w:id="169" w:author="Teoh Xuan Xuan" w:date="2025-05-24T12:21:00Z" w16du:dateUtc="2025-05-24T04:21:00Z"/>
          <w:rFonts w:eastAsiaTheme="majorEastAsia" w:cstheme="majorBidi"/>
          <w:b/>
          <w:color w:val="000000" w:themeColor="text1"/>
          <w:sz w:val="32"/>
          <w:szCs w:val="40"/>
        </w:rPr>
      </w:pPr>
      <w:ins w:id="170" w:author="Teoh Xuan Xuan" w:date="2025-05-24T12:21:00Z" w16du:dateUtc="2025-05-24T04:21:00Z">
        <w:r>
          <w:rPr>
            <w:rFonts w:eastAsiaTheme="majorEastAsia" w:cstheme="majorBidi"/>
            <w:b/>
            <w:color w:val="000000" w:themeColor="text1"/>
            <w:sz w:val="32"/>
            <w:szCs w:val="40"/>
          </w:rPr>
          <w:br w:type="page"/>
        </w:r>
      </w:ins>
    </w:p>
    <w:p w14:paraId="1755180D" w14:textId="77777777" w:rsidR="00CC3A92" w:rsidRDefault="00CC3A92" w:rsidP="001776DA">
      <w:pPr>
        <w:pStyle w:val="Heading1"/>
        <w:rPr>
          <w:ins w:id="171" w:author="Teoh Xuan Xuan" w:date="2025-05-24T12:21:00Z" w16du:dateUtc="2025-05-24T04:21:00Z"/>
        </w:rPr>
      </w:pPr>
      <w:bookmarkStart w:id="172" w:name="_Toc198979388"/>
      <w:bookmarkStart w:id="173" w:name="_Toc198981753"/>
      <w:ins w:id="174" w:author="Teoh Xuan Xuan" w:date="2025-05-24T12:21:00Z" w16du:dateUtc="2025-05-24T04:21:00Z">
        <w:r>
          <w:lastRenderedPageBreak/>
          <w:t xml:space="preserve">6.0 </w:t>
        </w:r>
        <w:r w:rsidRPr="00417BEF">
          <w:t>Summary and Next Steps</w:t>
        </w:r>
        <w:bookmarkEnd w:id="172"/>
        <w:bookmarkEnd w:id="173"/>
        <w:r w:rsidDel="00CC3A92">
          <w:t xml:space="preserve"> </w:t>
        </w:r>
      </w:ins>
    </w:p>
    <w:p w14:paraId="2BF99504" w14:textId="77777777" w:rsidR="00CC3A92" w:rsidRDefault="00CC3A92">
      <w:pPr>
        <w:rPr>
          <w:ins w:id="175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ins w:id="176" w:author="Teoh Xuan Xuan" w:date="2025-05-24T12:21:00Z" w16du:dateUtc="2025-05-24T04:21:00Z">
        <w:r>
          <w:br w:type="page"/>
        </w:r>
      </w:ins>
    </w:p>
    <w:p w14:paraId="423898DE" w14:textId="368874E7" w:rsidR="00E06E9A" w:rsidRPr="00E06E9A" w:rsidDel="00CC3A92" w:rsidRDefault="00E06E9A" w:rsidP="00CC3A92">
      <w:pPr>
        <w:pStyle w:val="Heading1"/>
        <w:rPr>
          <w:del w:id="177" w:author="Teoh Xuan Xuan" w:date="2025-05-24T12:21:00Z" w16du:dateUtc="2025-05-24T04:21:00Z"/>
        </w:rPr>
      </w:pPr>
      <w:del w:id="178" w:author="Teoh Xuan Xuan" w:date="2025-05-24T12:21:00Z" w16du:dateUtc="2025-05-24T04:21:00Z">
        <w:r w:rsidDel="00CC3A92">
          <w:lastRenderedPageBreak/>
          <w:delText xml:space="preserve">1.0 </w:delText>
        </w:r>
        <w:r w:rsidRPr="00E06E9A" w:rsidDel="00CC3A92">
          <w:delText>Introduction</w:delText>
        </w:r>
        <w:r w:rsidRPr="00E06E9A" w:rsidDel="00CC3A92">
          <w:br/>
        </w:r>
        <w:r w:rsidRPr="00E06E9A" w:rsidDel="00CC3A92">
          <w:br/>
        </w:r>
      </w:del>
    </w:p>
    <w:p w14:paraId="6A26FC6B" w14:textId="52CDAF7E" w:rsidR="00E06E9A" w:rsidDel="00CC3A92" w:rsidRDefault="00E06E9A">
      <w:pPr>
        <w:rPr>
          <w:del w:id="179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80" w:author="Teoh Xuan Xuan" w:date="2025-05-24T12:21:00Z" w16du:dateUtc="2025-05-24T04:21:00Z">
        <w:r w:rsidDel="00CC3A92">
          <w:rPr>
            <w:rFonts w:eastAsiaTheme="majorEastAsia" w:cstheme="majorBidi"/>
            <w:b/>
            <w:sz w:val="32"/>
            <w:szCs w:val="40"/>
          </w:rPr>
          <w:br w:type="page"/>
        </w:r>
      </w:del>
    </w:p>
    <w:p w14:paraId="104D458F" w14:textId="7BD0605E" w:rsidR="00E06E9A" w:rsidRPr="00E06E9A" w:rsidDel="00CC3A92" w:rsidRDefault="00E06E9A" w:rsidP="00E06E9A">
      <w:pPr>
        <w:rPr>
          <w:del w:id="181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82" w:author="Teoh Xuan Xuan" w:date="2025-05-24T12:21:00Z" w16du:dateUtc="2025-05-24T04:21:00Z">
        <w:r w:rsidRPr="00CD41E7" w:rsidDel="00CC3A92">
          <w:rPr>
            <w:rStyle w:val="Heading1Char"/>
          </w:rPr>
          <w:delText>2.0 Context Objects List</w:delText>
        </w:r>
        <w:r w:rsidRPr="00E06E9A" w:rsidDel="00CC3A92">
          <w:rPr>
            <w:rFonts w:eastAsiaTheme="majorEastAsia" w:cstheme="majorBidi"/>
            <w:b/>
            <w:sz w:val="32"/>
            <w:szCs w:val="40"/>
          </w:rPr>
          <w:br/>
          <w:delText xml:space="preserve"> </w:delText>
        </w:r>
        <w:r w:rsidRPr="00E06E9A" w:rsidDel="00CC3A92">
          <w:rPr>
            <w:rFonts w:eastAsiaTheme="majorEastAsia" w:cstheme="majorBidi"/>
            <w:b/>
            <w:sz w:val="32"/>
            <w:szCs w:val="40"/>
          </w:rPr>
          <w:delText> </w:delText>
        </w:r>
        <w:r w:rsidRPr="00CD41E7" w:rsidDel="00CC3A92">
          <w:rPr>
            <w:rStyle w:val="Heading2Char"/>
          </w:rPr>
          <w:delText>2.1 Object Name</w:delText>
        </w:r>
        <w:r w:rsidRPr="00CD41E7" w:rsidDel="00CC3A92">
          <w:rPr>
            <w:rStyle w:val="Heading2Char"/>
          </w:rPr>
          <w:br/>
          <w:delText xml:space="preserve"> </w:delText>
        </w:r>
        <w:r w:rsidRPr="00CD41E7" w:rsidDel="00CC3A92">
          <w:rPr>
            <w:rStyle w:val="Heading2Char"/>
          </w:rPr>
          <w:delText> </w:delText>
        </w:r>
        <w:r w:rsidRPr="00CD41E7" w:rsidDel="00CC3A92">
          <w:rPr>
            <w:rStyle w:val="Heading2Char"/>
          </w:rPr>
          <w:delText>2.2 Description</w:delText>
        </w:r>
        <w:r w:rsidRPr="00CD41E7" w:rsidDel="00CC3A92">
          <w:rPr>
            <w:rStyle w:val="Heading2Char"/>
          </w:rPr>
          <w:br/>
          <w:delText xml:space="preserve"> </w:delText>
        </w:r>
        <w:r w:rsidRPr="00CD41E7" w:rsidDel="00CC3A92">
          <w:rPr>
            <w:rStyle w:val="Heading2Char"/>
          </w:rPr>
          <w:delText> </w:delText>
        </w:r>
        <w:r w:rsidRPr="00CD41E7" w:rsidDel="00CC3A92">
          <w:rPr>
            <w:rStyle w:val="Heading2Char"/>
          </w:rPr>
          <w:delText>2.3 Relevance to System</w:delText>
        </w:r>
        <w:r w:rsidRPr="00CD41E7" w:rsidDel="00CC3A92">
          <w:rPr>
            <w:rStyle w:val="Heading2Char"/>
          </w:rPr>
          <w:br/>
          <w:delText xml:space="preserve"> </w:delText>
        </w:r>
        <w:r w:rsidRPr="00CD41E7" w:rsidDel="00CC3A92">
          <w:rPr>
            <w:rStyle w:val="Heading2Char"/>
          </w:rPr>
          <w:delText> </w:delText>
        </w:r>
        <w:r w:rsidRPr="00CD41E7" w:rsidDel="00CC3A92">
          <w:rPr>
            <w:rStyle w:val="Heading2Char"/>
          </w:rPr>
          <w:delText>2.4 Associated Role (e.g., Stakeholder, External System, Data Source)</w:delText>
        </w:r>
        <w:r w:rsidRPr="00CD41E7" w:rsidDel="00CC3A92">
          <w:rPr>
            <w:rStyle w:val="Heading2Char"/>
          </w:rPr>
          <w:br/>
          <w:delText xml:space="preserve"> </w:delText>
        </w:r>
        <w:r w:rsidRPr="00CD41E7" w:rsidDel="00CC3A92">
          <w:rPr>
            <w:rStyle w:val="Heading2Char"/>
          </w:rPr>
          <w:delText> </w:delText>
        </w:r>
        <w:r w:rsidRPr="00CD41E7" w:rsidDel="00CC3A92">
          <w:rPr>
            <w:rStyle w:val="Heading2Char"/>
          </w:rPr>
          <w:delText>2.5 Source Technique (e.g., Survey, Interview)</w:delText>
        </w:r>
        <w:r w:rsidRPr="00E06E9A" w:rsidDel="00CC3A92">
          <w:rPr>
            <w:rFonts w:eastAsiaTheme="majorEastAsia" w:cstheme="majorBidi"/>
            <w:b/>
            <w:sz w:val="32"/>
            <w:szCs w:val="40"/>
          </w:rPr>
          <w:br/>
        </w:r>
        <w:r w:rsidRPr="00E06E9A" w:rsidDel="00CC3A92">
          <w:rPr>
            <w:rFonts w:eastAsiaTheme="majorEastAsia" w:cstheme="majorBidi"/>
            <w:b/>
            <w:sz w:val="32"/>
            <w:szCs w:val="40"/>
          </w:rPr>
          <w:br/>
        </w:r>
      </w:del>
    </w:p>
    <w:p w14:paraId="01FCCFE0" w14:textId="2557BBF7" w:rsidR="00E06E9A" w:rsidDel="00CC3A92" w:rsidRDefault="00E06E9A">
      <w:pPr>
        <w:rPr>
          <w:del w:id="183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84" w:author="Teoh Xuan Xuan" w:date="2025-05-24T12:21:00Z" w16du:dateUtc="2025-05-24T04:21:00Z">
        <w:r w:rsidDel="00CC3A92">
          <w:rPr>
            <w:rFonts w:eastAsiaTheme="majorEastAsia" w:cstheme="majorBidi"/>
            <w:b/>
            <w:sz w:val="32"/>
            <w:szCs w:val="40"/>
          </w:rPr>
          <w:br w:type="page"/>
        </w:r>
      </w:del>
    </w:p>
    <w:p w14:paraId="7F72284E" w14:textId="5E000019" w:rsidR="00E06E9A" w:rsidRPr="00E06E9A" w:rsidDel="00CC3A92" w:rsidRDefault="00E06E9A" w:rsidP="00CD41E7">
      <w:pPr>
        <w:pStyle w:val="Heading1"/>
        <w:rPr>
          <w:del w:id="185" w:author="Teoh Xuan Xuan" w:date="2025-05-24T12:21:00Z" w16du:dateUtc="2025-05-24T04:21:00Z"/>
        </w:rPr>
      </w:pPr>
      <w:del w:id="186" w:author="Teoh Xuan Xuan" w:date="2025-05-24T12:21:00Z" w16du:dateUtc="2025-05-24T04:21:00Z">
        <w:r w:rsidDel="00CC3A92">
          <w:delText xml:space="preserve">3.0 </w:delText>
        </w:r>
        <w:r w:rsidRPr="00E06E9A" w:rsidDel="00CC3A92">
          <w:delText>Context Object Table</w:delText>
        </w:r>
        <w:r w:rsidRPr="00E06E9A" w:rsidDel="00CC3A92">
          <w:br/>
        </w:r>
        <w:r w:rsidRPr="00E06E9A" w:rsidDel="00CC3A92">
          <w:br/>
        </w:r>
      </w:del>
    </w:p>
    <w:p w14:paraId="54057176" w14:textId="34C76768" w:rsidR="00E06E9A" w:rsidDel="00CC3A92" w:rsidRDefault="00E06E9A" w:rsidP="00E06E9A">
      <w:pPr>
        <w:rPr>
          <w:del w:id="187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88" w:author="Teoh Xuan Xuan" w:date="2025-05-24T12:21:00Z" w16du:dateUtc="2025-05-24T04:21:00Z">
        <w:r w:rsidDel="00CC3A92">
          <w:rPr>
            <w:rFonts w:eastAsiaTheme="majorEastAsia" w:cstheme="majorBidi"/>
            <w:b/>
            <w:sz w:val="32"/>
            <w:szCs w:val="40"/>
          </w:rPr>
          <w:br/>
        </w:r>
      </w:del>
    </w:p>
    <w:p w14:paraId="4B9A75F9" w14:textId="2D7C9836" w:rsidR="00E06E9A" w:rsidDel="00CC3A92" w:rsidRDefault="00E06E9A">
      <w:pPr>
        <w:rPr>
          <w:del w:id="189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90" w:author="Teoh Xuan Xuan" w:date="2025-05-24T12:21:00Z" w16du:dateUtc="2025-05-24T04:21:00Z">
        <w:r w:rsidDel="00CC3A92">
          <w:rPr>
            <w:rFonts w:eastAsiaTheme="majorEastAsia" w:cstheme="majorBidi"/>
            <w:b/>
            <w:sz w:val="32"/>
            <w:szCs w:val="40"/>
          </w:rPr>
          <w:br w:type="page"/>
        </w:r>
      </w:del>
    </w:p>
    <w:p w14:paraId="598142BA" w14:textId="054DB74C" w:rsidR="00E06E9A" w:rsidRPr="00E06E9A" w:rsidDel="00CC3A92" w:rsidRDefault="00E06E9A" w:rsidP="00CD41E7">
      <w:pPr>
        <w:pStyle w:val="Heading1"/>
        <w:rPr>
          <w:del w:id="191" w:author="Teoh Xuan Xuan" w:date="2025-05-24T12:21:00Z" w16du:dateUtc="2025-05-24T04:21:00Z"/>
        </w:rPr>
      </w:pPr>
      <w:del w:id="192" w:author="Teoh Xuan Xuan" w:date="2025-05-24T12:21:00Z" w16du:dateUtc="2025-05-24T04:21:00Z">
        <w:r w:rsidDel="00CC3A92">
          <w:delText xml:space="preserve">4.0 </w:delText>
        </w:r>
        <w:r w:rsidRPr="00E06E9A" w:rsidDel="00CC3A92">
          <w:delText>Consistency Check Notes</w:delText>
        </w:r>
        <w:r w:rsidRPr="00E06E9A" w:rsidDel="00CC3A92">
          <w:br/>
        </w:r>
        <w:r w:rsidRPr="00E06E9A" w:rsidDel="00CC3A92">
          <w:br/>
        </w:r>
      </w:del>
    </w:p>
    <w:p w14:paraId="7FDA821C" w14:textId="188E10D9" w:rsidR="00E06E9A" w:rsidDel="00CC3A92" w:rsidRDefault="00E06E9A">
      <w:pPr>
        <w:rPr>
          <w:del w:id="193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94" w:author="Teoh Xuan Xuan" w:date="2025-05-24T12:21:00Z" w16du:dateUtc="2025-05-24T04:21:00Z">
        <w:r w:rsidDel="00CC3A92">
          <w:rPr>
            <w:rFonts w:eastAsiaTheme="majorEastAsia" w:cstheme="majorBidi"/>
            <w:b/>
            <w:sz w:val="32"/>
            <w:szCs w:val="40"/>
          </w:rPr>
          <w:br w:type="page"/>
        </w:r>
      </w:del>
    </w:p>
    <w:p w14:paraId="4EE9C64A" w14:textId="74C3B175" w:rsidR="00E06E9A" w:rsidRPr="00E06E9A" w:rsidDel="00CC3A92" w:rsidRDefault="00E06E9A" w:rsidP="00CD41E7">
      <w:pPr>
        <w:pStyle w:val="Heading1"/>
        <w:rPr>
          <w:del w:id="195" w:author="Teoh Xuan Xuan" w:date="2025-05-24T12:21:00Z" w16du:dateUtc="2025-05-24T04:21:00Z"/>
        </w:rPr>
      </w:pPr>
      <w:del w:id="196" w:author="Teoh Xuan Xuan" w:date="2025-05-24T12:21:00Z" w16du:dateUtc="2025-05-24T04:21:00Z">
        <w:r w:rsidDel="00CC3A92">
          <w:delText xml:space="preserve">5.0 </w:delText>
        </w:r>
        <w:r w:rsidRPr="00E06E9A" w:rsidDel="00CC3A92">
          <w:delText>Summary</w:delText>
        </w:r>
      </w:del>
    </w:p>
    <w:p w14:paraId="49966EBE" w14:textId="3274E181" w:rsidR="001776DA" w:rsidDel="00CC3A92" w:rsidRDefault="001776DA" w:rsidP="001776DA">
      <w:pPr>
        <w:rPr>
          <w:del w:id="197" w:author="Teoh Xuan Xuan" w:date="2025-05-24T12:21:00Z" w16du:dateUtc="2025-05-24T04:21:00Z"/>
          <w:rFonts w:eastAsiaTheme="majorEastAsia" w:cstheme="majorBidi"/>
          <w:b/>
          <w:sz w:val="32"/>
          <w:szCs w:val="40"/>
        </w:rPr>
      </w:pPr>
      <w:del w:id="198" w:author="Teoh Xuan Xuan" w:date="2025-05-24T12:21:00Z" w16du:dateUtc="2025-05-24T04:21:00Z">
        <w:r w:rsidDel="00CC3A92">
          <w:br w:type="page"/>
        </w:r>
      </w:del>
    </w:p>
    <w:p w14:paraId="2B234F3C" w14:textId="77777777" w:rsidR="001776DA" w:rsidRDefault="001776DA" w:rsidP="001776DA">
      <w:pPr>
        <w:pStyle w:val="Heading1"/>
      </w:pPr>
      <w:bookmarkStart w:id="199" w:name="_Toc198981754"/>
      <w:r>
        <w:t>Change Log Table</w:t>
      </w:r>
      <w:bookmarkEnd w:id="19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776DA" w14:paraId="63B2ECA6" w14:textId="77777777" w:rsidTr="00BE72E5">
        <w:trPr>
          <w:jc w:val="center"/>
        </w:trPr>
        <w:tc>
          <w:tcPr>
            <w:tcW w:w="1165" w:type="dxa"/>
            <w:vAlign w:val="center"/>
          </w:tcPr>
          <w:p w14:paraId="04A36CF8" w14:textId="77777777" w:rsidR="001776DA" w:rsidRDefault="001776DA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0C98141A" w14:textId="77777777" w:rsidR="001776DA" w:rsidRDefault="001776DA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4147F127" w14:textId="77777777" w:rsidR="001776DA" w:rsidRDefault="001776DA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7FFB387C" w14:textId="77777777" w:rsidR="001776DA" w:rsidRDefault="001776DA" w:rsidP="00BE72E5">
            <w:pPr>
              <w:jc w:val="center"/>
            </w:pPr>
            <w:r>
              <w:t>Changes Made</w:t>
            </w:r>
          </w:p>
        </w:tc>
      </w:tr>
      <w:tr w:rsidR="001776DA" w14:paraId="552B595F" w14:textId="77777777" w:rsidTr="00BE72E5">
        <w:trPr>
          <w:jc w:val="center"/>
        </w:trPr>
        <w:tc>
          <w:tcPr>
            <w:tcW w:w="1165" w:type="dxa"/>
            <w:vAlign w:val="center"/>
          </w:tcPr>
          <w:p w14:paraId="622D8308" w14:textId="77777777" w:rsidR="001776DA" w:rsidRDefault="001776DA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708A4DF" w14:textId="77777777" w:rsidR="001776DA" w:rsidRDefault="001776DA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71A9C61E" w14:textId="77777777" w:rsidR="001776DA" w:rsidRDefault="001776DA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19225534" w14:textId="77777777" w:rsidR="001776DA" w:rsidRDefault="001776DA" w:rsidP="00BE72E5">
            <w:pPr>
              <w:jc w:val="center"/>
            </w:pPr>
            <w:r w:rsidRPr="007D6FB2">
              <w:t>Added project cover page; created version history log table</w:t>
            </w:r>
          </w:p>
        </w:tc>
      </w:tr>
      <w:tr w:rsidR="000F0F32" w14:paraId="0EC1C868" w14:textId="77777777" w:rsidTr="00BE72E5">
        <w:trPr>
          <w:jc w:val="center"/>
        </w:trPr>
        <w:tc>
          <w:tcPr>
            <w:tcW w:w="1165" w:type="dxa"/>
            <w:vAlign w:val="center"/>
          </w:tcPr>
          <w:p w14:paraId="7B10752A" w14:textId="558126FD" w:rsidR="000F0F32" w:rsidRDefault="000F0F32" w:rsidP="000F0F32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416BBC6D" w14:textId="56C19844" w:rsidR="000F0F32" w:rsidRDefault="000F0F32" w:rsidP="000F0F32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5D28784A" w14:textId="5BFB592B" w:rsidR="000F0F32" w:rsidRDefault="000F0F32" w:rsidP="000F0F32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749B8ECA" w14:textId="5498B91C" w:rsidR="000F0F32" w:rsidRDefault="000F0F32" w:rsidP="000F0F32">
            <w:pPr>
              <w:jc w:val="center"/>
            </w:pPr>
            <w:r>
              <w:t>Update Project Title and Table of Content</w:t>
            </w:r>
          </w:p>
        </w:tc>
      </w:tr>
      <w:tr w:rsidR="000F0F32" w14:paraId="5A685631" w14:textId="77777777" w:rsidTr="00BE72E5">
        <w:trPr>
          <w:jc w:val="center"/>
        </w:trPr>
        <w:tc>
          <w:tcPr>
            <w:tcW w:w="1165" w:type="dxa"/>
            <w:vAlign w:val="center"/>
          </w:tcPr>
          <w:p w14:paraId="3B31FC59" w14:textId="6360E117" w:rsidR="000F0F32" w:rsidRDefault="00507799" w:rsidP="000F0F32">
            <w:pPr>
              <w:jc w:val="center"/>
            </w:pPr>
            <w:ins w:id="200" w:author="Teoh Xuan Xuan" w:date="2025-05-24T12:22:00Z" w16du:dateUtc="2025-05-24T04:22:00Z">
              <w:r>
                <w:t>v1.2</w:t>
              </w:r>
            </w:ins>
          </w:p>
        </w:tc>
        <w:tc>
          <w:tcPr>
            <w:tcW w:w="1620" w:type="dxa"/>
            <w:vAlign w:val="center"/>
          </w:tcPr>
          <w:p w14:paraId="07AAAF83" w14:textId="420CAAF6" w:rsidR="000F0F32" w:rsidRDefault="00507799" w:rsidP="000F0F32">
            <w:pPr>
              <w:jc w:val="center"/>
            </w:pPr>
            <w:ins w:id="201" w:author="Teoh Xuan Xuan" w:date="2025-05-24T12:22:00Z" w16du:dateUtc="2025-05-24T04:22:00Z">
              <w:r>
                <w:t>24 May 2025</w:t>
              </w:r>
            </w:ins>
          </w:p>
        </w:tc>
        <w:tc>
          <w:tcPr>
            <w:tcW w:w="2700" w:type="dxa"/>
            <w:vAlign w:val="center"/>
          </w:tcPr>
          <w:p w14:paraId="3A1BEB83" w14:textId="26F7D34F" w:rsidR="000F0F32" w:rsidRDefault="00507799" w:rsidP="000F0F32">
            <w:pPr>
              <w:jc w:val="center"/>
            </w:pPr>
            <w:ins w:id="202" w:author="Teoh Xuan Xuan" w:date="2025-05-24T12:22:00Z" w16du:dateUtc="2025-05-24T04:22:00Z">
              <w:r>
                <w:t xml:space="preserve">Teoh Xuan </w:t>
              </w:r>
              <w:proofErr w:type="spellStart"/>
              <w:r>
                <w:t>Xuan</w:t>
              </w:r>
            </w:ins>
            <w:proofErr w:type="spellEnd"/>
          </w:p>
        </w:tc>
        <w:tc>
          <w:tcPr>
            <w:tcW w:w="3531" w:type="dxa"/>
            <w:vAlign w:val="center"/>
          </w:tcPr>
          <w:p w14:paraId="5C26DFE6" w14:textId="5CCFCBD1" w:rsidR="000F0F32" w:rsidRDefault="00507799" w:rsidP="000F0F32">
            <w:pPr>
              <w:jc w:val="center"/>
            </w:pPr>
            <w:ins w:id="203" w:author="Teoh Xuan Xuan" w:date="2025-05-24T12:22:00Z" w16du:dateUtc="2025-05-24T04:22:00Z">
              <w:r>
                <w:t>Update format</w:t>
              </w:r>
            </w:ins>
          </w:p>
        </w:tc>
      </w:tr>
    </w:tbl>
    <w:p w14:paraId="6FBF7542" w14:textId="77777777" w:rsidR="001776DA" w:rsidRPr="008E36B5" w:rsidRDefault="001776DA" w:rsidP="001776DA"/>
    <w:p w14:paraId="55F5256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0"/>
    <w:rsid w:val="00041FB5"/>
    <w:rsid w:val="000F0F32"/>
    <w:rsid w:val="001776DA"/>
    <w:rsid w:val="001C6989"/>
    <w:rsid w:val="001F3C68"/>
    <w:rsid w:val="002A24FD"/>
    <w:rsid w:val="00343C94"/>
    <w:rsid w:val="00507799"/>
    <w:rsid w:val="00575C1C"/>
    <w:rsid w:val="00692616"/>
    <w:rsid w:val="006A3458"/>
    <w:rsid w:val="007260FA"/>
    <w:rsid w:val="007526B7"/>
    <w:rsid w:val="00A1578F"/>
    <w:rsid w:val="00A72E90"/>
    <w:rsid w:val="00CC3A92"/>
    <w:rsid w:val="00CD41E7"/>
    <w:rsid w:val="00E06E9A"/>
    <w:rsid w:val="00E75C08"/>
    <w:rsid w:val="00E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6BF43"/>
  <w15:chartTrackingRefBased/>
  <w15:docId w15:val="{BD818000-F439-404E-907F-C4E791A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DA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9A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E9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776DA"/>
    <w:pPr>
      <w:spacing w:after="0" w:line="240" w:lineRule="auto"/>
    </w:pPr>
  </w:style>
  <w:style w:type="table" w:styleId="TableGrid">
    <w:name w:val="Table Grid"/>
    <w:basedOn w:val="TableNormal"/>
    <w:uiPriority w:val="39"/>
    <w:rsid w:val="001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5C1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C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A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43B9-B78C-48CA-A891-41CFBEA0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267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6</cp:revision>
  <dcterms:created xsi:type="dcterms:W3CDTF">2025-05-24T03:50:00Z</dcterms:created>
  <dcterms:modified xsi:type="dcterms:W3CDTF">2025-05-24T04:22:00Z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a3d3630c-323a-4cb6-9a57-51d0fb88df9f</vt:lpwstr>
  </property>
</Properties>
</file>